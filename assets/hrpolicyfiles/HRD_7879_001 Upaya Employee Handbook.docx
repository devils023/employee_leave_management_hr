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BF728" w14:textId="77777777" w:rsidR="00C732FF" w:rsidRDefault="00C732FF" w:rsidP="00543027">
      <w:pPr>
        <w:ind w:left="-720"/>
        <w:jc w:val="center"/>
        <w:rPr>
          <w:rFonts w:asciiTheme="majorHAnsi" w:hAnsiTheme="majorHAnsi"/>
          <w:b/>
          <w:noProof/>
          <w:sz w:val="22"/>
          <w:szCs w:val="22"/>
          <w:lang w:eastAsia="en-US"/>
        </w:rPr>
      </w:pPr>
    </w:p>
    <w:p w14:paraId="3DE56E82" w14:textId="77777777" w:rsidR="00C732FF" w:rsidRDefault="00C732FF" w:rsidP="00543027">
      <w:pPr>
        <w:ind w:left="-720"/>
        <w:jc w:val="center"/>
        <w:rPr>
          <w:rFonts w:asciiTheme="majorHAnsi" w:hAnsiTheme="majorHAnsi"/>
          <w:b/>
          <w:noProof/>
          <w:sz w:val="22"/>
          <w:szCs w:val="22"/>
          <w:lang w:eastAsia="en-US"/>
        </w:rPr>
      </w:pPr>
    </w:p>
    <w:p w14:paraId="25CD34D0" w14:textId="77777777" w:rsidR="00081FD5" w:rsidRDefault="00081FD5" w:rsidP="00543027">
      <w:pPr>
        <w:ind w:left="-720"/>
        <w:jc w:val="center"/>
        <w:rPr>
          <w:rFonts w:asciiTheme="majorHAnsi" w:hAnsiTheme="majorHAnsi"/>
          <w:b/>
          <w:noProof/>
          <w:sz w:val="22"/>
          <w:szCs w:val="22"/>
          <w:lang w:eastAsia="en-US"/>
        </w:rPr>
      </w:pPr>
    </w:p>
    <w:p w14:paraId="4C6FE342" w14:textId="77777777" w:rsidR="00081FD5" w:rsidRDefault="00081FD5" w:rsidP="00543027">
      <w:pPr>
        <w:ind w:left="-720"/>
        <w:jc w:val="center"/>
        <w:rPr>
          <w:rFonts w:asciiTheme="majorHAnsi" w:hAnsiTheme="majorHAnsi"/>
          <w:b/>
          <w:noProof/>
          <w:sz w:val="22"/>
          <w:szCs w:val="22"/>
          <w:lang w:eastAsia="en-US"/>
        </w:rPr>
      </w:pPr>
    </w:p>
    <w:p w14:paraId="7B6E30B1" w14:textId="77777777" w:rsidR="00351709" w:rsidRDefault="00351709" w:rsidP="004A7443">
      <w:pPr>
        <w:ind w:left="-720"/>
        <w:jc w:val="center"/>
        <w:rPr>
          <w:noProof/>
        </w:rPr>
      </w:pPr>
    </w:p>
    <w:p w14:paraId="6828920F" w14:textId="77777777" w:rsidR="00E15328" w:rsidRDefault="00E15328" w:rsidP="00351709">
      <w:pPr>
        <w:jc w:val="center"/>
        <w:rPr>
          <w:rFonts w:cs="Times New Roman"/>
          <w:b/>
          <w:noProof/>
        </w:rPr>
      </w:pPr>
    </w:p>
    <w:p w14:paraId="77783066" w14:textId="77777777" w:rsidR="00E15328" w:rsidRDefault="00E15328" w:rsidP="00351709">
      <w:pPr>
        <w:jc w:val="center"/>
        <w:rPr>
          <w:rFonts w:cs="Times New Roman"/>
          <w:b/>
          <w:noProof/>
        </w:rPr>
      </w:pPr>
    </w:p>
    <w:p w14:paraId="58E5A8EC" w14:textId="77777777" w:rsidR="00E15328" w:rsidRPr="004A7443" w:rsidRDefault="00E15328" w:rsidP="00351709">
      <w:pPr>
        <w:jc w:val="center"/>
        <w:rPr>
          <w:rFonts w:cs="Times New Roman"/>
          <w:b/>
          <w:noProof/>
        </w:rPr>
      </w:pPr>
    </w:p>
    <w:p w14:paraId="7D8E46EA" w14:textId="77777777" w:rsidR="00351709" w:rsidRPr="00BE0188" w:rsidRDefault="00351709" w:rsidP="00351709">
      <w:pPr>
        <w:jc w:val="center"/>
        <w:rPr>
          <w:rFonts w:cs="Times New Roman"/>
          <w:b/>
          <w:noProof/>
          <w:sz w:val="96"/>
          <w:szCs w:val="96"/>
        </w:rPr>
      </w:pPr>
      <w:r w:rsidRPr="00BE0188">
        <w:rPr>
          <w:rFonts w:cs="Times New Roman"/>
          <w:b/>
          <w:noProof/>
          <w:sz w:val="96"/>
          <w:szCs w:val="96"/>
        </w:rPr>
        <w:t>EMPLOYEE</w:t>
      </w:r>
    </w:p>
    <w:p w14:paraId="56436F66" w14:textId="77777777" w:rsidR="006066F8" w:rsidRPr="00BE0188" w:rsidRDefault="00351709" w:rsidP="004A7443">
      <w:pPr>
        <w:spacing w:after="0"/>
        <w:jc w:val="center"/>
        <w:rPr>
          <w:rFonts w:cs="Times New Roman"/>
          <w:b/>
          <w:noProof/>
          <w:sz w:val="96"/>
          <w:szCs w:val="96"/>
        </w:rPr>
      </w:pPr>
      <w:r w:rsidRPr="00BE0188">
        <w:rPr>
          <w:rFonts w:cs="Times New Roman"/>
          <w:b/>
          <w:noProof/>
          <w:sz w:val="96"/>
          <w:szCs w:val="96"/>
        </w:rPr>
        <w:t>HANDBOOK</w:t>
      </w:r>
    </w:p>
    <w:p w14:paraId="74158793" w14:textId="77777777" w:rsidR="006066F8" w:rsidRPr="00BE0188" w:rsidRDefault="006066F8" w:rsidP="005274C0">
      <w:pPr>
        <w:spacing w:after="0"/>
        <w:rPr>
          <w:rFonts w:cs="Times New Roman"/>
          <w:b/>
          <w:noProof/>
          <w:sz w:val="32"/>
          <w:szCs w:val="32"/>
        </w:rPr>
      </w:pPr>
    </w:p>
    <w:p w14:paraId="78FF0557" w14:textId="77777777" w:rsidR="006066F8" w:rsidRPr="00BE0188" w:rsidRDefault="006066F8" w:rsidP="005274C0">
      <w:pPr>
        <w:spacing w:after="0"/>
        <w:rPr>
          <w:rFonts w:cs="Times New Roman"/>
          <w:b/>
          <w:noProof/>
          <w:sz w:val="32"/>
          <w:szCs w:val="32"/>
        </w:rPr>
      </w:pPr>
    </w:p>
    <w:p w14:paraId="6A7CCD05" w14:textId="77777777" w:rsidR="006066F8" w:rsidRPr="00BE0188" w:rsidRDefault="006066F8" w:rsidP="005274C0">
      <w:pPr>
        <w:spacing w:after="0"/>
        <w:rPr>
          <w:rFonts w:cs="Times New Roman"/>
          <w:b/>
          <w:noProof/>
          <w:sz w:val="32"/>
          <w:szCs w:val="32"/>
        </w:rPr>
      </w:pPr>
    </w:p>
    <w:p w14:paraId="71DBD8B0" w14:textId="77777777" w:rsidR="005742E1" w:rsidRPr="00BE0188" w:rsidRDefault="005742E1" w:rsidP="005742E1">
      <w:pPr>
        <w:rPr>
          <w:rFonts w:asciiTheme="majorHAnsi" w:eastAsia="Times New Roman" w:hAnsiTheme="majorHAnsi" w:cs="Times New Roman"/>
          <w:bCs/>
          <w:sz w:val="22"/>
          <w:szCs w:val="22"/>
          <w:lang w:eastAsia="en-US"/>
        </w:rPr>
      </w:pPr>
    </w:p>
    <w:p w14:paraId="1886548D" w14:textId="77777777" w:rsidR="005742E1" w:rsidRPr="00BE0188" w:rsidRDefault="005742E1" w:rsidP="005742E1">
      <w:pPr>
        <w:rPr>
          <w:rFonts w:asciiTheme="majorHAnsi" w:eastAsia="Times New Roman" w:hAnsiTheme="majorHAnsi" w:cs="Times New Roman"/>
          <w:bCs/>
          <w:sz w:val="22"/>
          <w:szCs w:val="22"/>
          <w:lang w:eastAsia="en-US"/>
        </w:rPr>
      </w:pPr>
    </w:p>
    <w:p w14:paraId="746657F2" w14:textId="77777777" w:rsidR="005742E1" w:rsidRPr="00BE0188" w:rsidRDefault="005742E1" w:rsidP="005742E1">
      <w:pPr>
        <w:rPr>
          <w:rFonts w:asciiTheme="majorHAnsi" w:eastAsia="Times New Roman" w:hAnsiTheme="majorHAnsi" w:cs="Times New Roman"/>
          <w:bCs/>
          <w:sz w:val="22"/>
          <w:szCs w:val="22"/>
          <w:lang w:eastAsia="en-US"/>
        </w:rPr>
      </w:pPr>
    </w:p>
    <w:p w14:paraId="1548DDFF" w14:textId="77777777" w:rsidR="005742E1" w:rsidRPr="00BE0188" w:rsidRDefault="005742E1" w:rsidP="005742E1">
      <w:pPr>
        <w:rPr>
          <w:rFonts w:asciiTheme="majorHAnsi" w:eastAsia="Times New Roman" w:hAnsiTheme="majorHAnsi" w:cs="Times New Roman"/>
          <w:bCs/>
          <w:sz w:val="22"/>
          <w:szCs w:val="22"/>
          <w:lang w:eastAsia="en-US"/>
        </w:rPr>
      </w:pPr>
    </w:p>
    <w:p w14:paraId="27793583" w14:textId="77777777" w:rsidR="005742E1" w:rsidRPr="00BE0188" w:rsidRDefault="005742E1" w:rsidP="005742E1">
      <w:pPr>
        <w:rPr>
          <w:rFonts w:asciiTheme="majorHAnsi" w:eastAsia="Times New Roman" w:hAnsiTheme="majorHAnsi" w:cs="Times New Roman"/>
          <w:bCs/>
          <w:sz w:val="22"/>
          <w:szCs w:val="22"/>
          <w:lang w:eastAsia="en-US"/>
        </w:rPr>
      </w:pPr>
    </w:p>
    <w:p w14:paraId="7006AD11" w14:textId="77777777" w:rsidR="005742E1" w:rsidRPr="00BE0188" w:rsidRDefault="005742E1" w:rsidP="005742E1">
      <w:pPr>
        <w:rPr>
          <w:rFonts w:asciiTheme="majorHAnsi" w:eastAsia="Times New Roman" w:hAnsiTheme="majorHAnsi" w:cs="Times New Roman"/>
          <w:bCs/>
          <w:sz w:val="22"/>
          <w:szCs w:val="22"/>
          <w:lang w:eastAsia="en-US"/>
        </w:rPr>
      </w:pPr>
    </w:p>
    <w:p w14:paraId="4B2A5425" w14:textId="77777777" w:rsidR="005742E1" w:rsidRPr="00BE0188" w:rsidRDefault="005742E1" w:rsidP="005742E1">
      <w:pPr>
        <w:rPr>
          <w:rFonts w:asciiTheme="majorHAnsi" w:eastAsia="Times New Roman" w:hAnsiTheme="majorHAnsi" w:cs="Times New Roman"/>
          <w:bCs/>
          <w:sz w:val="22"/>
          <w:szCs w:val="22"/>
          <w:lang w:eastAsia="en-US"/>
        </w:rPr>
      </w:pPr>
    </w:p>
    <w:p w14:paraId="31EAE9BB" w14:textId="77777777" w:rsidR="005742E1" w:rsidRPr="00BE0188" w:rsidRDefault="005742E1" w:rsidP="005742E1">
      <w:pPr>
        <w:rPr>
          <w:rFonts w:asciiTheme="majorHAnsi" w:eastAsia="Times New Roman" w:hAnsiTheme="majorHAnsi" w:cs="Times New Roman"/>
          <w:bCs/>
          <w:sz w:val="22"/>
          <w:szCs w:val="22"/>
          <w:lang w:eastAsia="en-US"/>
        </w:rPr>
      </w:pPr>
    </w:p>
    <w:p w14:paraId="1C15800E" w14:textId="77777777" w:rsidR="005742E1" w:rsidRPr="00BE0188" w:rsidRDefault="005742E1" w:rsidP="005742E1">
      <w:pPr>
        <w:rPr>
          <w:rFonts w:asciiTheme="majorHAnsi" w:eastAsia="Times New Roman" w:hAnsiTheme="majorHAnsi" w:cs="Times New Roman"/>
          <w:bCs/>
          <w:sz w:val="22"/>
          <w:szCs w:val="22"/>
          <w:lang w:eastAsia="en-US"/>
        </w:rPr>
      </w:pPr>
    </w:p>
    <w:p w14:paraId="3794123A" w14:textId="77777777" w:rsidR="005742E1" w:rsidRPr="00BE0188" w:rsidRDefault="005742E1" w:rsidP="005742E1">
      <w:pPr>
        <w:rPr>
          <w:rFonts w:asciiTheme="majorHAnsi" w:eastAsia="Times New Roman" w:hAnsiTheme="majorHAnsi" w:cs="Times New Roman"/>
          <w:bCs/>
          <w:sz w:val="22"/>
          <w:szCs w:val="22"/>
          <w:lang w:eastAsia="en-US"/>
        </w:rPr>
      </w:pPr>
    </w:p>
    <w:p w14:paraId="7FDE59BF" w14:textId="77777777" w:rsidR="005742E1" w:rsidRPr="00BE0188" w:rsidRDefault="005742E1" w:rsidP="005742E1">
      <w:pPr>
        <w:rPr>
          <w:rFonts w:asciiTheme="majorHAnsi" w:eastAsia="Times New Roman" w:hAnsiTheme="majorHAnsi" w:cs="Times New Roman"/>
          <w:bCs/>
          <w:sz w:val="22"/>
          <w:szCs w:val="22"/>
          <w:lang w:eastAsia="en-US"/>
        </w:rPr>
      </w:pPr>
    </w:p>
    <w:p w14:paraId="1025EB3A" w14:textId="77777777" w:rsidR="005742E1" w:rsidRPr="00BE0188" w:rsidRDefault="005742E1" w:rsidP="005742E1">
      <w:pPr>
        <w:rPr>
          <w:rFonts w:asciiTheme="majorHAnsi" w:eastAsia="Times New Roman" w:hAnsiTheme="majorHAnsi" w:cs="Times New Roman"/>
          <w:bCs/>
          <w:sz w:val="22"/>
          <w:szCs w:val="22"/>
          <w:lang w:eastAsia="en-US"/>
        </w:rPr>
      </w:pPr>
    </w:p>
    <w:p w14:paraId="3209EC89" w14:textId="77777777" w:rsidR="00E651C0" w:rsidRPr="00BE0188" w:rsidRDefault="00E651C0" w:rsidP="005742E1">
      <w:pPr>
        <w:rPr>
          <w:rFonts w:asciiTheme="majorHAnsi" w:eastAsia="Times New Roman" w:hAnsiTheme="majorHAnsi" w:cs="Times New Roman"/>
          <w:bCs/>
          <w:sz w:val="22"/>
          <w:szCs w:val="22"/>
          <w:lang w:eastAsia="en-US"/>
        </w:rPr>
      </w:pPr>
    </w:p>
    <w:p w14:paraId="1A14C2CA" w14:textId="77777777" w:rsidR="005742E1" w:rsidRPr="00BE0188" w:rsidRDefault="005742E1" w:rsidP="005742E1">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0" w:name="_Toc83829142"/>
      <w:r w:rsidRPr="00BE0188">
        <w:rPr>
          <w:rFonts w:asciiTheme="majorHAnsi" w:hAnsiTheme="majorHAnsi"/>
          <w:sz w:val="26"/>
          <w:szCs w:val="26"/>
          <w:u w:val="none"/>
        </w:rPr>
        <w:t>Employee Handbook</w:t>
      </w:r>
      <w:bookmarkEnd w:id="0"/>
    </w:p>
    <w:p w14:paraId="298173C2" w14:textId="77777777" w:rsidR="005742E1" w:rsidRPr="00BE0188" w:rsidRDefault="005742E1" w:rsidP="005742E1">
      <w:pPr>
        <w:spacing w:after="0"/>
        <w:jc w:val="both"/>
        <w:rPr>
          <w:rFonts w:asciiTheme="majorHAnsi" w:eastAsia="Times New Roman" w:hAnsiTheme="majorHAnsi" w:cs="Times New Roman"/>
          <w:bCs/>
          <w:sz w:val="22"/>
          <w:szCs w:val="22"/>
          <w:lang w:eastAsia="en-US"/>
        </w:rPr>
      </w:pPr>
    </w:p>
    <w:p w14:paraId="6642B20A" w14:textId="77777777" w:rsidR="005742E1" w:rsidRPr="00BE0188" w:rsidRDefault="005742E1" w:rsidP="005742E1">
      <w:pPr>
        <w:rPr>
          <w:rFonts w:asciiTheme="majorHAnsi" w:eastAsia="Times New Roman" w:hAnsiTheme="majorHAnsi" w:cs="Times New Roman"/>
          <w:bCs/>
          <w:sz w:val="22"/>
          <w:szCs w:val="22"/>
          <w:lang w:eastAsia="en-US"/>
        </w:rPr>
      </w:pPr>
      <w:r w:rsidRPr="00BE0188">
        <w:rPr>
          <w:rFonts w:asciiTheme="majorHAnsi" w:eastAsia="Times New Roman" w:hAnsiTheme="majorHAnsi" w:cs="Times New Roman"/>
          <w:bCs/>
          <w:sz w:val="22"/>
          <w:szCs w:val="22"/>
          <w:lang w:eastAsia="en-US"/>
        </w:rPr>
        <w:t>This Handbook contains only general information and guidelines.  It is not intended to be comprehensive or to cover all possible applications of, or exceptions to, the general policies and procedures described.  If you have specific questions regarding how the content provided in this Handbook applies to you, please direct your questions to HR Personnel.</w:t>
      </w:r>
    </w:p>
    <w:p w14:paraId="27B51E4C" w14:textId="77777777" w:rsidR="005742E1" w:rsidRPr="00BE0188" w:rsidRDefault="005742E1" w:rsidP="005742E1">
      <w:pPr>
        <w:jc w:val="both"/>
        <w:rPr>
          <w:rFonts w:asciiTheme="majorHAnsi" w:eastAsia="Times New Roman" w:hAnsiTheme="majorHAnsi" w:cs="Times New Roman"/>
          <w:bCs/>
          <w:sz w:val="22"/>
          <w:szCs w:val="22"/>
          <w:lang w:eastAsia="en-US"/>
        </w:rPr>
      </w:pPr>
      <w:r w:rsidRPr="00BE0188">
        <w:rPr>
          <w:rFonts w:asciiTheme="majorHAnsi" w:eastAsia="Times New Roman" w:hAnsiTheme="majorHAnsi" w:cs="Times New Roman"/>
          <w:bCs/>
          <w:sz w:val="22"/>
          <w:szCs w:val="22"/>
          <w:lang w:eastAsia="en-US"/>
        </w:rPr>
        <w:t>This Handbook is not an employment agreement or contract.  It does not guarantee any fixed terms and conditions of employment.  Your employment is “at will” and is not for any specific length of time.  You may resign at any time, with prior notice, and for any reason.  In addition, (</w:t>
      </w:r>
      <w:proofErr w:type="spellStart"/>
      <w:r w:rsidRPr="00BE0188">
        <w:rPr>
          <w:rFonts w:asciiTheme="majorHAnsi" w:eastAsia="Times New Roman" w:hAnsiTheme="majorHAnsi" w:cs="Times New Roman"/>
          <w:bCs/>
          <w:sz w:val="22"/>
          <w:szCs w:val="22"/>
          <w:lang w:eastAsia="en-US"/>
        </w:rPr>
        <w:t>Upaya</w:t>
      </w:r>
      <w:proofErr w:type="spellEnd"/>
      <w:r w:rsidRPr="00BE0188">
        <w:rPr>
          <w:rFonts w:asciiTheme="majorHAnsi" w:eastAsia="Times New Roman" w:hAnsiTheme="majorHAnsi" w:cs="Times New Roman"/>
          <w:bCs/>
          <w:sz w:val="22"/>
          <w:szCs w:val="22"/>
          <w:lang w:eastAsia="en-US"/>
        </w:rPr>
        <w:t xml:space="preserve">) may terminate your employment at any time, without prior notice, and for any reason (except as prohibited by applicable law). </w:t>
      </w:r>
    </w:p>
    <w:p w14:paraId="50D220BE" w14:textId="77777777" w:rsidR="005274C0" w:rsidRPr="00BE0188" w:rsidRDefault="005274C0" w:rsidP="005274C0">
      <w:pPr>
        <w:rPr>
          <w:rFonts w:cs="Times New Roman"/>
          <w:b/>
          <w:noProof/>
          <w:sz w:val="32"/>
          <w:szCs w:val="32"/>
        </w:rPr>
      </w:pPr>
    </w:p>
    <w:p w14:paraId="283EF064" w14:textId="77777777" w:rsidR="005274C0" w:rsidRPr="00BE0188" w:rsidRDefault="005274C0">
      <w:pPr>
        <w:rPr>
          <w:rFonts w:cs="Times New Roman"/>
          <w:b/>
          <w:noProof/>
        </w:rPr>
      </w:pPr>
    </w:p>
    <w:p w14:paraId="1198FE3A" w14:textId="77777777" w:rsidR="005274C0" w:rsidRPr="00BE0188" w:rsidRDefault="005274C0">
      <w:pPr>
        <w:rPr>
          <w:rFonts w:cs="Times New Roman"/>
          <w:b/>
          <w:noProof/>
        </w:rPr>
      </w:pPr>
    </w:p>
    <w:p w14:paraId="355DBF01" w14:textId="77777777" w:rsidR="005274C0" w:rsidRPr="00BE0188" w:rsidRDefault="005274C0">
      <w:pPr>
        <w:rPr>
          <w:rFonts w:cs="Times New Roman"/>
          <w:b/>
          <w:noProof/>
        </w:rPr>
      </w:pPr>
    </w:p>
    <w:p w14:paraId="68754B39" w14:textId="77777777" w:rsidR="005274C0" w:rsidRPr="00BE0188" w:rsidRDefault="005274C0">
      <w:pPr>
        <w:rPr>
          <w:rFonts w:cs="Times New Roman"/>
          <w:b/>
          <w:noProof/>
        </w:rPr>
      </w:pPr>
    </w:p>
    <w:p w14:paraId="76D3BCF2" w14:textId="77777777" w:rsidR="005274C0" w:rsidRPr="00BE0188" w:rsidRDefault="005274C0" w:rsidP="005274C0">
      <w:pPr>
        <w:spacing w:after="0"/>
        <w:rPr>
          <w:rFonts w:cs="Times New Roman"/>
          <w:b/>
          <w:noProof/>
        </w:rPr>
      </w:pPr>
    </w:p>
    <w:p w14:paraId="340477B1" w14:textId="77777777" w:rsidR="005274C0" w:rsidRPr="00BE0188" w:rsidRDefault="005274C0" w:rsidP="005274C0">
      <w:pPr>
        <w:spacing w:after="0"/>
        <w:rPr>
          <w:rFonts w:cs="Times New Roman"/>
          <w:b/>
          <w:noProof/>
        </w:rPr>
      </w:pPr>
    </w:p>
    <w:p w14:paraId="2A708ACF" w14:textId="77777777" w:rsidR="005274C0" w:rsidRPr="00BE0188" w:rsidRDefault="005274C0" w:rsidP="005274C0">
      <w:pPr>
        <w:spacing w:after="0"/>
        <w:rPr>
          <w:rFonts w:cs="Times New Roman"/>
          <w:b/>
          <w:noProof/>
        </w:rPr>
      </w:pPr>
    </w:p>
    <w:p w14:paraId="3A89E1F2" w14:textId="77777777" w:rsidR="005274C0" w:rsidRPr="00BE0188" w:rsidRDefault="005274C0" w:rsidP="005274C0">
      <w:pPr>
        <w:spacing w:after="0"/>
        <w:rPr>
          <w:rFonts w:cs="Times New Roman"/>
          <w:b/>
          <w:noProof/>
        </w:rPr>
      </w:pPr>
    </w:p>
    <w:p w14:paraId="29E5D26E" w14:textId="77777777" w:rsidR="005C1EC0" w:rsidRPr="00BE0188" w:rsidRDefault="005C1EC0" w:rsidP="005274C0">
      <w:pPr>
        <w:spacing w:after="0"/>
        <w:rPr>
          <w:rFonts w:cs="Times New Roman"/>
          <w:b/>
          <w:noProof/>
        </w:rPr>
      </w:pPr>
    </w:p>
    <w:p w14:paraId="41C41B23" w14:textId="77777777" w:rsidR="00E651C0" w:rsidRPr="00BE0188" w:rsidRDefault="00E651C0" w:rsidP="005274C0">
      <w:pPr>
        <w:spacing w:after="0"/>
        <w:rPr>
          <w:rFonts w:cs="Times New Roman"/>
          <w:b/>
          <w:noProof/>
        </w:rPr>
      </w:pPr>
    </w:p>
    <w:p w14:paraId="1B51DF9D" w14:textId="77777777" w:rsidR="00E651C0" w:rsidRPr="00BE0188" w:rsidRDefault="00E651C0" w:rsidP="005274C0">
      <w:pPr>
        <w:spacing w:after="0"/>
        <w:rPr>
          <w:rFonts w:cs="Times New Roman"/>
          <w:b/>
          <w:noProof/>
        </w:rPr>
      </w:pPr>
    </w:p>
    <w:p w14:paraId="2EFC51F8" w14:textId="77777777" w:rsidR="00E651C0" w:rsidRPr="00BE0188" w:rsidRDefault="00E651C0" w:rsidP="005274C0">
      <w:pPr>
        <w:spacing w:after="0"/>
        <w:rPr>
          <w:rFonts w:cs="Times New Roman"/>
          <w:b/>
          <w:noProof/>
        </w:rPr>
      </w:pPr>
    </w:p>
    <w:p w14:paraId="20E158F5" w14:textId="77777777" w:rsidR="00E651C0" w:rsidRPr="00BE0188" w:rsidRDefault="00E651C0" w:rsidP="005274C0">
      <w:pPr>
        <w:spacing w:after="0"/>
        <w:rPr>
          <w:rFonts w:cs="Times New Roman"/>
          <w:b/>
          <w:noProof/>
        </w:rPr>
      </w:pPr>
    </w:p>
    <w:p w14:paraId="001E7BE2" w14:textId="77777777" w:rsidR="00E651C0" w:rsidRPr="00BE0188" w:rsidRDefault="00E651C0" w:rsidP="005274C0">
      <w:pPr>
        <w:spacing w:after="0"/>
        <w:rPr>
          <w:rFonts w:cs="Times New Roman"/>
          <w:b/>
          <w:noProof/>
        </w:rPr>
      </w:pPr>
    </w:p>
    <w:p w14:paraId="2C834E84" w14:textId="77777777" w:rsidR="00E651C0" w:rsidRPr="00BE0188" w:rsidRDefault="00E651C0" w:rsidP="005274C0">
      <w:pPr>
        <w:spacing w:after="0"/>
        <w:rPr>
          <w:rFonts w:cs="Times New Roman"/>
          <w:b/>
          <w:noProof/>
        </w:rPr>
      </w:pPr>
    </w:p>
    <w:p w14:paraId="4467E762" w14:textId="77777777" w:rsidR="00E651C0" w:rsidRPr="00BE0188" w:rsidRDefault="00E651C0" w:rsidP="005274C0">
      <w:pPr>
        <w:spacing w:after="0"/>
        <w:rPr>
          <w:rFonts w:cs="Times New Roman"/>
          <w:b/>
          <w:noProof/>
        </w:rPr>
      </w:pPr>
    </w:p>
    <w:p w14:paraId="61248320" w14:textId="77777777" w:rsidR="00E651C0" w:rsidRPr="00BE0188" w:rsidRDefault="00E651C0" w:rsidP="005274C0">
      <w:pPr>
        <w:spacing w:after="0"/>
        <w:rPr>
          <w:rFonts w:cs="Times New Roman"/>
          <w:b/>
          <w:noProof/>
        </w:rPr>
      </w:pPr>
    </w:p>
    <w:p w14:paraId="50C74B60" w14:textId="77777777" w:rsidR="00E651C0" w:rsidRPr="00BE0188" w:rsidRDefault="00E651C0" w:rsidP="005274C0">
      <w:pPr>
        <w:spacing w:after="0"/>
        <w:rPr>
          <w:rFonts w:cs="Times New Roman"/>
          <w:b/>
          <w:noProof/>
        </w:rPr>
      </w:pPr>
    </w:p>
    <w:p w14:paraId="08A3792C" w14:textId="77777777" w:rsidR="00E651C0" w:rsidRPr="00BE0188" w:rsidRDefault="00E651C0" w:rsidP="005274C0">
      <w:pPr>
        <w:spacing w:after="0"/>
        <w:rPr>
          <w:rFonts w:cs="Times New Roman"/>
          <w:b/>
          <w:noProof/>
        </w:rPr>
      </w:pPr>
    </w:p>
    <w:p w14:paraId="026C318E" w14:textId="77777777" w:rsidR="00E651C0" w:rsidRPr="00BE0188" w:rsidRDefault="00E651C0" w:rsidP="005274C0">
      <w:pPr>
        <w:spacing w:after="0"/>
        <w:rPr>
          <w:rFonts w:cs="Times New Roman"/>
          <w:b/>
          <w:noProof/>
        </w:rPr>
      </w:pPr>
    </w:p>
    <w:p w14:paraId="0BB5BA47" w14:textId="77777777" w:rsidR="00E651C0" w:rsidRPr="00BE0188" w:rsidRDefault="00E651C0" w:rsidP="005274C0">
      <w:pPr>
        <w:spacing w:after="0"/>
        <w:rPr>
          <w:rFonts w:cs="Times New Roman"/>
          <w:b/>
          <w:noProof/>
        </w:rPr>
      </w:pPr>
    </w:p>
    <w:p w14:paraId="55B7F748" w14:textId="77777777" w:rsidR="00E651C0" w:rsidRPr="00BE0188" w:rsidRDefault="00E651C0" w:rsidP="005274C0">
      <w:pPr>
        <w:spacing w:after="0"/>
        <w:rPr>
          <w:rFonts w:cs="Times New Roman"/>
          <w:b/>
          <w:noProof/>
        </w:rPr>
      </w:pPr>
    </w:p>
    <w:p w14:paraId="0D966C8D" w14:textId="77777777" w:rsidR="00E651C0" w:rsidRPr="00BE0188" w:rsidRDefault="00E651C0" w:rsidP="005274C0">
      <w:pPr>
        <w:spacing w:after="0"/>
        <w:rPr>
          <w:rFonts w:cs="Times New Roman"/>
          <w:b/>
          <w:noProof/>
        </w:rPr>
      </w:pPr>
    </w:p>
    <w:p w14:paraId="5ECF1AE3" w14:textId="77777777" w:rsidR="00E651C0" w:rsidRPr="00BE0188" w:rsidRDefault="00E651C0" w:rsidP="005274C0">
      <w:pPr>
        <w:spacing w:after="0"/>
        <w:rPr>
          <w:rFonts w:cs="Times New Roman"/>
          <w:b/>
          <w:noProof/>
        </w:rPr>
      </w:pPr>
    </w:p>
    <w:p w14:paraId="4A47631C" w14:textId="77777777" w:rsidR="00E651C0" w:rsidRPr="00BE0188" w:rsidRDefault="00E651C0" w:rsidP="005274C0">
      <w:pPr>
        <w:spacing w:after="0"/>
        <w:rPr>
          <w:rFonts w:cs="Times New Roman"/>
          <w:b/>
          <w:noProof/>
        </w:rPr>
      </w:pPr>
    </w:p>
    <w:p w14:paraId="56ADC3F9" w14:textId="77777777" w:rsidR="005274C0" w:rsidRPr="00BE0188" w:rsidRDefault="005274C0" w:rsidP="005274C0">
      <w:pPr>
        <w:spacing w:after="0"/>
        <w:rPr>
          <w:rFonts w:cs="Times New Roman"/>
          <w:b/>
          <w:noProof/>
        </w:rPr>
      </w:pPr>
    </w:p>
    <w:p w14:paraId="63441719" w14:textId="77777777" w:rsidR="005274C0" w:rsidRPr="00BE0188" w:rsidRDefault="005274C0" w:rsidP="005274C0">
      <w:pPr>
        <w:spacing w:after="0"/>
        <w:rPr>
          <w:rFonts w:cs="Times New Roman"/>
          <w:b/>
          <w:noProof/>
        </w:rPr>
      </w:pPr>
    </w:p>
    <w:p w14:paraId="46370CA6" w14:textId="77777777" w:rsidR="005274C0" w:rsidRPr="00BE0188" w:rsidRDefault="005274C0" w:rsidP="005274C0">
      <w:pPr>
        <w:spacing w:after="0"/>
        <w:rPr>
          <w:rFonts w:cs="Times New Roman"/>
          <w:b/>
          <w:noProof/>
        </w:rPr>
      </w:pPr>
    </w:p>
    <w:p w14:paraId="48ED0BBA" w14:textId="77777777" w:rsidR="005274C0" w:rsidRPr="00BE0188" w:rsidRDefault="005274C0" w:rsidP="005274C0">
      <w:pPr>
        <w:spacing w:after="0"/>
        <w:rPr>
          <w:rFonts w:cs="Times New Roman"/>
          <w:b/>
          <w:noProof/>
        </w:rPr>
      </w:pPr>
    </w:p>
    <w:p w14:paraId="7FB3C21E" w14:textId="77777777" w:rsidR="00024C02" w:rsidRPr="00BE0188" w:rsidRDefault="00024C02" w:rsidP="00782F5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bCs/>
          <w:sz w:val="26"/>
          <w:szCs w:val="26"/>
        </w:rPr>
      </w:pPr>
      <w:r w:rsidRPr="00BE0188">
        <w:rPr>
          <w:b/>
          <w:sz w:val="26"/>
          <w:szCs w:val="26"/>
        </w:rPr>
        <w:t>Table of Contents</w:t>
      </w:r>
    </w:p>
    <w:p w14:paraId="2E2B0624" w14:textId="0D479FCE" w:rsidR="005742E1" w:rsidRPr="00BE0188" w:rsidRDefault="004C3318" w:rsidP="005742E1">
      <w:pPr>
        <w:pStyle w:val="TOC1"/>
        <w:rPr>
          <w:rFonts w:eastAsiaTheme="minorEastAsia" w:cstheme="minorBidi"/>
          <w:color w:val="auto"/>
          <w:kern w:val="0"/>
          <w:sz w:val="22"/>
          <w:szCs w:val="22"/>
        </w:rPr>
      </w:pPr>
      <w:r w:rsidRPr="00BE0188">
        <w:rPr>
          <w:sz w:val="22"/>
          <w:szCs w:val="22"/>
        </w:rPr>
        <w:fldChar w:fldCharType="begin"/>
      </w:r>
      <w:r w:rsidR="00351709" w:rsidRPr="00BE0188">
        <w:rPr>
          <w:sz w:val="22"/>
          <w:szCs w:val="22"/>
        </w:rPr>
        <w:instrText xml:space="preserve"> TOC \o "1-3" \h \z \u </w:instrText>
      </w:r>
      <w:r w:rsidRPr="00BE0188">
        <w:rPr>
          <w:sz w:val="22"/>
          <w:szCs w:val="22"/>
        </w:rPr>
        <w:fldChar w:fldCharType="separate"/>
      </w:r>
    </w:p>
    <w:p w14:paraId="67262F46" w14:textId="62BC9887" w:rsidR="00DA63F1" w:rsidRPr="00BE0188" w:rsidRDefault="00DA63F1">
      <w:pPr>
        <w:pStyle w:val="TOC1"/>
        <w:rPr>
          <w:rFonts w:eastAsiaTheme="minorEastAsia" w:cstheme="minorBidi"/>
          <w:color w:val="auto"/>
          <w:kern w:val="0"/>
          <w:sz w:val="22"/>
          <w:szCs w:val="22"/>
        </w:rPr>
      </w:pPr>
    </w:p>
    <w:p w14:paraId="5B405AD5" w14:textId="77777777" w:rsidR="00985D6A" w:rsidRDefault="004C3318" w:rsidP="005742E1">
      <w:pPr>
        <w:pStyle w:val="TOC1"/>
      </w:pPr>
      <w:r w:rsidRPr="00BE0188">
        <w:rPr>
          <w:rFonts w:asciiTheme="majorHAnsi" w:hAnsiTheme="majorHAnsi"/>
          <w:b/>
          <w:bCs/>
          <w:sz w:val="22"/>
          <w:szCs w:val="22"/>
        </w:rPr>
        <w:fldChar w:fldCharType="end"/>
      </w:r>
      <w:r w:rsidR="005742E1" w:rsidRPr="00BE0188">
        <w:rPr>
          <w:sz w:val="22"/>
          <w:szCs w:val="22"/>
        </w:rPr>
        <w:fldChar w:fldCharType="begin"/>
      </w:r>
      <w:r w:rsidR="005742E1" w:rsidRPr="00BE0188">
        <w:rPr>
          <w:sz w:val="22"/>
          <w:szCs w:val="22"/>
        </w:rPr>
        <w:instrText xml:space="preserve"> TOC \o "1-3" \h \z \u </w:instrText>
      </w:r>
      <w:r w:rsidR="005742E1" w:rsidRPr="00BE0188">
        <w:rPr>
          <w:sz w:val="22"/>
          <w:szCs w:val="22"/>
        </w:rPr>
        <w:fldChar w:fldCharType="separate"/>
      </w:r>
    </w:p>
    <w:p w14:paraId="4EE99723" w14:textId="316A8175" w:rsidR="00985D6A" w:rsidRDefault="00E00656">
      <w:pPr>
        <w:pStyle w:val="TOC1"/>
        <w:rPr>
          <w:rFonts w:eastAsiaTheme="minorEastAsia" w:cs="Mangal"/>
          <w:color w:val="auto"/>
          <w:kern w:val="0"/>
          <w:sz w:val="22"/>
          <w:lang w:bidi="ne-NP"/>
        </w:rPr>
      </w:pPr>
      <w:hyperlink w:anchor="_Toc83829142" w:history="1">
        <w:r w:rsidR="00985D6A" w:rsidRPr="00877482">
          <w:rPr>
            <w:rStyle w:val="Hyperlink"/>
            <w:rFonts w:asciiTheme="majorHAnsi" w:hAnsiTheme="majorHAnsi"/>
          </w:rPr>
          <w:t>Employee Handbook</w:t>
        </w:r>
        <w:r w:rsidR="00985D6A">
          <w:rPr>
            <w:webHidden/>
          </w:rPr>
          <w:tab/>
        </w:r>
        <w:r w:rsidR="00985D6A">
          <w:rPr>
            <w:webHidden/>
          </w:rPr>
          <w:fldChar w:fldCharType="begin"/>
        </w:r>
        <w:r w:rsidR="00985D6A">
          <w:rPr>
            <w:webHidden/>
          </w:rPr>
          <w:instrText xml:space="preserve"> PAGEREF _Toc83829142 \h </w:instrText>
        </w:r>
        <w:r w:rsidR="00985D6A">
          <w:rPr>
            <w:webHidden/>
          </w:rPr>
        </w:r>
        <w:r w:rsidR="00985D6A">
          <w:rPr>
            <w:webHidden/>
          </w:rPr>
          <w:fldChar w:fldCharType="separate"/>
        </w:r>
        <w:r w:rsidR="00985D6A">
          <w:rPr>
            <w:webHidden/>
          </w:rPr>
          <w:t>2</w:t>
        </w:r>
        <w:r w:rsidR="00985D6A">
          <w:rPr>
            <w:webHidden/>
          </w:rPr>
          <w:fldChar w:fldCharType="end"/>
        </w:r>
      </w:hyperlink>
    </w:p>
    <w:p w14:paraId="7257F9EC" w14:textId="07E01C88" w:rsidR="00985D6A" w:rsidRDefault="00E00656">
      <w:pPr>
        <w:pStyle w:val="TOC1"/>
        <w:rPr>
          <w:rFonts w:eastAsiaTheme="minorEastAsia" w:cs="Mangal"/>
          <w:color w:val="auto"/>
          <w:kern w:val="0"/>
          <w:sz w:val="22"/>
          <w:lang w:bidi="ne-NP"/>
        </w:rPr>
      </w:pPr>
      <w:hyperlink w:anchor="_Toc83829143" w:history="1">
        <w:r w:rsidR="00985D6A" w:rsidRPr="00877482">
          <w:rPr>
            <w:rStyle w:val="Hyperlink"/>
            <w:rFonts w:asciiTheme="majorHAnsi" w:hAnsiTheme="majorHAnsi"/>
          </w:rPr>
          <w:t>Welcome</w:t>
        </w:r>
        <w:r w:rsidR="00985D6A">
          <w:rPr>
            <w:webHidden/>
          </w:rPr>
          <w:tab/>
        </w:r>
        <w:r w:rsidR="00985D6A">
          <w:rPr>
            <w:webHidden/>
          </w:rPr>
          <w:fldChar w:fldCharType="begin"/>
        </w:r>
        <w:r w:rsidR="00985D6A">
          <w:rPr>
            <w:webHidden/>
          </w:rPr>
          <w:instrText xml:space="preserve"> PAGEREF _Toc83829143 \h </w:instrText>
        </w:r>
        <w:r w:rsidR="00985D6A">
          <w:rPr>
            <w:webHidden/>
          </w:rPr>
        </w:r>
        <w:r w:rsidR="00985D6A">
          <w:rPr>
            <w:webHidden/>
          </w:rPr>
          <w:fldChar w:fldCharType="separate"/>
        </w:r>
        <w:r w:rsidR="00985D6A">
          <w:rPr>
            <w:webHidden/>
          </w:rPr>
          <w:t>4</w:t>
        </w:r>
        <w:r w:rsidR="00985D6A">
          <w:rPr>
            <w:webHidden/>
          </w:rPr>
          <w:fldChar w:fldCharType="end"/>
        </w:r>
      </w:hyperlink>
    </w:p>
    <w:p w14:paraId="341BB544" w14:textId="1A116D8D" w:rsidR="00985D6A" w:rsidRDefault="00E00656">
      <w:pPr>
        <w:pStyle w:val="TOC1"/>
        <w:rPr>
          <w:rFonts w:eastAsiaTheme="minorEastAsia" w:cs="Mangal"/>
          <w:color w:val="auto"/>
          <w:kern w:val="0"/>
          <w:sz w:val="22"/>
          <w:lang w:bidi="ne-NP"/>
        </w:rPr>
      </w:pPr>
      <w:hyperlink w:anchor="_Toc83829144" w:history="1">
        <w:r w:rsidR="00985D6A" w:rsidRPr="00877482">
          <w:rPr>
            <w:rStyle w:val="Hyperlink"/>
            <w:rFonts w:asciiTheme="majorHAnsi" w:hAnsiTheme="majorHAnsi"/>
          </w:rPr>
          <w:t>Overview</w:t>
        </w:r>
        <w:r w:rsidR="00985D6A">
          <w:rPr>
            <w:webHidden/>
          </w:rPr>
          <w:tab/>
        </w:r>
        <w:r w:rsidR="00985D6A">
          <w:rPr>
            <w:webHidden/>
          </w:rPr>
          <w:fldChar w:fldCharType="begin"/>
        </w:r>
        <w:r w:rsidR="00985D6A">
          <w:rPr>
            <w:webHidden/>
          </w:rPr>
          <w:instrText xml:space="preserve"> PAGEREF _Toc83829144 \h </w:instrText>
        </w:r>
        <w:r w:rsidR="00985D6A">
          <w:rPr>
            <w:webHidden/>
          </w:rPr>
        </w:r>
        <w:r w:rsidR="00985D6A">
          <w:rPr>
            <w:webHidden/>
          </w:rPr>
          <w:fldChar w:fldCharType="separate"/>
        </w:r>
        <w:r w:rsidR="00985D6A">
          <w:rPr>
            <w:webHidden/>
          </w:rPr>
          <w:t>5</w:t>
        </w:r>
        <w:r w:rsidR="00985D6A">
          <w:rPr>
            <w:webHidden/>
          </w:rPr>
          <w:fldChar w:fldCharType="end"/>
        </w:r>
      </w:hyperlink>
    </w:p>
    <w:p w14:paraId="2605C626" w14:textId="6C2D6078" w:rsidR="00985D6A" w:rsidRDefault="00E00656">
      <w:pPr>
        <w:pStyle w:val="TOC1"/>
        <w:rPr>
          <w:rFonts w:eastAsiaTheme="minorEastAsia" w:cs="Mangal"/>
          <w:color w:val="auto"/>
          <w:kern w:val="0"/>
          <w:sz w:val="22"/>
          <w:lang w:bidi="ne-NP"/>
        </w:rPr>
      </w:pPr>
      <w:hyperlink w:anchor="_Toc83829145" w:history="1">
        <w:r w:rsidR="00985D6A" w:rsidRPr="00877482">
          <w:rPr>
            <w:rStyle w:val="Hyperlink"/>
            <w:rFonts w:asciiTheme="majorHAnsi" w:hAnsiTheme="majorHAnsi"/>
          </w:rPr>
          <w:t>Open Door Policy</w:t>
        </w:r>
        <w:r w:rsidR="00985D6A">
          <w:rPr>
            <w:webHidden/>
          </w:rPr>
          <w:tab/>
        </w:r>
        <w:r w:rsidR="00985D6A">
          <w:rPr>
            <w:webHidden/>
          </w:rPr>
          <w:fldChar w:fldCharType="begin"/>
        </w:r>
        <w:r w:rsidR="00985D6A">
          <w:rPr>
            <w:webHidden/>
          </w:rPr>
          <w:instrText xml:space="preserve"> PAGEREF _Toc83829145 \h </w:instrText>
        </w:r>
        <w:r w:rsidR="00985D6A">
          <w:rPr>
            <w:webHidden/>
          </w:rPr>
        </w:r>
        <w:r w:rsidR="00985D6A">
          <w:rPr>
            <w:webHidden/>
          </w:rPr>
          <w:fldChar w:fldCharType="separate"/>
        </w:r>
        <w:r w:rsidR="00985D6A">
          <w:rPr>
            <w:webHidden/>
          </w:rPr>
          <w:t>6</w:t>
        </w:r>
        <w:r w:rsidR="00985D6A">
          <w:rPr>
            <w:webHidden/>
          </w:rPr>
          <w:fldChar w:fldCharType="end"/>
        </w:r>
      </w:hyperlink>
    </w:p>
    <w:p w14:paraId="468F6E7B" w14:textId="17CC98E0" w:rsidR="00985D6A" w:rsidRDefault="00E00656">
      <w:pPr>
        <w:pStyle w:val="TOC1"/>
        <w:rPr>
          <w:rFonts w:eastAsiaTheme="minorEastAsia" w:cs="Mangal"/>
          <w:color w:val="auto"/>
          <w:kern w:val="0"/>
          <w:sz w:val="22"/>
          <w:lang w:bidi="ne-NP"/>
        </w:rPr>
      </w:pPr>
      <w:hyperlink w:anchor="_Toc83829146" w:history="1">
        <w:r w:rsidR="00985D6A" w:rsidRPr="00877482">
          <w:rPr>
            <w:rStyle w:val="Hyperlink"/>
            <w:rFonts w:asciiTheme="majorHAnsi" w:hAnsiTheme="majorHAnsi"/>
          </w:rPr>
          <w:t>Equal Opportunity Policy</w:t>
        </w:r>
        <w:r w:rsidR="00985D6A">
          <w:rPr>
            <w:webHidden/>
          </w:rPr>
          <w:tab/>
        </w:r>
        <w:r w:rsidR="00985D6A">
          <w:rPr>
            <w:webHidden/>
          </w:rPr>
          <w:fldChar w:fldCharType="begin"/>
        </w:r>
        <w:r w:rsidR="00985D6A">
          <w:rPr>
            <w:webHidden/>
          </w:rPr>
          <w:instrText xml:space="preserve"> PAGEREF _Toc83829146 \h </w:instrText>
        </w:r>
        <w:r w:rsidR="00985D6A">
          <w:rPr>
            <w:webHidden/>
          </w:rPr>
        </w:r>
        <w:r w:rsidR="00985D6A">
          <w:rPr>
            <w:webHidden/>
          </w:rPr>
          <w:fldChar w:fldCharType="separate"/>
        </w:r>
        <w:r w:rsidR="00985D6A">
          <w:rPr>
            <w:webHidden/>
          </w:rPr>
          <w:t>6</w:t>
        </w:r>
        <w:r w:rsidR="00985D6A">
          <w:rPr>
            <w:webHidden/>
          </w:rPr>
          <w:fldChar w:fldCharType="end"/>
        </w:r>
      </w:hyperlink>
    </w:p>
    <w:p w14:paraId="078E33E3" w14:textId="315876FA" w:rsidR="00985D6A" w:rsidRDefault="00E00656">
      <w:pPr>
        <w:pStyle w:val="TOC1"/>
        <w:rPr>
          <w:rFonts w:eastAsiaTheme="minorEastAsia" w:cs="Mangal"/>
          <w:color w:val="auto"/>
          <w:kern w:val="0"/>
          <w:sz w:val="22"/>
          <w:lang w:bidi="ne-NP"/>
        </w:rPr>
      </w:pPr>
      <w:hyperlink w:anchor="_Toc83829147" w:history="1">
        <w:r w:rsidR="00985D6A" w:rsidRPr="00877482">
          <w:rPr>
            <w:rStyle w:val="Hyperlink"/>
            <w:rFonts w:asciiTheme="majorHAnsi" w:hAnsiTheme="majorHAnsi"/>
          </w:rPr>
          <w:t>Diversity</w:t>
        </w:r>
        <w:r w:rsidR="00985D6A">
          <w:rPr>
            <w:webHidden/>
          </w:rPr>
          <w:tab/>
        </w:r>
        <w:r w:rsidR="00985D6A">
          <w:rPr>
            <w:webHidden/>
          </w:rPr>
          <w:fldChar w:fldCharType="begin"/>
        </w:r>
        <w:r w:rsidR="00985D6A">
          <w:rPr>
            <w:webHidden/>
          </w:rPr>
          <w:instrText xml:space="preserve"> PAGEREF _Toc83829147 \h </w:instrText>
        </w:r>
        <w:r w:rsidR="00985D6A">
          <w:rPr>
            <w:webHidden/>
          </w:rPr>
        </w:r>
        <w:r w:rsidR="00985D6A">
          <w:rPr>
            <w:webHidden/>
          </w:rPr>
          <w:fldChar w:fldCharType="separate"/>
        </w:r>
        <w:r w:rsidR="00985D6A">
          <w:rPr>
            <w:webHidden/>
          </w:rPr>
          <w:t>6</w:t>
        </w:r>
        <w:r w:rsidR="00985D6A">
          <w:rPr>
            <w:webHidden/>
          </w:rPr>
          <w:fldChar w:fldCharType="end"/>
        </w:r>
      </w:hyperlink>
    </w:p>
    <w:p w14:paraId="75693EB6" w14:textId="0DA2D29D" w:rsidR="00985D6A" w:rsidRDefault="00E00656">
      <w:pPr>
        <w:pStyle w:val="TOC1"/>
        <w:rPr>
          <w:rFonts w:eastAsiaTheme="minorEastAsia" w:cs="Mangal"/>
          <w:color w:val="auto"/>
          <w:kern w:val="0"/>
          <w:sz w:val="22"/>
          <w:lang w:bidi="ne-NP"/>
        </w:rPr>
      </w:pPr>
      <w:hyperlink w:anchor="_Toc83829148" w:history="1">
        <w:r w:rsidR="00985D6A" w:rsidRPr="00877482">
          <w:rPr>
            <w:rStyle w:val="Hyperlink"/>
            <w:rFonts w:asciiTheme="majorHAnsi" w:hAnsiTheme="majorHAnsi"/>
          </w:rPr>
          <w:t>How We Treat Our Customers</w:t>
        </w:r>
        <w:r w:rsidR="00985D6A">
          <w:rPr>
            <w:webHidden/>
          </w:rPr>
          <w:tab/>
        </w:r>
        <w:r w:rsidR="00985D6A">
          <w:rPr>
            <w:webHidden/>
          </w:rPr>
          <w:fldChar w:fldCharType="begin"/>
        </w:r>
        <w:r w:rsidR="00985D6A">
          <w:rPr>
            <w:webHidden/>
          </w:rPr>
          <w:instrText xml:space="preserve"> PAGEREF _Toc83829148 \h </w:instrText>
        </w:r>
        <w:r w:rsidR="00985D6A">
          <w:rPr>
            <w:webHidden/>
          </w:rPr>
        </w:r>
        <w:r w:rsidR="00985D6A">
          <w:rPr>
            <w:webHidden/>
          </w:rPr>
          <w:fldChar w:fldCharType="separate"/>
        </w:r>
        <w:r w:rsidR="00985D6A">
          <w:rPr>
            <w:webHidden/>
          </w:rPr>
          <w:t>6</w:t>
        </w:r>
        <w:r w:rsidR="00985D6A">
          <w:rPr>
            <w:webHidden/>
          </w:rPr>
          <w:fldChar w:fldCharType="end"/>
        </w:r>
      </w:hyperlink>
    </w:p>
    <w:p w14:paraId="6197D59C" w14:textId="75E70ECD" w:rsidR="00985D6A" w:rsidRDefault="00E00656">
      <w:pPr>
        <w:pStyle w:val="TOC1"/>
        <w:rPr>
          <w:rFonts w:eastAsiaTheme="minorEastAsia" w:cs="Mangal"/>
          <w:color w:val="auto"/>
          <w:kern w:val="0"/>
          <w:sz w:val="22"/>
          <w:lang w:bidi="ne-NP"/>
        </w:rPr>
      </w:pPr>
      <w:hyperlink w:anchor="_Toc83829149" w:history="1">
        <w:r w:rsidR="00985D6A" w:rsidRPr="00877482">
          <w:rPr>
            <w:rStyle w:val="Hyperlink"/>
          </w:rPr>
          <w:t>Anti-Harassment and Non-Discrimination Policy</w:t>
        </w:r>
        <w:r w:rsidR="00985D6A">
          <w:rPr>
            <w:webHidden/>
          </w:rPr>
          <w:tab/>
        </w:r>
        <w:r w:rsidR="00985D6A">
          <w:rPr>
            <w:webHidden/>
          </w:rPr>
          <w:fldChar w:fldCharType="begin"/>
        </w:r>
        <w:r w:rsidR="00985D6A">
          <w:rPr>
            <w:webHidden/>
          </w:rPr>
          <w:instrText xml:space="preserve"> PAGEREF _Toc83829149 \h </w:instrText>
        </w:r>
        <w:r w:rsidR="00985D6A">
          <w:rPr>
            <w:webHidden/>
          </w:rPr>
        </w:r>
        <w:r w:rsidR="00985D6A">
          <w:rPr>
            <w:webHidden/>
          </w:rPr>
          <w:fldChar w:fldCharType="separate"/>
        </w:r>
        <w:r w:rsidR="00985D6A">
          <w:rPr>
            <w:webHidden/>
          </w:rPr>
          <w:t>7</w:t>
        </w:r>
        <w:r w:rsidR="00985D6A">
          <w:rPr>
            <w:webHidden/>
          </w:rPr>
          <w:fldChar w:fldCharType="end"/>
        </w:r>
      </w:hyperlink>
    </w:p>
    <w:p w14:paraId="18EAA781" w14:textId="55FF09E6" w:rsidR="00985D6A" w:rsidRDefault="00E00656">
      <w:pPr>
        <w:pStyle w:val="TOC1"/>
        <w:rPr>
          <w:rFonts w:eastAsiaTheme="minorEastAsia" w:cs="Mangal"/>
          <w:color w:val="auto"/>
          <w:kern w:val="0"/>
          <w:sz w:val="22"/>
          <w:lang w:bidi="ne-NP"/>
        </w:rPr>
      </w:pPr>
      <w:hyperlink w:anchor="_Toc83829150" w:history="1">
        <w:r w:rsidR="00985D6A" w:rsidRPr="00877482">
          <w:rPr>
            <w:rStyle w:val="Hyperlink"/>
            <w:rFonts w:asciiTheme="majorHAnsi" w:hAnsiTheme="majorHAnsi"/>
          </w:rPr>
          <w:t>Employee Privacy and Personal Activities</w:t>
        </w:r>
        <w:r w:rsidR="00985D6A">
          <w:rPr>
            <w:webHidden/>
          </w:rPr>
          <w:tab/>
        </w:r>
        <w:r w:rsidR="00985D6A">
          <w:rPr>
            <w:webHidden/>
          </w:rPr>
          <w:fldChar w:fldCharType="begin"/>
        </w:r>
        <w:r w:rsidR="00985D6A">
          <w:rPr>
            <w:webHidden/>
          </w:rPr>
          <w:instrText xml:space="preserve"> PAGEREF _Toc83829150 \h </w:instrText>
        </w:r>
        <w:r w:rsidR="00985D6A">
          <w:rPr>
            <w:webHidden/>
          </w:rPr>
        </w:r>
        <w:r w:rsidR="00985D6A">
          <w:rPr>
            <w:webHidden/>
          </w:rPr>
          <w:fldChar w:fldCharType="separate"/>
        </w:r>
        <w:r w:rsidR="00985D6A">
          <w:rPr>
            <w:webHidden/>
          </w:rPr>
          <w:t>9</w:t>
        </w:r>
        <w:r w:rsidR="00985D6A">
          <w:rPr>
            <w:webHidden/>
          </w:rPr>
          <w:fldChar w:fldCharType="end"/>
        </w:r>
      </w:hyperlink>
    </w:p>
    <w:p w14:paraId="7D28AD91" w14:textId="6E750BE8" w:rsidR="00985D6A" w:rsidRDefault="00E00656">
      <w:pPr>
        <w:pStyle w:val="TOC1"/>
        <w:rPr>
          <w:rFonts w:eastAsiaTheme="minorEastAsia" w:cs="Mangal"/>
          <w:color w:val="auto"/>
          <w:kern w:val="0"/>
          <w:sz w:val="22"/>
          <w:lang w:bidi="ne-NP"/>
        </w:rPr>
      </w:pPr>
      <w:hyperlink w:anchor="_Toc83829151" w:history="1">
        <w:r w:rsidR="00985D6A" w:rsidRPr="00877482">
          <w:rPr>
            <w:rStyle w:val="Hyperlink"/>
            <w:rFonts w:asciiTheme="majorHAnsi" w:hAnsiTheme="majorHAnsi"/>
          </w:rPr>
          <w:t>Workplace Monitoring</w:t>
        </w:r>
        <w:r w:rsidR="00985D6A">
          <w:rPr>
            <w:webHidden/>
          </w:rPr>
          <w:tab/>
        </w:r>
        <w:r w:rsidR="00985D6A">
          <w:rPr>
            <w:webHidden/>
          </w:rPr>
          <w:fldChar w:fldCharType="begin"/>
        </w:r>
        <w:r w:rsidR="00985D6A">
          <w:rPr>
            <w:webHidden/>
          </w:rPr>
          <w:instrText xml:space="preserve"> PAGEREF _Toc83829151 \h </w:instrText>
        </w:r>
        <w:r w:rsidR="00985D6A">
          <w:rPr>
            <w:webHidden/>
          </w:rPr>
        </w:r>
        <w:r w:rsidR="00985D6A">
          <w:rPr>
            <w:webHidden/>
          </w:rPr>
          <w:fldChar w:fldCharType="separate"/>
        </w:r>
        <w:r w:rsidR="00985D6A">
          <w:rPr>
            <w:webHidden/>
          </w:rPr>
          <w:t>10</w:t>
        </w:r>
        <w:r w:rsidR="00985D6A">
          <w:rPr>
            <w:webHidden/>
          </w:rPr>
          <w:fldChar w:fldCharType="end"/>
        </w:r>
      </w:hyperlink>
    </w:p>
    <w:p w14:paraId="1C978C3D" w14:textId="2CDF2717" w:rsidR="00985D6A" w:rsidRDefault="00E00656">
      <w:pPr>
        <w:pStyle w:val="TOC1"/>
        <w:rPr>
          <w:rFonts w:eastAsiaTheme="minorEastAsia" w:cs="Mangal"/>
          <w:color w:val="auto"/>
          <w:kern w:val="0"/>
          <w:sz w:val="22"/>
          <w:lang w:bidi="ne-NP"/>
        </w:rPr>
      </w:pPr>
      <w:hyperlink w:anchor="_Toc83829152" w:history="1">
        <w:r w:rsidR="00985D6A" w:rsidRPr="00877482">
          <w:rPr>
            <w:rStyle w:val="Hyperlink"/>
            <w:rFonts w:asciiTheme="majorHAnsi" w:hAnsiTheme="majorHAnsi"/>
          </w:rPr>
          <w:t>Pay Day and Paychecks</w:t>
        </w:r>
        <w:r w:rsidR="00985D6A">
          <w:rPr>
            <w:webHidden/>
          </w:rPr>
          <w:tab/>
        </w:r>
        <w:r w:rsidR="00985D6A">
          <w:rPr>
            <w:webHidden/>
          </w:rPr>
          <w:fldChar w:fldCharType="begin"/>
        </w:r>
        <w:r w:rsidR="00985D6A">
          <w:rPr>
            <w:webHidden/>
          </w:rPr>
          <w:instrText xml:space="preserve"> PAGEREF _Toc83829152 \h </w:instrText>
        </w:r>
        <w:r w:rsidR="00985D6A">
          <w:rPr>
            <w:webHidden/>
          </w:rPr>
        </w:r>
        <w:r w:rsidR="00985D6A">
          <w:rPr>
            <w:webHidden/>
          </w:rPr>
          <w:fldChar w:fldCharType="separate"/>
        </w:r>
        <w:r w:rsidR="00985D6A">
          <w:rPr>
            <w:webHidden/>
          </w:rPr>
          <w:t>10</w:t>
        </w:r>
        <w:r w:rsidR="00985D6A">
          <w:rPr>
            <w:webHidden/>
          </w:rPr>
          <w:fldChar w:fldCharType="end"/>
        </w:r>
      </w:hyperlink>
    </w:p>
    <w:p w14:paraId="7CEBBDAC" w14:textId="7B17C107" w:rsidR="00985D6A" w:rsidRDefault="00E00656">
      <w:pPr>
        <w:pStyle w:val="TOC1"/>
        <w:rPr>
          <w:rFonts w:eastAsiaTheme="minorEastAsia" w:cs="Mangal"/>
          <w:color w:val="auto"/>
          <w:kern w:val="0"/>
          <w:sz w:val="22"/>
          <w:lang w:bidi="ne-NP"/>
        </w:rPr>
      </w:pPr>
      <w:hyperlink w:anchor="_Toc83829153" w:history="1">
        <w:r w:rsidR="00985D6A" w:rsidRPr="00877482">
          <w:rPr>
            <w:rStyle w:val="Hyperlink"/>
            <w:rFonts w:asciiTheme="majorHAnsi" w:hAnsiTheme="majorHAnsi"/>
          </w:rPr>
          <w:t>Child Labor and Forced Labor</w:t>
        </w:r>
        <w:r w:rsidR="00985D6A">
          <w:rPr>
            <w:webHidden/>
          </w:rPr>
          <w:tab/>
        </w:r>
        <w:r w:rsidR="00985D6A">
          <w:rPr>
            <w:webHidden/>
          </w:rPr>
          <w:fldChar w:fldCharType="begin"/>
        </w:r>
        <w:r w:rsidR="00985D6A">
          <w:rPr>
            <w:webHidden/>
          </w:rPr>
          <w:instrText xml:space="preserve"> PAGEREF _Toc83829153 \h </w:instrText>
        </w:r>
        <w:r w:rsidR="00985D6A">
          <w:rPr>
            <w:webHidden/>
          </w:rPr>
        </w:r>
        <w:r w:rsidR="00985D6A">
          <w:rPr>
            <w:webHidden/>
          </w:rPr>
          <w:fldChar w:fldCharType="separate"/>
        </w:r>
        <w:r w:rsidR="00985D6A">
          <w:rPr>
            <w:webHidden/>
          </w:rPr>
          <w:t>11</w:t>
        </w:r>
        <w:r w:rsidR="00985D6A">
          <w:rPr>
            <w:webHidden/>
          </w:rPr>
          <w:fldChar w:fldCharType="end"/>
        </w:r>
      </w:hyperlink>
    </w:p>
    <w:p w14:paraId="7AD8748E" w14:textId="0558A902" w:rsidR="00985D6A" w:rsidRDefault="00E00656">
      <w:pPr>
        <w:pStyle w:val="TOC1"/>
        <w:rPr>
          <w:rFonts w:eastAsiaTheme="minorEastAsia" w:cs="Mangal"/>
          <w:color w:val="auto"/>
          <w:kern w:val="0"/>
          <w:sz w:val="22"/>
          <w:lang w:bidi="ne-NP"/>
        </w:rPr>
      </w:pPr>
      <w:hyperlink w:anchor="_Toc83829154" w:history="1">
        <w:r w:rsidR="00985D6A" w:rsidRPr="00877482">
          <w:rPr>
            <w:rStyle w:val="Hyperlink"/>
            <w:rFonts w:asciiTheme="majorHAnsi" w:hAnsiTheme="majorHAnsi"/>
          </w:rPr>
          <w:t>Provident Fund and Gratuity</w:t>
        </w:r>
        <w:r w:rsidR="00985D6A">
          <w:rPr>
            <w:webHidden/>
          </w:rPr>
          <w:tab/>
        </w:r>
        <w:r w:rsidR="00985D6A">
          <w:rPr>
            <w:webHidden/>
          </w:rPr>
          <w:fldChar w:fldCharType="begin"/>
        </w:r>
        <w:r w:rsidR="00985D6A">
          <w:rPr>
            <w:webHidden/>
          </w:rPr>
          <w:instrText xml:space="preserve"> PAGEREF _Toc83829154 \h </w:instrText>
        </w:r>
        <w:r w:rsidR="00985D6A">
          <w:rPr>
            <w:webHidden/>
          </w:rPr>
        </w:r>
        <w:r w:rsidR="00985D6A">
          <w:rPr>
            <w:webHidden/>
          </w:rPr>
          <w:fldChar w:fldCharType="separate"/>
        </w:r>
        <w:r w:rsidR="00985D6A">
          <w:rPr>
            <w:webHidden/>
          </w:rPr>
          <w:t>11</w:t>
        </w:r>
        <w:r w:rsidR="00985D6A">
          <w:rPr>
            <w:webHidden/>
          </w:rPr>
          <w:fldChar w:fldCharType="end"/>
        </w:r>
      </w:hyperlink>
    </w:p>
    <w:p w14:paraId="5CFC5C34" w14:textId="069539AE" w:rsidR="00985D6A" w:rsidRDefault="00E00656">
      <w:pPr>
        <w:pStyle w:val="TOC1"/>
        <w:rPr>
          <w:rFonts w:eastAsiaTheme="minorEastAsia" w:cs="Mangal"/>
          <w:color w:val="auto"/>
          <w:kern w:val="0"/>
          <w:sz w:val="22"/>
          <w:lang w:bidi="ne-NP"/>
        </w:rPr>
      </w:pPr>
      <w:hyperlink w:anchor="_Toc83829155" w:history="1">
        <w:r w:rsidR="00985D6A" w:rsidRPr="00877482">
          <w:rPr>
            <w:rStyle w:val="Hyperlink"/>
            <w:rFonts w:asciiTheme="majorHAnsi" w:hAnsiTheme="majorHAnsi"/>
          </w:rPr>
          <w:t>Wage and Hour Rules</w:t>
        </w:r>
        <w:r w:rsidR="00985D6A">
          <w:rPr>
            <w:webHidden/>
          </w:rPr>
          <w:tab/>
        </w:r>
        <w:r w:rsidR="00985D6A">
          <w:rPr>
            <w:webHidden/>
          </w:rPr>
          <w:fldChar w:fldCharType="begin"/>
        </w:r>
        <w:r w:rsidR="00985D6A">
          <w:rPr>
            <w:webHidden/>
          </w:rPr>
          <w:instrText xml:space="preserve"> PAGEREF _Toc83829155 \h </w:instrText>
        </w:r>
        <w:r w:rsidR="00985D6A">
          <w:rPr>
            <w:webHidden/>
          </w:rPr>
        </w:r>
        <w:r w:rsidR="00985D6A">
          <w:rPr>
            <w:webHidden/>
          </w:rPr>
          <w:fldChar w:fldCharType="separate"/>
        </w:r>
        <w:r w:rsidR="00985D6A">
          <w:rPr>
            <w:webHidden/>
          </w:rPr>
          <w:t>12</w:t>
        </w:r>
        <w:r w:rsidR="00985D6A">
          <w:rPr>
            <w:webHidden/>
          </w:rPr>
          <w:fldChar w:fldCharType="end"/>
        </w:r>
      </w:hyperlink>
    </w:p>
    <w:p w14:paraId="586A1107" w14:textId="580BA3F9" w:rsidR="00985D6A" w:rsidRDefault="00E00656">
      <w:pPr>
        <w:pStyle w:val="TOC1"/>
        <w:rPr>
          <w:rFonts w:eastAsiaTheme="minorEastAsia" w:cs="Mangal"/>
          <w:color w:val="auto"/>
          <w:kern w:val="0"/>
          <w:sz w:val="22"/>
          <w:lang w:bidi="ne-NP"/>
        </w:rPr>
      </w:pPr>
      <w:hyperlink w:anchor="_Toc83829156" w:history="1">
        <w:r w:rsidR="00985D6A" w:rsidRPr="00877482">
          <w:rPr>
            <w:rStyle w:val="Hyperlink"/>
            <w:rFonts w:asciiTheme="majorHAnsi" w:hAnsiTheme="majorHAnsi"/>
          </w:rPr>
          <w:t>Clocking In and Out</w:t>
        </w:r>
        <w:r w:rsidR="00985D6A">
          <w:rPr>
            <w:webHidden/>
          </w:rPr>
          <w:tab/>
        </w:r>
        <w:r w:rsidR="00985D6A">
          <w:rPr>
            <w:webHidden/>
          </w:rPr>
          <w:fldChar w:fldCharType="begin"/>
        </w:r>
        <w:r w:rsidR="00985D6A">
          <w:rPr>
            <w:webHidden/>
          </w:rPr>
          <w:instrText xml:space="preserve"> PAGEREF _Toc83829156 \h </w:instrText>
        </w:r>
        <w:r w:rsidR="00985D6A">
          <w:rPr>
            <w:webHidden/>
          </w:rPr>
        </w:r>
        <w:r w:rsidR="00985D6A">
          <w:rPr>
            <w:webHidden/>
          </w:rPr>
          <w:fldChar w:fldCharType="separate"/>
        </w:r>
        <w:r w:rsidR="00985D6A">
          <w:rPr>
            <w:webHidden/>
          </w:rPr>
          <w:t>12</w:t>
        </w:r>
        <w:r w:rsidR="00985D6A">
          <w:rPr>
            <w:webHidden/>
          </w:rPr>
          <w:fldChar w:fldCharType="end"/>
        </w:r>
      </w:hyperlink>
    </w:p>
    <w:p w14:paraId="781C2716" w14:textId="4C5715E8" w:rsidR="00985D6A" w:rsidRDefault="00E00656">
      <w:pPr>
        <w:pStyle w:val="TOC1"/>
        <w:rPr>
          <w:rFonts w:eastAsiaTheme="minorEastAsia" w:cs="Mangal"/>
          <w:color w:val="auto"/>
          <w:kern w:val="0"/>
          <w:sz w:val="22"/>
          <w:lang w:bidi="ne-NP"/>
        </w:rPr>
      </w:pPr>
      <w:hyperlink w:anchor="_Toc83829157" w:history="1">
        <w:r w:rsidR="00985D6A" w:rsidRPr="00877482">
          <w:rPr>
            <w:rStyle w:val="Hyperlink"/>
            <w:rFonts w:asciiTheme="majorHAnsi" w:hAnsiTheme="majorHAnsi"/>
          </w:rPr>
          <w:t>Work Week and Schedule for Employees</w:t>
        </w:r>
        <w:r w:rsidR="00985D6A">
          <w:rPr>
            <w:webHidden/>
          </w:rPr>
          <w:tab/>
        </w:r>
        <w:r w:rsidR="00985D6A">
          <w:rPr>
            <w:webHidden/>
          </w:rPr>
          <w:fldChar w:fldCharType="begin"/>
        </w:r>
        <w:r w:rsidR="00985D6A">
          <w:rPr>
            <w:webHidden/>
          </w:rPr>
          <w:instrText xml:space="preserve"> PAGEREF _Toc83829157 \h </w:instrText>
        </w:r>
        <w:r w:rsidR="00985D6A">
          <w:rPr>
            <w:webHidden/>
          </w:rPr>
        </w:r>
        <w:r w:rsidR="00985D6A">
          <w:rPr>
            <w:webHidden/>
          </w:rPr>
          <w:fldChar w:fldCharType="separate"/>
        </w:r>
        <w:r w:rsidR="00985D6A">
          <w:rPr>
            <w:webHidden/>
          </w:rPr>
          <w:t>12</w:t>
        </w:r>
        <w:r w:rsidR="00985D6A">
          <w:rPr>
            <w:webHidden/>
          </w:rPr>
          <w:fldChar w:fldCharType="end"/>
        </w:r>
      </w:hyperlink>
    </w:p>
    <w:p w14:paraId="6B146642" w14:textId="11327A27" w:rsidR="00985D6A" w:rsidRDefault="00E00656">
      <w:pPr>
        <w:pStyle w:val="TOC1"/>
        <w:rPr>
          <w:rFonts w:eastAsiaTheme="minorEastAsia" w:cs="Mangal"/>
          <w:color w:val="auto"/>
          <w:kern w:val="0"/>
          <w:sz w:val="22"/>
          <w:lang w:bidi="ne-NP"/>
        </w:rPr>
      </w:pPr>
      <w:hyperlink w:anchor="_Toc83829158" w:history="1">
        <w:r w:rsidR="00985D6A" w:rsidRPr="00877482">
          <w:rPr>
            <w:rStyle w:val="Hyperlink"/>
            <w:rFonts w:asciiTheme="majorHAnsi" w:hAnsiTheme="majorHAnsi"/>
          </w:rPr>
          <w:t>Lateness and Absences</w:t>
        </w:r>
        <w:r w:rsidR="00985D6A">
          <w:rPr>
            <w:webHidden/>
          </w:rPr>
          <w:tab/>
        </w:r>
        <w:r w:rsidR="00985D6A">
          <w:rPr>
            <w:webHidden/>
          </w:rPr>
          <w:fldChar w:fldCharType="begin"/>
        </w:r>
        <w:r w:rsidR="00985D6A">
          <w:rPr>
            <w:webHidden/>
          </w:rPr>
          <w:instrText xml:space="preserve"> PAGEREF _Toc83829158 \h </w:instrText>
        </w:r>
        <w:r w:rsidR="00985D6A">
          <w:rPr>
            <w:webHidden/>
          </w:rPr>
        </w:r>
        <w:r w:rsidR="00985D6A">
          <w:rPr>
            <w:webHidden/>
          </w:rPr>
          <w:fldChar w:fldCharType="separate"/>
        </w:r>
        <w:r w:rsidR="00985D6A">
          <w:rPr>
            <w:webHidden/>
          </w:rPr>
          <w:t>13</w:t>
        </w:r>
        <w:r w:rsidR="00985D6A">
          <w:rPr>
            <w:webHidden/>
          </w:rPr>
          <w:fldChar w:fldCharType="end"/>
        </w:r>
      </w:hyperlink>
    </w:p>
    <w:p w14:paraId="08A3E824" w14:textId="46DA37C1" w:rsidR="00985D6A" w:rsidRDefault="00E00656">
      <w:pPr>
        <w:pStyle w:val="TOC1"/>
        <w:rPr>
          <w:rFonts w:eastAsiaTheme="minorEastAsia" w:cs="Mangal"/>
          <w:color w:val="auto"/>
          <w:kern w:val="0"/>
          <w:sz w:val="22"/>
          <w:lang w:bidi="ne-NP"/>
        </w:rPr>
      </w:pPr>
      <w:hyperlink w:anchor="_Toc83829159" w:history="1">
        <w:r w:rsidR="00985D6A" w:rsidRPr="00877482">
          <w:rPr>
            <w:rStyle w:val="Hyperlink"/>
            <w:rFonts w:asciiTheme="majorHAnsi" w:hAnsiTheme="majorHAnsi"/>
          </w:rPr>
          <w:t>Uniform Policy</w:t>
        </w:r>
        <w:r w:rsidR="00985D6A">
          <w:rPr>
            <w:webHidden/>
          </w:rPr>
          <w:tab/>
        </w:r>
        <w:r w:rsidR="00985D6A">
          <w:rPr>
            <w:webHidden/>
          </w:rPr>
          <w:fldChar w:fldCharType="begin"/>
        </w:r>
        <w:r w:rsidR="00985D6A">
          <w:rPr>
            <w:webHidden/>
          </w:rPr>
          <w:instrText xml:space="preserve"> PAGEREF _Toc83829159 \h </w:instrText>
        </w:r>
        <w:r w:rsidR="00985D6A">
          <w:rPr>
            <w:webHidden/>
          </w:rPr>
        </w:r>
        <w:r w:rsidR="00985D6A">
          <w:rPr>
            <w:webHidden/>
          </w:rPr>
          <w:fldChar w:fldCharType="separate"/>
        </w:r>
        <w:r w:rsidR="00985D6A">
          <w:rPr>
            <w:webHidden/>
          </w:rPr>
          <w:t>13</w:t>
        </w:r>
        <w:r w:rsidR="00985D6A">
          <w:rPr>
            <w:webHidden/>
          </w:rPr>
          <w:fldChar w:fldCharType="end"/>
        </w:r>
      </w:hyperlink>
    </w:p>
    <w:p w14:paraId="130D71CA" w14:textId="0FD74050" w:rsidR="00985D6A" w:rsidRDefault="00E00656">
      <w:pPr>
        <w:pStyle w:val="TOC1"/>
        <w:rPr>
          <w:rFonts w:eastAsiaTheme="minorEastAsia" w:cs="Mangal"/>
          <w:color w:val="auto"/>
          <w:kern w:val="0"/>
          <w:sz w:val="22"/>
          <w:lang w:bidi="ne-NP"/>
        </w:rPr>
      </w:pPr>
      <w:hyperlink w:anchor="_Toc83829160" w:history="1">
        <w:r w:rsidR="00985D6A" w:rsidRPr="00877482">
          <w:rPr>
            <w:rStyle w:val="Hyperlink"/>
            <w:rFonts w:asciiTheme="majorHAnsi" w:hAnsiTheme="majorHAnsi"/>
          </w:rPr>
          <w:t>General Policies</w:t>
        </w:r>
        <w:r w:rsidR="00985D6A">
          <w:rPr>
            <w:webHidden/>
          </w:rPr>
          <w:tab/>
        </w:r>
        <w:r w:rsidR="00985D6A">
          <w:rPr>
            <w:webHidden/>
          </w:rPr>
          <w:fldChar w:fldCharType="begin"/>
        </w:r>
        <w:r w:rsidR="00985D6A">
          <w:rPr>
            <w:webHidden/>
          </w:rPr>
          <w:instrText xml:space="preserve"> PAGEREF _Toc83829160 \h </w:instrText>
        </w:r>
        <w:r w:rsidR="00985D6A">
          <w:rPr>
            <w:webHidden/>
          </w:rPr>
        </w:r>
        <w:r w:rsidR="00985D6A">
          <w:rPr>
            <w:webHidden/>
          </w:rPr>
          <w:fldChar w:fldCharType="separate"/>
        </w:r>
        <w:r w:rsidR="00985D6A">
          <w:rPr>
            <w:webHidden/>
          </w:rPr>
          <w:t>14</w:t>
        </w:r>
        <w:r w:rsidR="00985D6A">
          <w:rPr>
            <w:webHidden/>
          </w:rPr>
          <w:fldChar w:fldCharType="end"/>
        </w:r>
      </w:hyperlink>
    </w:p>
    <w:p w14:paraId="05D31B84" w14:textId="0485E8A9" w:rsidR="00985D6A" w:rsidRDefault="00E00656">
      <w:pPr>
        <w:pStyle w:val="TOC1"/>
        <w:rPr>
          <w:rFonts w:eastAsiaTheme="minorEastAsia" w:cs="Mangal"/>
          <w:color w:val="auto"/>
          <w:kern w:val="0"/>
          <w:sz w:val="22"/>
          <w:lang w:bidi="ne-NP"/>
        </w:rPr>
      </w:pPr>
      <w:hyperlink w:anchor="_Toc83829161" w:history="1">
        <w:r w:rsidR="00985D6A" w:rsidRPr="00877482">
          <w:rPr>
            <w:rStyle w:val="Hyperlink"/>
            <w:rFonts w:asciiTheme="majorHAnsi" w:hAnsiTheme="majorHAnsi"/>
          </w:rPr>
          <w:t>Grievance Handling</w:t>
        </w:r>
        <w:r w:rsidR="00985D6A">
          <w:rPr>
            <w:webHidden/>
          </w:rPr>
          <w:tab/>
        </w:r>
        <w:r w:rsidR="00985D6A">
          <w:rPr>
            <w:webHidden/>
          </w:rPr>
          <w:fldChar w:fldCharType="begin"/>
        </w:r>
        <w:r w:rsidR="00985D6A">
          <w:rPr>
            <w:webHidden/>
          </w:rPr>
          <w:instrText xml:space="preserve"> PAGEREF _Toc83829161 \h </w:instrText>
        </w:r>
        <w:r w:rsidR="00985D6A">
          <w:rPr>
            <w:webHidden/>
          </w:rPr>
        </w:r>
        <w:r w:rsidR="00985D6A">
          <w:rPr>
            <w:webHidden/>
          </w:rPr>
          <w:fldChar w:fldCharType="separate"/>
        </w:r>
        <w:r w:rsidR="00985D6A">
          <w:rPr>
            <w:webHidden/>
          </w:rPr>
          <w:t>15</w:t>
        </w:r>
        <w:r w:rsidR="00985D6A">
          <w:rPr>
            <w:webHidden/>
          </w:rPr>
          <w:fldChar w:fldCharType="end"/>
        </w:r>
      </w:hyperlink>
    </w:p>
    <w:p w14:paraId="0ED35539" w14:textId="27720AC9" w:rsidR="00985D6A" w:rsidRDefault="00E00656">
      <w:pPr>
        <w:pStyle w:val="TOC1"/>
        <w:rPr>
          <w:rFonts w:eastAsiaTheme="minorEastAsia" w:cs="Mangal"/>
          <w:color w:val="auto"/>
          <w:kern w:val="0"/>
          <w:sz w:val="22"/>
          <w:lang w:bidi="ne-NP"/>
        </w:rPr>
      </w:pPr>
      <w:hyperlink w:anchor="_Toc83829162" w:history="1">
        <w:r w:rsidR="00985D6A" w:rsidRPr="00877482">
          <w:rPr>
            <w:rStyle w:val="Hyperlink"/>
            <w:rFonts w:asciiTheme="majorHAnsi" w:hAnsiTheme="majorHAnsi"/>
          </w:rPr>
          <w:t>Public Relations and Information Disclosure</w:t>
        </w:r>
        <w:r w:rsidR="00985D6A">
          <w:rPr>
            <w:webHidden/>
          </w:rPr>
          <w:tab/>
        </w:r>
        <w:r w:rsidR="00985D6A">
          <w:rPr>
            <w:webHidden/>
          </w:rPr>
          <w:fldChar w:fldCharType="begin"/>
        </w:r>
        <w:r w:rsidR="00985D6A">
          <w:rPr>
            <w:webHidden/>
          </w:rPr>
          <w:instrText xml:space="preserve"> PAGEREF _Toc83829162 \h </w:instrText>
        </w:r>
        <w:r w:rsidR="00985D6A">
          <w:rPr>
            <w:webHidden/>
          </w:rPr>
        </w:r>
        <w:r w:rsidR="00985D6A">
          <w:rPr>
            <w:webHidden/>
          </w:rPr>
          <w:fldChar w:fldCharType="separate"/>
        </w:r>
        <w:r w:rsidR="00985D6A">
          <w:rPr>
            <w:webHidden/>
          </w:rPr>
          <w:t>15</w:t>
        </w:r>
        <w:r w:rsidR="00985D6A">
          <w:rPr>
            <w:webHidden/>
          </w:rPr>
          <w:fldChar w:fldCharType="end"/>
        </w:r>
      </w:hyperlink>
    </w:p>
    <w:p w14:paraId="5C791D02" w14:textId="13CFBE78" w:rsidR="00985D6A" w:rsidRDefault="00E00656">
      <w:pPr>
        <w:pStyle w:val="TOC1"/>
        <w:rPr>
          <w:rFonts w:eastAsiaTheme="minorEastAsia" w:cs="Mangal"/>
          <w:color w:val="auto"/>
          <w:kern w:val="0"/>
          <w:sz w:val="22"/>
          <w:lang w:bidi="ne-NP"/>
        </w:rPr>
      </w:pPr>
      <w:hyperlink w:anchor="_Toc83829163" w:history="1">
        <w:r w:rsidR="00985D6A" w:rsidRPr="00877482">
          <w:rPr>
            <w:rStyle w:val="Hyperlink"/>
            <w:rFonts w:asciiTheme="majorHAnsi" w:hAnsiTheme="majorHAnsi"/>
          </w:rPr>
          <w:t>Confidentiality</w:t>
        </w:r>
        <w:r w:rsidR="00985D6A">
          <w:rPr>
            <w:webHidden/>
          </w:rPr>
          <w:tab/>
        </w:r>
        <w:r w:rsidR="00985D6A">
          <w:rPr>
            <w:webHidden/>
          </w:rPr>
          <w:fldChar w:fldCharType="begin"/>
        </w:r>
        <w:r w:rsidR="00985D6A">
          <w:rPr>
            <w:webHidden/>
          </w:rPr>
          <w:instrText xml:space="preserve"> PAGEREF _Toc83829163 \h </w:instrText>
        </w:r>
        <w:r w:rsidR="00985D6A">
          <w:rPr>
            <w:webHidden/>
          </w:rPr>
        </w:r>
        <w:r w:rsidR="00985D6A">
          <w:rPr>
            <w:webHidden/>
          </w:rPr>
          <w:fldChar w:fldCharType="separate"/>
        </w:r>
        <w:r w:rsidR="00985D6A">
          <w:rPr>
            <w:webHidden/>
          </w:rPr>
          <w:t>15</w:t>
        </w:r>
        <w:r w:rsidR="00985D6A">
          <w:rPr>
            <w:webHidden/>
          </w:rPr>
          <w:fldChar w:fldCharType="end"/>
        </w:r>
      </w:hyperlink>
    </w:p>
    <w:p w14:paraId="2D5AC37F" w14:textId="6772FB6E" w:rsidR="00985D6A" w:rsidRDefault="00E00656">
      <w:pPr>
        <w:pStyle w:val="TOC1"/>
        <w:rPr>
          <w:rFonts w:eastAsiaTheme="minorEastAsia" w:cs="Mangal"/>
          <w:color w:val="auto"/>
          <w:kern w:val="0"/>
          <w:sz w:val="22"/>
          <w:lang w:bidi="ne-NP"/>
        </w:rPr>
      </w:pPr>
      <w:hyperlink w:anchor="_Toc83829164" w:history="1">
        <w:r w:rsidR="00985D6A" w:rsidRPr="00877482">
          <w:rPr>
            <w:rStyle w:val="Hyperlink"/>
            <w:rFonts w:asciiTheme="majorHAnsi" w:hAnsiTheme="majorHAnsi"/>
          </w:rPr>
          <w:t>Quality and Customer Protection</w:t>
        </w:r>
        <w:r w:rsidR="00985D6A">
          <w:rPr>
            <w:webHidden/>
          </w:rPr>
          <w:tab/>
        </w:r>
        <w:r w:rsidR="00985D6A">
          <w:rPr>
            <w:webHidden/>
          </w:rPr>
          <w:fldChar w:fldCharType="begin"/>
        </w:r>
        <w:r w:rsidR="00985D6A">
          <w:rPr>
            <w:webHidden/>
          </w:rPr>
          <w:instrText xml:space="preserve"> PAGEREF _Toc83829164 \h </w:instrText>
        </w:r>
        <w:r w:rsidR="00985D6A">
          <w:rPr>
            <w:webHidden/>
          </w:rPr>
        </w:r>
        <w:r w:rsidR="00985D6A">
          <w:rPr>
            <w:webHidden/>
          </w:rPr>
          <w:fldChar w:fldCharType="separate"/>
        </w:r>
        <w:r w:rsidR="00985D6A">
          <w:rPr>
            <w:webHidden/>
          </w:rPr>
          <w:t>16</w:t>
        </w:r>
        <w:r w:rsidR="00985D6A">
          <w:rPr>
            <w:webHidden/>
          </w:rPr>
          <w:fldChar w:fldCharType="end"/>
        </w:r>
      </w:hyperlink>
    </w:p>
    <w:p w14:paraId="0E0ABCF3" w14:textId="04413A89" w:rsidR="00985D6A" w:rsidRDefault="00E00656">
      <w:pPr>
        <w:pStyle w:val="TOC1"/>
        <w:rPr>
          <w:rFonts w:eastAsiaTheme="minorEastAsia" w:cs="Mangal"/>
          <w:color w:val="auto"/>
          <w:kern w:val="0"/>
          <w:sz w:val="22"/>
          <w:lang w:bidi="ne-NP"/>
        </w:rPr>
      </w:pPr>
      <w:hyperlink w:anchor="_Toc83829165" w:history="1">
        <w:r w:rsidR="00985D6A" w:rsidRPr="00877482">
          <w:rPr>
            <w:rStyle w:val="Hyperlink"/>
            <w:rFonts w:asciiTheme="majorHAnsi" w:hAnsiTheme="majorHAnsi"/>
          </w:rPr>
          <w:t>Outside Employment</w:t>
        </w:r>
        <w:r w:rsidR="00985D6A">
          <w:rPr>
            <w:webHidden/>
          </w:rPr>
          <w:tab/>
        </w:r>
        <w:r w:rsidR="00985D6A">
          <w:rPr>
            <w:webHidden/>
          </w:rPr>
          <w:fldChar w:fldCharType="begin"/>
        </w:r>
        <w:r w:rsidR="00985D6A">
          <w:rPr>
            <w:webHidden/>
          </w:rPr>
          <w:instrText xml:space="preserve"> PAGEREF _Toc83829165 \h </w:instrText>
        </w:r>
        <w:r w:rsidR="00985D6A">
          <w:rPr>
            <w:webHidden/>
          </w:rPr>
        </w:r>
        <w:r w:rsidR="00985D6A">
          <w:rPr>
            <w:webHidden/>
          </w:rPr>
          <w:fldChar w:fldCharType="separate"/>
        </w:r>
        <w:r w:rsidR="00985D6A">
          <w:rPr>
            <w:webHidden/>
          </w:rPr>
          <w:t>16</w:t>
        </w:r>
        <w:r w:rsidR="00985D6A">
          <w:rPr>
            <w:webHidden/>
          </w:rPr>
          <w:fldChar w:fldCharType="end"/>
        </w:r>
      </w:hyperlink>
    </w:p>
    <w:p w14:paraId="4CFF79A3" w14:textId="6897A398" w:rsidR="00985D6A" w:rsidRDefault="00E00656">
      <w:pPr>
        <w:pStyle w:val="TOC1"/>
        <w:rPr>
          <w:rFonts w:eastAsiaTheme="minorEastAsia" w:cs="Mangal"/>
          <w:color w:val="auto"/>
          <w:kern w:val="0"/>
          <w:sz w:val="22"/>
          <w:lang w:bidi="ne-NP"/>
        </w:rPr>
      </w:pPr>
      <w:hyperlink w:anchor="_Toc83829166" w:history="1">
        <w:r w:rsidR="00985D6A" w:rsidRPr="00877482">
          <w:rPr>
            <w:rStyle w:val="Hyperlink"/>
            <w:rFonts w:asciiTheme="majorHAnsi" w:hAnsiTheme="majorHAnsi"/>
          </w:rPr>
          <w:t>Conflicts of Interest</w:t>
        </w:r>
        <w:r w:rsidR="00985D6A">
          <w:rPr>
            <w:webHidden/>
          </w:rPr>
          <w:tab/>
        </w:r>
        <w:r w:rsidR="00985D6A">
          <w:rPr>
            <w:webHidden/>
          </w:rPr>
          <w:fldChar w:fldCharType="begin"/>
        </w:r>
        <w:r w:rsidR="00985D6A">
          <w:rPr>
            <w:webHidden/>
          </w:rPr>
          <w:instrText xml:space="preserve"> PAGEREF _Toc83829166 \h </w:instrText>
        </w:r>
        <w:r w:rsidR="00985D6A">
          <w:rPr>
            <w:webHidden/>
          </w:rPr>
        </w:r>
        <w:r w:rsidR="00985D6A">
          <w:rPr>
            <w:webHidden/>
          </w:rPr>
          <w:fldChar w:fldCharType="separate"/>
        </w:r>
        <w:r w:rsidR="00985D6A">
          <w:rPr>
            <w:webHidden/>
          </w:rPr>
          <w:t>16</w:t>
        </w:r>
        <w:r w:rsidR="00985D6A">
          <w:rPr>
            <w:webHidden/>
          </w:rPr>
          <w:fldChar w:fldCharType="end"/>
        </w:r>
      </w:hyperlink>
    </w:p>
    <w:p w14:paraId="7FEA475D" w14:textId="2960E590" w:rsidR="00985D6A" w:rsidRDefault="00E00656">
      <w:pPr>
        <w:pStyle w:val="TOC1"/>
        <w:rPr>
          <w:rFonts w:eastAsiaTheme="minorEastAsia" w:cs="Mangal"/>
          <w:color w:val="auto"/>
          <w:kern w:val="0"/>
          <w:sz w:val="22"/>
          <w:lang w:bidi="ne-NP"/>
        </w:rPr>
      </w:pPr>
      <w:hyperlink w:anchor="_Toc83829167" w:history="1">
        <w:r w:rsidR="00985D6A" w:rsidRPr="00877482">
          <w:rPr>
            <w:rStyle w:val="Hyperlink"/>
            <w:rFonts w:asciiTheme="majorHAnsi" w:hAnsiTheme="majorHAnsi"/>
          </w:rPr>
          <w:t>Personal Relationships/Fraternization Policy</w:t>
        </w:r>
        <w:r w:rsidR="00985D6A">
          <w:rPr>
            <w:webHidden/>
          </w:rPr>
          <w:tab/>
        </w:r>
        <w:r w:rsidR="00985D6A">
          <w:rPr>
            <w:webHidden/>
          </w:rPr>
          <w:fldChar w:fldCharType="begin"/>
        </w:r>
        <w:r w:rsidR="00985D6A">
          <w:rPr>
            <w:webHidden/>
          </w:rPr>
          <w:instrText xml:space="preserve"> PAGEREF _Toc83829167 \h </w:instrText>
        </w:r>
        <w:r w:rsidR="00985D6A">
          <w:rPr>
            <w:webHidden/>
          </w:rPr>
        </w:r>
        <w:r w:rsidR="00985D6A">
          <w:rPr>
            <w:webHidden/>
          </w:rPr>
          <w:fldChar w:fldCharType="separate"/>
        </w:r>
        <w:r w:rsidR="00985D6A">
          <w:rPr>
            <w:webHidden/>
          </w:rPr>
          <w:t>17</w:t>
        </w:r>
        <w:r w:rsidR="00985D6A">
          <w:rPr>
            <w:webHidden/>
          </w:rPr>
          <w:fldChar w:fldCharType="end"/>
        </w:r>
      </w:hyperlink>
    </w:p>
    <w:p w14:paraId="59C0C33A" w14:textId="6A791745" w:rsidR="00985D6A" w:rsidRDefault="00E00656">
      <w:pPr>
        <w:pStyle w:val="TOC1"/>
        <w:rPr>
          <w:rFonts w:eastAsiaTheme="minorEastAsia" w:cs="Mangal"/>
          <w:color w:val="auto"/>
          <w:kern w:val="0"/>
          <w:sz w:val="22"/>
          <w:lang w:bidi="ne-NP"/>
        </w:rPr>
      </w:pPr>
      <w:hyperlink w:anchor="_Toc83829168" w:history="1">
        <w:r w:rsidR="00985D6A" w:rsidRPr="00877482">
          <w:rPr>
            <w:rStyle w:val="Hyperlink"/>
            <w:rFonts w:asciiTheme="majorHAnsi" w:hAnsiTheme="majorHAnsi"/>
          </w:rPr>
          <w:t>Social Media</w:t>
        </w:r>
        <w:r w:rsidR="00985D6A">
          <w:rPr>
            <w:webHidden/>
          </w:rPr>
          <w:tab/>
        </w:r>
        <w:r w:rsidR="00985D6A">
          <w:rPr>
            <w:webHidden/>
          </w:rPr>
          <w:fldChar w:fldCharType="begin"/>
        </w:r>
        <w:r w:rsidR="00985D6A">
          <w:rPr>
            <w:webHidden/>
          </w:rPr>
          <w:instrText xml:space="preserve"> PAGEREF _Toc83829168 \h </w:instrText>
        </w:r>
        <w:r w:rsidR="00985D6A">
          <w:rPr>
            <w:webHidden/>
          </w:rPr>
        </w:r>
        <w:r w:rsidR="00985D6A">
          <w:rPr>
            <w:webHidden/>
          </w:rPr>
          <w:fldChar w:fldCharType="separate"/>
        </w:r>
        <w:r w:rsidR="00985D6A">
          <w:rPr>
            <w:webHidden/>
          </w:rPr>
          <w:t>17</w:t>
        </w:r>
        <w:r w:rsidR="00985D6A">
          <w:rPr>
            <w:webHidden/>
          </w:rPr>
          <w:fldChar w:fldCharType="end"/>
        </w:r>
      </w:hyperlink>
    </w:p>
    <w:p w14:paraId="530E7F6E" w14:textId="799452FD" w:rsidR="00985D6A" w:rsidRDefault="00E00656">
      <w:pPr>
        <w:pStyle w:val="TOC1"/>
        <w:rPr>
          <w:rFonts w:eastAsiaTheme="minorEastAsia" w:cs="Mangal"/>
          <w:color w:val="auto"/>
          <w:kern w:val="0"/>
          <w:sz w:val="22"/>
          <w:lang w:bidi="ne-NP"/>
        </w:rPr>
      </w:pPr>
      <w:hyperlink w:anchor="_Toc83829169" w:history="1">
        <w:r w:rsidR="00985D6A" w:rsidRPr="00877482">
          <w:rPr>
            <w:rStyle w:val="Hyperlink"/>
          </w:rPr>
          <w:t>Environmental management plan</w:t>
        </w:r>
        <w:r w:rsidR="00985D6A">
          <w:rPr>
            <w:webHidden/>
          </w:rPr>
          <w:tab/>
        </w:r>
        <w:r w:rsidR="00985D6A">
          <w:rPr>
            <w:webHidden/>
          </w:rPr>
          <w:fldChar w:fldCharType="begin"/>
        </w:r>
        <w:r w:rsidR="00985D6A">
          <w:rPr>
            <w:webHidden/>
          </w:rPr>
          <w:instrText xml:space="preserve"> PAGEREF _Toc83829169 \h </w:instrText>
        </w:r>
        <w:r w:rsidR="00985D6A">
          <w:rPr>
            <w:webHidden/>
          </w:rPr>
        </w:r>
        <w:r w:rsidR="00985D6A">
          <w:rPr>
            <w:webHidden/>
          </w:rPr>
          <w:fldChar w:fldCharType="separate"/>
        </w:r>
        <w:r w:rsidR="00985D6A">
          <w:rPr>
            <w:webHidden/>
          </w:rPr>
          <w:t>19</w:t>
        </w:r>
        <w:r w:rsidR="00985D6A">
          <w:rPr>
            <w:webHidden/>
          </w:rPr>
          <w:fldChar w:fldCharType="end"/>
        </w:r>
      </w:hyperlink>
    </w:p>
    <w:p w14:paraId="6E3B865C" w14:textId="65063968" w:rsidR="00985D6A" w:rsidRDefault="00E00656">
      <w:pPr>
        <w:pStyle w:val="TOC1"/>
        <w:rPr>
          <w:rFonts w:eastAsiaTheme="minorEastAsia" w:cs="Mangal"/>
          <w:color w:val="auto"/>
          <w:kern w:val="0"/>
          <w:sz w:val="22"/>
          <w:lang w:bidi="ne-NP"/>
        </w:rPr>
      </w:pPr>
      <w:hyperlink w:anchor="_Toc83829170" w:history="1">
        <w:r w:rsidR="00985D6A" w:rsidRPr="00877482">
          <w:rPr>
            <w:rStyle w:val="Hyperlink"/>
            <w:rFonts w:asciiTheme="majorHAnsi" w:hAnsiTheme="majorHAnsi"/>
          </w:rPr>
          <w:t>Interaction with the Government and Service of Legal Documents</w:t>
        </w:r>
        <w:r w:rsidR="00985D6A">
          <w:rPr>
            <w:webHidden/>
          </w:rPr>
          <w:tab/>
        </w:r>
        <w:r w:rsidR="00985D6A">
          <w:rPr>
            <w:webHidden/>
          </w:rPr>
          <w:fldChar w:fldCharType="begin"/>
        </w:r>
        <w:r w:rsidR="00985D6A">
          <w:rPr>
            <w:webHidden/>
          </w:rPr>
          <w:instrText xml:space="preserve"> PAGEREF _Toc83829170 \h </w:instrText>
        </w:r>
        <w:r w:rsidR="00985D6A">
          <w:rPr>
            <w:webHidden/>
          </w:rPr>
        </w:r>
        <w:r w:rsidR="00985D6A">
          <w:rPr>
            <w:webHidden/>
          </w:rPr>
          <w:fldChar w:fldCharType="separate"/>
        </w:r>
        <w:r w:rsidR="00985D6A">
          <w:rPr>
            <w:webHidden/>
          </w:rPr>
          <w:t>19</w:t>
        </w:r>
        <w:r w:rsidR="00985D6A">
          <w:rPr>
            <w:webHidden/>
          </w:rPr>
          <w:fldChar w:fldCharType="end"/>
        </w:r>
      </w:hyperlink>
    </w:p>
    <w:p w14:paraId="7C9E6ABC" w14:textId="05DEDCBE" w:rsidR="00985D6A" w:rsidRDefault="00E00656">
      <w:pPr>
        <w:pStyle w:val="TOC1"/>
        <w:rPr>
          <w:rFonts w:eastAsiaTheme="minorEastAsia" w:cs="Mangal"/>
          <w:color w:val="auto"/>
          <w:kern w:val="0"/>
          <w:sz w:val="22"/>
          <w:lang w:bidi="ne-NP"/>
        </w:rPr>
      </w:pPr>
      <w:hyperlink w:anchor="_Toc83829171" w:history="1">
        <w:r w:rsidR="00985D6A" w:rsidRPr="00877482">
          <w:rPr>
            <w:rStyle w:val="Hyperlink"/>
            <w:rFonts w:asciiTheme="majorHAnsi" w:hAnsiTheme="majorHAnsi"/>
          </w:rPr>
          <w:t>Intellectual Property and Proprietary Information</w:t>
        </w:r>
        <w:r w:rsidR="00985D6A">
          <w:rPr>
            <w:webHidden/>
          </w:rPr>
          <w:tab/>
        </w:r>
        <w:r w:rsidR="00985D6A">
          <w:rPr>
            <w:webHidden/>
          </w:rPr>
          <w:fldChar w:fldCharType="begin"/>
        </w:r>
        <w:r w:rsidR="00985D6A">
          <w:rPr>
            <w:webHidden/>
          </w:rPr>
          <w:instrText xml:space="preserve"> PAGEREF _Toc83829171 \h </w:instrText>
        </w:r>
        <w:r w:rsidR="00985D6A">
          <w:rPr>
            <w:webHidden/>
          </w:rPr>
        </w:r>
        <w:r w:rsidR="00985D6A">
          <w:rPr>
            <w:webHidden/>
          </w:rPr>
          <w:fldChar w:fldCharType="separate"/>
        </w:r>
        <w:r w:rsidR="00985D6A">
          <w:rPr>
            <w:webHidden/>
          </w:rPr>
          <w:t>20</w:t>
        </w:r>
        <w:r w:rsidR="00985D6A">
          <w:rPr>
            <w:webHidden/>
          </w:rPr>
          <w:fldChar w:fldCharType="end"/>
        </w:r>
      </w:hyperlink>
    </w:p>
    <w:p w14:paraId="64719D1D" w14:textId="54EADB2A" w:rsidR="00985D6A" w:rsidRDefault="00E00656">
      <w:pPr>
        <w:pStyle w:val="TOC1"/>
        <w:rPr>
          <w:rFonts w:eastAsiaTheme="minorEastAsia" w:cs="Mangal"/>
          <w:color w:val="auto"/>
          <w:kern w:val="0"/>
          <w:sz w:val="22"/>
          <w:lang w:bidi="ne-NP"/>
        </w:rPr>
      </w:pPr>
      <w:hyperlink w:anchor="_Toc83829172" w:history="1">
        <w:r w:rsidR="00985D6A" w:rsidRPr="00877482">
          <w:rPr>
            <w:rStyle w:val="Hyperlink"/>
            <w:rFonts w:asciiTheme="majorHAnsi" w:hAnsiTheme="majorHAnsi"/>
          </w:rPr>
          <w:t>Employee Benefits</w:t>
        </w:r>
        <w:r w:rsidR="00985D6A">
          <w:rPr>
            <w:webHidden/>
          </w:rPr>
          <w:tab/>
        </w:r>
        <w:r w:rsidR="00985D6A">
          <w:rPr>
            <w:webHidden/>
          </w:rPr>
          <w:fldChar w:fldCharType="begin"/>
        </w:r>
        <w:r w:rsidR="00985D6A">
          <w:rPr>
            <w:webHidden/>
          </w:rPr>
          <w:instrText xml:space="preserve"> PAGEREF _Toc83829172 \h </w:instrText>
        </w:r>
        <w:r w:rsidR="00985D6A">
          <w:rPr>
            <w:webHidden/>
          </w:rPr>
        </w:r>
        <w:r w:rsidR="00985D6A">
          <w:rPr>
            <w:webHidden/>
          </w:rPr>
          <w:fldChar w:fldCharType="separate"/>
        </w:r>
        <w:r w:rsidR="00985D6A">
          <w:rPr>
            <w:webHidden/>
          </w:rPr>
          <w:t>21</w:t>
        </w:r>
        <w:r w:rsidR="00985D6A">
          <w:rPr>
            <w:webHidden/>
          </w:rPr>
          <w:fldChar w:fldCharType="end"/>
        </w:r>
      </w:hyperlink>
    </w:p>
    <w:p w14:paraId="75A5543F" w14:textId="51B272D1" w:rsidR="00985D6A" w:rsidRDefault="00E00656">
      <w:pPr>
        <w:pStyle w:val="TOC1"/>
        <w:rPr>
          <w:rFonts w:eastAsiaTheme="minorEastAsia" w:cs="Mangal"/>
          <w:color w:val="auto"/>
          <w:kern w:val="0"/>
          <w:sz w:val="22"/>
          <w:lang w:bidi="ne-NP"/>
        </w:rPr>
      </w:pPr>
      <w:hyperlink w:anchor="_Toc83829173" w:history="1">
        <w:r w:rsidR="00985D6A" w:rsidRPr="00877482">
          <w:rPr>
            <w:rStyle w:val="Hyperlink"/>
            <w:rFonts w:asciiTheme="majorHAnsi" w:hAnsiTheme="majorHAnsi"/>
          </w:rPr>
          <w:t>Annual Leave</w:t>
        </w:r>
        <w:r w:rsidR="00985D6A">
          <w:rPr>
            <w:webHidden/>
          </w:rPr>
          <w:tab/>
        </w:r>
        <w:r w:rsidR="00985D6A">
          <w:rPr>
            <w:webHidden/>
          </w:rPr>
          <w:fldChar w:fldCharType="begin"/>
        </w:r>
        <w:r w:rsidR="00985D6A">
          <w:rPr>
            <w:webHidden/>
          </w:rPr>
          <w:instrText xml:space="preserve"> PAGEREF _Toc83829173 \h </w:instrText>
        </w:r>
        <w:r w:rsidR="00985D6A">
          <w:rPr>
            <w:webHidden/>
          </w:rPr>
        </w:r>
        <w:r w:rsidR="00985D6A">
          <w:rPr>
            <w:webHidden/>
          </w:rPr>
          <w:fldChar w:fldCharType="separate"/>
        </w:r>
        <w:r w:rsidR="00985D6A">
          <w:rPr>
            <w:webHidden/>
          </w:rPr>
          <w:t>21</w:t>
        </w:r>
        <w:r w:rsidR="00985D6A">
          <w:rPr>
            <w:webHidden/>
          </w:rPr>
          <w:fldChar w:fldCharType="end"/>
        </w:r>
      </w:hyperlink>
    </w:p>
    <w:p w14:paraId="629DF89C" w14:textId="0E7F42E1" w:rsidR="00985D6A" w:rsidRDefault="00E00656">
      <w:pPr>
        <w:pStyle w:val="TOC1"/>
        <w:rPr>
          <w:rFonts w:eastAsiaTheme="minorEastAsia" w:cs="Mangal"/>
          <w:color w:val="auto"/>
          <w:kern w:val="0"/>
          <w:sz w:val="22"/>
          <w:lang w:bidi="ne-NP"/>
        </w:rPr>
      </w:pPr>
      <w:hyperlink w:anchor="_Toc83829174" w:history="1">
        <w:r w:rsidR="00985D6A" w:rsidRPr="00877482">
          <w:rPr>
            <w:rStyle w:val="Hyperlink"/>
            <w:rFonts w:asciiTheme="majorHAnsi" w:hAnsiTheme="majorHAnsi"/>
          </w:rPr>
          <w:t>Sick Leave</w:t>
        </w:r>
        <w:r w:rsidR="00985D6A">
          <w:rPr>
            <w:webHidden/>
          </w:rPr>
          <w:tab/>
        </w:r>
        <w:r w:rsidR="00985D6A">
          <w:rPr>
            <w:webHidden/>
          </w:rPr>
          <w:fldChar w:fldCharType="begin"/>
        </w:r>
        <w:r w:rsidR="00985D6A">
          <w:rPr>
            <w:webHidden/>
          </w:rPr>
          <w:instrText xml:space="preserve"> PAGEREF _Toc83829174 \h </w:instrText>
        </w:r>
        <w:r w:rsidR="00985D6A">
          <w:rPr>
            <w:webHidden/>
          </w:rPr>
        </w:r>
        <w:r w:rsidR="00985D6A">
          <w:rPr>
            <w:webHidden/>
          </w:rPr>
          <w:fldChar w:fldCharType="separate"/>
        </w:r>
        <w:r w:rsidR="00985D6A">
          <w:rPr>
            <w:webHidden/>
          </w:rPr>
          <w:t>21</w:t>
        </w:r>
        <w:r w:rsidR="00985D6A">
          <w:rPr>
            <w:webHidden/>
          </w:rPr>
          <w:fldChar w:fldCharType="end"/>
        </w:r>
      </w:hyperlink>
    </w:p>
    <w:p w14:paraId="61575F19" w14:textId="174106A7" w:rsidR="00985D6A" w:rsidRDefault="00E00656">
      <w:pPr>
        <w:pStyle w:val="TOC1"/>
        <w:rPr>
          <w:rFonts w:eastAsiaTheme="minorEastAsia" w:cs="Mangal"/>
          <w:color w:val="auto"/>
          <w:kern w:val="0"/>
          <w:sz w:val="22"/>
          <w:lang w:bidi="ne-NP"/>
        </w:rPr>
      </w:pPr>
      <w:hyperlink w:anchor="_Toc83829175" w:history="1">
        <w:r w:rsidR="00985D6A" w:rsidRPr="00877482">
          <w:rPr>
            <w:rStyle w:val="Hyperlink"/>
            <w:rFonts w:asciiTheme="majorHAnsi" w:hAnsiTheme="majorHAnsi"/>
          </w:rPr>
          <w:t>Maternity Leave</w:t>
        </w:r>
        <w:r w:rsidR="00985D6A">
          <w:rPr>
            <w:webHidden/>
          </w:rPr>
          <w:tab/>
        </w:r>
        <w:r w:rsidR="00985D6A">
          <w:rPr>
            <w:webHidden/>
          </w:rPr>
          <w:fldChar w:fldCharType="begin"/>
        </w:r>
        <w:r w:rsidR="00985D6A">
          <w:rPr>
            <w:webHidden/>
          </w:rPr>
          <w:instrText xml:space="preserve"> PAGEREF _Toc83829175 \h </w:instrText>
        </w:r>
        <w:r w:rsidR="00985D6A">
          <w:rPr>
            <w:webHidden/>
          </w:rPr>
        </w:r>
        <w:r w:rsidR="00985D6A">
          <w:rPr>
            <w:webHidden/>
          </w:rPr>
          <w:fldChar w:fldCharType="separate"/>
        </w:r>
        <w:r w:rsidR="00985D6A">
          <w:rPr>
            <w:webHidden/>
          </w:rPr>
          <w:t>21</w:t>
        </w:r>
        <w:r w:rsidR="00985D6A">
          <w:rPr>
            <w:webHidden/>
          </w:rPr>
          <w:fldChar w:fldCharType="end"/>
        </w:r>
      </w:hyperlink>
    </w:p>
    <w:p w14:paraId="6FE82788" w14:textId="00DEE148" w:rsidR="00985D6A" w:rsidRDefault="00E00656">
      <w:pPr>
        <w:pStyle w:val="TOC1"/>
        <w:rPr>
          <w:rFonts w:eastAsiaTheme="minorEastAsia" w:cs="Mangal"/>
          <w:color w:val="auto"/>
          <w:kern w:val="0"/>
          <w:sz w:val="22"/>
          <w:lang w:bidi="ne-NP"/>
        </w:rPr>
      </w:pPr>
      <w:hyperlink w:anchor="_Toc83829176" w:history="1">
        <w:r w:rsidR="00985D6A" w:rsidRPr="00877482">
          <w:rPr>
            <w:rStyle w:val="Hyperlink"/>
            <w:rFonts w:asciiTheme="majorHAnsi" w:hAnsiTheme="majorHAnsi"/>
          </w:rPr>
          <w:t>Paternity Leave</w:t>
        </w:r>
        <w:r w:rsidR="00985D6A">
          <w:rPr>
            <w:webHidden/>
          </w:rPr>
          <w:tab/>
        </w:r>
        <w:r w:rsidR="00985D6A">
          <w:rPr>
            <w:webHidden/>
          </w:rPr>
          <w:fldChar w:fldCharType="begin"/>
        </w:r>
        <w:r w:rsidR="00985D6A">
          <w:rPr>
            <w:webHidden/>
          </w:rPr>
          <w:instrText xml:space="preserve"> PAGEREF _Toc83829176 \h </w:instrText>
        </w:r>
        <w:r w:rsidR="00985D6A">
          <w:rPr>
            <w:webHidden/>
          </w:rPr>
        </w:r>
        <w:r w:rsidR="00985D6A">
          <w:rPr>
            <w:webHidden/>
          </w:rPr>
          <w:fldChar w:fldCharType="separate"/>
        </w:r>
        <w:r w:rsidR="00985D6A">
          <w:rPr>
            <w:webHidden/>
          </w:rPr>
          <w:t>21</w:t>
        </w:r>
        <w:r w:rsidR="00985D6A">
          <w:rPr>
            <w:webHidden/>
          </w:rPr>
          <w:fldChar w:fldCharType="end"/>
        </w:r>
      </w:hyperlink>
    </w:p>
    <w:p w14:paraId="38418A5D" w14:textId="71F53203" w:rsidR="00985D6A" w:rsidRDefault="00E00656">
      <w:pPr>
        <w:pStyle w:val="TOC1"/>
        <w:rPr>
          <w:rFonts w:eastAsiaTheme="minorEastAsia" w:cs="Mangal"/>
          <w:color w:val="auto"/>
          <w:kern w:val="0"/>
          <w:sz w:val="22"/>
          <w:lang w:bidi="ne-NP"/>
        </w:rPr>
      </w:pPr>
      <w:hyperlink w:anchor="_Toc83829177" w:history="1">
        <w:r w:rsidR="00985D6A" w:rsidRPr="00877482">
          <w:rPr>
            <w:rStyle w:val="Hyperlink"/>
            <w:rFonts w:asciiTheme="majorHAnsi" w:hAnsiTheme="majorHAnsi"/>
          </w:rPr>
          <w:t>Mourning Leave</w:t>
        </w:r>
        <w:r w:rsidR="00985D6A">
          <w:rPr>
            <w:webHidden/>
          </w:rPr>
          <w:tab/>
        </w:r>
        <w:r w:rsidR="00985D6A">
          <w:rPr>
            <w:webHidden/>
          </w:rPr>
          <w:fldChar w:fldCharType="begin"/>
        </w:r>
        <w:r w:rsidR="00985D6A">
          <w:rPr>
            <w:webHidden/>
          </w:rPr>
          <w:instrText xml:space="preserve"> PAGEREF _Toc83829177 \h </w:instrText>
        </w:r>
        <w:r w:rsidR="00985D6A">
          <w:rPr>
            <w:webHidden/>
          </w:rPr>
        </w:r>
        <w:r w:rsidR="00985D6A">
          <w:rPr>
            <w:webHidden/>
          </w:rPr>
          <w:fldChar w:fldCharType="separate"/>
        </w:r>
        <w:r w:rsidR="00985D6A">
          <w:rPr>
            <w:webHidden/>
          </w:rPr>
          <w:t>21</w:t>
        </w:r>
        <w:r w:rsidR="00985D6A">
          <w:rPr>
            <w:webHidden/>
          </w:rPr>
          <w:fldChar w:fldCharType="end"/>
        </w:r>
      </w:hyperlink>
    </w:p>
    <w:p w14:paraId="4565D24C" w14:textId="25BED7AC" w:rsidR="00985D6A" w:rsidRDefault="00E00656">
      <w:pPr>
        <w:pStyle w:val="TOC1"/>
        <w:rPr>
          <w:rFonts w:eastAsiaTheme="minorEastAsia" w:cs="Mangal"/>
          <w:color w:val="auto"/>
          <w:kern w:val="0"/>
          <w:sz w:val="22"/>
          <w:lang w:bidi="ne-NP"/>
        </w:rPr>
      </w:pPr>
      <w:hyperlink w:anchor="_Toc83829178" w:history="1">
        <w:r w:rsidR="00985D6A" w:rsidRPr="00877482">
          <w:rPr>
            <w:rStyle w:val="Hyperlink"/>
            <w:rFonts w:asciiTheme="majorHAnsi" w:hAnsiTheme="majorHAnsi"/>
          </w:rPr>
          <w:t>Employment at Will</w:t>
        </w:r>
        <w:r w:rsidR="00985D6A">
          <w:rPr>
            <w:webHidden/>
          </w:rPr>
          <w:tab/>
        </w:r>
        <w:r w:rsidR="00985D6A">
          <w:rPr>
            <w:webHidden/>
          </w:rPr>
          <w:fldChar w:fldCharType="begin"/>
        </w:r>
        <w:r w:rsidR="00985D6A">
          <w:rPr>
            <w:webHidden/>
          </w:rPr>
          <w:instrText xml:space="preserve"> PAGEREF _Toc83829178 \h </w:instrText>
        </w:r>
        <w:r w:rsidR="00985D6A">
          <w:rPr>
            <w:webHidden/>
          </w:rPr>
        </w:r>
        <w:r w:rsidR="00985D6A">
          <w:rPr>
            <w:webHidden/>
          </w:rPr>
          <w:fldChar w:fldCharType="separate"/>
        </w:r>
        <w:r w:rsidR="00985D6A">
          <w:rPr>
            <w:webHidden/>
          </w:rPr>
          <w:t>22</w:t>
        </w:r>
        <w:r w:rsidR="00985D6A">
          <w:rPr>
            <w:webHidden/>
          </w:rPr>
          <w:fldChar w:fldCharType="end"/>
        </w:r>
      </w:hyperlink>
    </w:p>
    <w:p w14:paraId="6E419682" w14:textId="68351663" w:rsidR="00985D6A" w:rsidRDefault="00E00656">
      <w:pPr>
        <w:pStyle w:val="TOC1"/>
        <w:rPr>
          <w:rFonts w:eastAsiaTheme="minorEastAsia" w:cs="Mangal"/>
          <w:color w:val="auto"/>
          <w:kern w:val="0"/>
          <w:sz w:val="22"/>
          <w:lang w:bidi="ne-NP"/>
        </w:rPr>
      </w:pPr>
      <w:hyperlink w:anchor="_Toc83829179" w:history="1">
        <w:r w:rsidR="00985D6A" w:rsidRPr="00877482">
          <w:rPr>
            <w:rStyle w:val="Hyperlink"/>
            <w:rFonts w:asciiTheme="majorHAnsi" w:hAnsiTheme="majorHAnsi"/>
          </w:rPr>
          <w:t>Performance Evaluations</w:t>
        </w:r>
        <w:r w:rsidR="00985D6A">
          <w:rPr>
            <w:webHidden/>
          </w:rPr>
          <w:tab/>
        </w:r>
        <w:r w:rsidR="00985D6A">
          <w:rPr>
            <w:webHidden/>
          </w:rPr>
          <w:fldChar w:fldCharType="begin"/>
        </w:r>
        <w:r w:rsidR="00985D6A">
          <w:rPr>
            <w:webHidden/>
          </w:rPr>
          <w:instrText xml:space="preserve"> PAGEREF _Toc83829179 \h </w:instrText>
        </w:r>
        <w:r w:rsidR="00985D6A">
          <w:rPr>
            <w:webHidden/>
          </w:rPr>
        </w:r>
        <w:r w:rsidR="00985D6A">
          <w:rPr>
            <w:webHidden/>
          </w:rPr>
          <w:fldChar w:fldCharType="separate"/>
        </w:r>
        <w:r w:rsidR="00985D6A">
          <w:rPr>
            <w:webHidden/>
          </w:rPr>
          <w:t>22</w:t>
        </w:r>
        <w:r w:rsidR="00985D6A">
          <w:rPr>
            <w:webHidden/>
          </w:rPr>
          <w:fldChar w:fldCharType="end"/>
        </w:r>
      </w:hyperlink>
    </w:p>
    <w:p w14:paraId="6537DE74" w14:textId="6A5A57AA" w:rsidR="00985D6A" w:rsidRDefault="00E00656">
      <w:pPr>
        <w:pStyle w:val="TOC1"/>
        <w:rPr>
          <w:rFonts w:eastAsiaTheme="minorEastAsia" w:cs="Mangal"/>
          <w:color w:val="auto"/>
          <w:kern w:val="0"/>
          <w:sz w:val="22"/>
          <w:lang w:bidi="ne-NP"/>
        </w:rPr>
      </w:pPr>
      <w:hyperlink w:anchor="_Toc83829180" w:history="1">
        <w:r w:rsidR="00985D6A" w:rsidRPr="00877482">
          <w:rPr>
            <w:rStyle w:val="Hyperlink"/>
            <w:rFonts w:asciiTheme="majorHAnsi" w:hAnsiTheme="majorHAnsi"/>
          </w:rPr>
          <w:t>Code of Conduct</w:t>
        </w:r>
        <w:r w:rsidR="00985D6A">
          <w:rPr>
            <w:webHidden/>
          </w:rPr>
          <w:tab/>
        </w:r>
        <w:r w:rsidR="00985D6A">
          <w:rPr>
            <w:webHidden/>
          </w:rPr>
          <w:fldChar w:fldCharType="begin"/>
        </w:r>
        <w:r w:rsidR="00985D6A">
          <w:rPr>
            <w:webHidden/>
          </w:rPr>
          <w:instrText xml:space="preserve"> PAGEREF _Toc83829180 \h </w:instrText>
        </w:r>
        <w:r w:rsidR="00985D6A">
          <w:rPr>
            <w:webHidden/>
          </w:rPr>
        </w:r>
        <w:r w:rsidR="00985D6A">
          <w:rPr>
            <w:webHidden/>
          </w:rPr>
          <w:fldChar w:fldCharType="separate"/>
        </w:r>
        <w:r w:rsidR="00985D6A">
          <w:rPr>
            <w:webHidden/>
          </w:rPr>
          <w:t>22</w:t>
        </w:r>
        <w:r w:rsidR="00985D6A">
          <w:rPr>
            <w:webHidden/>
          </w:rPr>
          <w:fldChar w:fldCharType="end"/>
        </w:r>
      </w:hyperlink>
    </w:p>
    <w:p w14:paraId="2B5DF144" w14:textId="3DFC6908" w:rsidR="00985D6A" w:rsidRDefault="00E00656">
      <w:pPr>
        <w:pStyle w:val="TOC1"/>
        <w:rPr>
          <w:rFonts w:eastAsiaTheme="minorEastAsia" w:cs="Mangal"/>
          <w:color w:val="auto"/>
          <w:kern w:val="0"/>
          <w:sz w:val="22"/>
          <w:lang w:bidi="ne-NP"/>
        </w:rPr>
      </w:pPr>
      <w:hyperlink w:anchor="_Toc83829181" w:history="1">
        <w:r w:rsidR="00985D6A" w:rsidRPr="00877482">
          <w:rPr>
            <w:rStyle w:val="Hyperlink"/>
            <w:rFonts w:asciiTheme="majorHAnsi" w:hAnsiTheme="majorHAnsi"/>
          </w:rPr>
          <w:t>Reasons for Reprimand or Termination</w:t>
        </w:r>
        <w:r w:rsidR="00985D6A">
          <w:rPr>
            <w:webHidden/>
          </w:rPr>
          <w:tab/>
        </w:r>
        <w:r w:rsidR="00985D6A">
          <w:rPr>
            <w:webHidden/>
          </w:rPr>
          <w:fldChar w:fldCharType="begin"/>
        </w:r>
        <w:r w:rsidR="00985D6A">
          <w:rPr>
            <w:webHidden/>
          </w:rPr>
          <w:instrText xml:space="preserve"> PAGEREF _Toc83829181 \h </w:instrText>
        </w:r>
        <w:r w:rsidR="00985D6A">
          <w:rPr>
            <w:webHidden/>
          </w:rPr>
        </w:r>
        <w:r w:rsidR="00985D6A">
          <w:rPr>
            <w:webHidden/>
          </w:rPr>
          <w:fldChar w:fldCharType="separate"/>
        </w:r>
        <w:r w:rsidR="00985D6A">
          <w:rPr>
            <w:webHidden/>
          </w:rPr>
          <w:t>22</w:t>
        </w:r>
        <w:r w:rsidR="00985D6A">
          <w:rPr>
            <w:webHidden/>
          </w:rPr>
          <w:fldChar w:fldCharType="end"/>
        </w:r>
      </w:hyperlink>
    </w:p>
    <w:p w14:paraId="4DFD9179" w14:textId="7C87CFDB" w:rsidR="00985D6A" w:rsidRDefault="00E00656">
      <w:pPr>
        <w:pStyle w:val="TOC1"/>
        <w:rPr>
          <w:rFonts w:eastAsiaTheme="minorEastAsia" w:cs="Mangal"/>
          <w:color w:val="auto"/>
          <w:kern w:val="0"/>
          <w:sz w:val="22"/>
          <w:lang w:bidi="ne-NP"/>
        </w:rPr>
      </w:pPr>
      <w:hyperlink w:anchor="_Toc83829182" w:history="1">
        <w:r w:rsidR="00985D6A" w:rsidRPr="00877482">
          <w:rPr>
            <w:rStyle w:val="Hyperlink"/>
            <w:rFonts w:asciiTheme="majorHAnsi" w:hAnsiTheme="majorHAnsi"/>
          </w:rPr>
          <w:t>Progressive Discipline</w:t>
        </w:r>
        <w:r w:rsidR="00985D6A">
          <w:rPr>
            <w:webHidden/>
          </w:rPr>
          <w:tab/>
        </w:r>
        <w:r w:rsidR="00985D6A">
          <w:rPr>
            <w:webHidden/>
          </w:rPr>
          <w:fldChar w:fldCharType="begin"/>
        </w:r>
        <w:r w:rsidR="00985D6A">
          <w:rPr>
            <w:webHidden/>
          </w:rPr>
          <w:instrText xml:space="preserve"> PAGEREF _Toc83829182 \h </w:instrText>
        </w:r>
        <w:r w:rsidR="00985D6A">
          <w:rPr>
            <w:webHidden/>
          </w:rPr>
        </w:r>
        <w:r w:rsidR="00985D6A">
          <w:rPr>
            <w:webHidden/>
          </w:rPr>
          <w:fldChar w:fldCharType="separate"/>
        </w:r>
        <w:r w:rsidR="00985D6A">
          <w:rPr>
            <w:webHidden/>
          </w:rPr>
          <w:t>24</w:t>
        </w:r>
        <w:r w:rsidR="00985D6A">
          <w:rPr>
            <w:webHidden/>
          </w:rPr>
          <w:fldChar w:fldCharType="end"/>
        </w:r>
      </w:hyperlink>
    </w:p>
    <w:p w14:paraId="13C2ABA5" w14:textId="50A17DC5" w:rsidR="00985D6A" w:rsidRDefault="00E00656">
      <w:pPr>
        <w:pStyle w:val="TOC1"/>
        <w:rPr>
          <w:rFonts w:eastAsiaTheme="minorEastAsia" w:cs="Mangal"/>
          <w:color w:val="auto"/>
          <w:kern w:val="0"/>
          <w:sz w:val="22"/>
          <w:lang w:bidi="ne-NP"/>
        </w:rPr>
      </w:pPr>
      <w:hyperlink w:anchor="_Toc83829183" w:history="1">
        <w:r w:rsidR="00985D6A" w:rsidRPr="00877482">
          <w:rPr>
            <w:rStyle w:val="Hyperlink"/>
            <w:rFonts w:asciiTheme="majorHAnsi" w:hAnsiTheme="majorHAnsi"/>
          </w:rPr>
          <w:t>Safety Policy</w:t>
        </w:r>
        <w:r w:rsidR="00985D6A">
          <w:rPr>
            <w:webHidden/>
          </w:rPr>
          <w:tab/>
        </w:r>
        <w:r w:rsidR="00985D6A">
          <w:rPr>
            <w:webHidden/>
          </w:rPr>
          <w:fldChar w:fldCharType="begin"/>
        </w:r>
        <w:r w:rsidR="00985D6A">
          <w:rPr>
            <w:webHidden/>
          </w:rPr>
          <w:instrText xml:space="preserve"> PAGEREF _Toc83829183 \h </w:instrText>
        </w:r>
        <w:r w:rsidR="00985D6A">
          <w:rPr>
            <w:webHidden/>
          </w:rPr>
        </w:r>
        <w:r w:rsidR="00985D6A">
          <w:rPr>
            <w:webHidden/>
          </w:rPr>
          <w:fldChar w:fldCharType="separate"/>
        </w:r>
        <w:r w:rsidR="00985D6A">
          <w:rPr>
            <w:webHidden/>
          </w:rPr>
          <w:t>24</w:t>
        </w:r>
        <w:r w:rsidR="00985D6A">
          <w:rPr>
            <w:webHidden/>
          </w:rPr>
          <w:fldChar w:fldCharType="end"/>
        </w:r>
      </w:hyperlink>
    </w:p>
    <w:p w14:paraId="2E3FA6DE" w14:textId="6E4EED38" w:rsidR="00985D6A" w:rsidRDefault="00E00656">
      <w:pPr>
        <w:pStyle w:val="TOC1"/>
        <w:rPr>
          <w:rFonts w:eastAsiaTheme="minorEastAsia" w:cs="Mangal"/>
          <w:color w:val="auto"/>
          <w:kern w:val="0"/>
          <w:sz w:val="22"/>
          <w:lang w:bidi="ne-NP"/>
        </w:rPr>
      </w:pPr>
      <w:hyperlink w:anchor="_Toc83829184" w:history="1">
        <w:r w:rsidR="00985D6A" w:rsidRPr="00877482">
          <w:rPr>
            <w:rStyle w:val="Hyperlink"/>
            <w:rFonts w:asciiTheme="majorHAnsi" w:hAnsiTheme="majorHAnsi"/>
          </w:rPr>
          <w:t>Policy Against Workplace Violence</w:t>
        </w:r>
        <w:r w:rsidR="00985D6A">
          <w:rPr>
            <w:webHidden/>
          </w:rPr>
          <w:tab/>
        </w:r>
        <w:r w:rsidR="00985D6A">
          <w:rPr>
            <w:webHidden/>
          </w:rPr>
          <w:fldChar w:fldCharType="begin"/>
        </w:r>
        <w:r w:rsidR="00985D6A">
          <w:rPr>
            <w:webHidden/>
          </w:rPr>
          <w:instrText xml:space="preserve"> PAGEREF _Toc83829184 \h </w:instrText>
        </w:r>
        <w:r w:rsidR="00985D6A">
          <w:rPr>
            <w:webHidden/>
          </w:rPr>
        </w:r>
        <w:r w:rsidR="00985D6A">
          <w:rPr>
            <w:webHidden/>
          </w:rPr>
          <w:fldChar w:fldCharType="separate"/>
        </w:r>
        <w:r w:rsidR="00985D6A">
          <w:rPr>
            <w:webHidden/>
          </w:rPr>
          <w:t>24</w:t>
        </w:r>
        <w:r w:rsidR="00985D6A">
          <w:rPr>
            <w:webHidden/>
          </w:rPr>
          <w:fldChar w:fldCharType="end"/>
        </w:r>
      </w:hyperlink>
    </w:p>
    <w:p w14:paraId="5AF168E4" w14:textId="299DBAFD" w:rsidR="00985D6A" w:rsidRDefault="00E00656">
      <w:pPr>
        <w:pStyle w:val="TOC1"/>
        <w:rPr>
          <w:rFonts w:eastAsiaTheme="minorEastAsia" w:cs="Mangal"/>
          <w:color w:val="auto"/>
          <w:kern w:val="0"/>
          <w:sz w:val="22"/>
          <w:lang w:bidi="ne-NP"/>
        </w:rPr>
      </w:pPr>
      <w:hyperlink w:anchor="_Toc83829185" w:history="1">
        <w:r w:rsidR="00985D6A" w:rsidRPr="00877482">
          <w:rPr>
            <w:rStyle w:val="Hyperlink"/>
          </w:rPr>
          <w:t>Zero-tolerance</w:t>
        </w:r>
        <w:r w:rsidR="00985D6A">
          <w:rPr>
            <w:webHidden/>
          </w:rPr>
          <w:tab/>
        </w:r>
        <w:r w:rsidR="00985D6A">
          <w:rPr>
            <w:webHidden/>
          </w:rPr>
          <w:fldChar w:fldCharType="begin"/>
        </w:r>
        <w:r w:rsidR="00985D6A">
          <w:rPr>
            <w:webHidden/>
          </w:rPr>
          <w:instrText xml:space="preserve"> PAGEREF _Toc83829185 \h </w:instrText>
        </w:r>
        <w:r w:rsidR="00985D6A">
          <w:rPr>
            <w:webHidden/>
          </w:rPr>
        </w:r>
        <w:r w:rsidR="00985D6A">
          <w:rPr>
            <w:webHidden/>
          </w:rPr>
          <w:fldChar w:fldCharType="separate"/>
        </w:r>
        <w:r w:rsidR="00985D6A">
          <w:rPr>
            <w:webHidden/>
          </w:rPr>
          <w:t>25</w:t>
        </w:r>
        <w:r w:rsidR="00985D6A">
          <w:rPr>
            <w:webHidden/>
          </w:rPr>
          <w:fldChar w:fldCharType="end"/>
        </w:r>
      </w:hyperlink>
    </w:p>
    <w:p w14:paraId="7A51CF49" w14:textId="60B4C50B" w:rsidR="00985D6A" w:rsidRDefault="00E00656">
      <w:pPr>
        <w:pStyle w:val="TOC1"/>
        <w:rPr>
          <w:rFonts w:eastAsiaTheme="minorEastAsia" w:cs="Mangal"/>
          <w:color w:val="auto"/>
          <w:kern w:val="0"/>
          <w:sz w:val="22"/>
          <w:lang w:bidi="ne-NP"/>
        </w:rPr>
      </w:pPr>
      <w:hyperlink w:anchor="_Toc83829186" w:history="1">
        <w:r w:rsidR="00985D6A" w:rsidRPr="00877482">
          <w:rPr>
            <w:rStyle w:val="Hyperlink"/>
            <w:rFonts w:asciiTheme="majorHAnsi" w:hAnsiTheme="majorHAnsi"/>
          </w:rPr>
          <w:t>Termination</w:t>
        </w:r>
        <w:r w:rsidR="00985D6A">
          <w:rPr>
            <w:webHidden/>
          </w:rPr>
          <w:tab/>
        </w:r>
        <w:r w:rsidR="00985D6A">
          <w:rPr>
            <w:webHidden/>
          </w:rPr>
          <w:fldChar w:fldCharType="begin"/>
        </w:r>
        <w:r w:rsidR="00985D6A">
          <w:rPr>
            <w:webHidden/>
          </w:rPr>
          <w:instrText xml:space="preserve"> PAGEREF _Toc83829186 \h </w:instrText>
        </w:r>
        <w:r w:rsidR="00985D6A">
          <w:rPr>
            <w:webHidden/>
          </w:rPr>
        </w:r>
        <w:r w:rsidR="00985D6A">
          <w:rPr>
            <w:webHidden/>
          </w:rPr>
          <w:fldChar w:fldCharType="separate"/>
        </w:r>
        <w:r w:rsidR="00985D6A">
          <w:rPr>
            <w:webHidden/>
          </w:rPr>
          <w:t>25</w:t>
        </w:r>
        <w:r w:rsidR="00985D6A">
          <w:rPr>
            <w:webHidden/>
          </w:rPr>
          <w:fldChar w:fldCharType="end"/>
        </w:r>
      </w:hyperlink>
    </w:p>
    <w:p w14:paraId="2F8A2945" w14:textId="2CDA9F98" w:rsidR="00985D6A" w:rsidRDefault="00E00656">
      <w:pPr>
        <w:pStyle w:val="TOC1"/>
        <w:rPr>
          <w:rFonts w:eastAsiaTheme="minorEastAsia" w:cs="Mangal"/>
          <w:color w:val="auto"/>
          <w:kern w:val="0"/>
          <w:sz w:val="22"/>
          <w:lang w:bidi="ne-NP"/>
        </w:rPr>
      </w:pPr>
      <w:hyperlink w:anchor="_Toc83829187" w:history="1">
        <w:r w:rsidR="00985D6A" w:rsidRPr="00877482">
          <w:rPr>
            <w:rStyle w:val="Hyperlink"/>
            <w:rFonts w:asciiTheme="majorHAnsi" w:hAnsiTheme="majorHAnsi"/>
          </w:rPr>
          <w:t>Receipt of (Upaya) Employee Handbook</w:t>
        </w:r>
        <w:r w:rsidR="00985D6A">
          <w:rPr>
            <w:webHidden/>
          </w:rPr>
          <w:tab/>
        </w:r>
        <w:r w:rsidR="00985D6A">
          <w:rPr>
            <w:webHidden/>
          </w:rPr>
          <w:fldChar w:fldCharType="begin"/>
        </w:r>
        <w:r w:rsidR="00985D6A">
          <w:rPr>
            <w:webHidden/>
          </w:rPr>
          <w:instrText xml:space="preserve"> PAGEREF _Toc83829187 \h </w:instrText>
        </w:r>
        <w:r w:rsidR="00985D6A">
          <w:rPr>
            <w:webHidden/>
          </w:rPr>
        </w:r>
        <w:r w:rsidR="00985D6A">
          <w:rPr>
            <w:webHidden/>
          </w:rPr>
          <w:fldChar w:fldCharType="separate"/>
        </w:r>
        <w:r w:rsidR="00985D6A">
          <w:rPr>
            <w:webHidden/>
          </w:rPr>
          <w:t>26</w:t>
        </w:r>
        <w:r w:rsidR="00985D6A">
          <w:rPr>
            <w:webHidden/>
          </w:rPr>
          <w:fldChar w:fldCharType="end"/>
        </w:r>
      </w:hyperlink>
    </w:p>
    <w:p w14:paraId="35F51044" w14:textId="77777777" w:rsidR="005742E1" w:rsidRPr="00BE0188" w:rsidRDefault="005742E1" w:rsidP="005742E1">
      <w:pPr>
        <w:rPr>
          <w:rFonts w:asciiTheme="majorHAnsi" w:hAnsiTheme="majorHAnsi"/>
          <w:b/>
          <w:bCs/>
          <w:noProof/>
          <w:sz w:val="22"/>
          <w:szCs w:val="22"/>
        </w:rPr>
      </w:pPr>
      <w:r w:rsidRPr="00BE0188">
        <w:rPr>
          <w:rFonts w:asciiTheme="majorHAnsi" w:hAnsiTheme="majorHAnsi"/>
          <w:b/>
          <w:bCs/>
          <w:noProof/>
          <w:sz w:val="22"/>
          <w:szCs w:val="22"/>
        </w:rPr>
        <w:fldChar w:fldCharType="end"/>
      </w:r>
    </w:p>
    <w:p w14:paraId="0E5E717C" w14:textId="733E4CF4" w:rsidR="005274C0" w:rsidRPr="00BE0188" w:rsidRDefault="005274C0">
      <w:pPr>
        <w:rPr>
          <w:rFonts w:asciiTheme="majorHAnsi" w:hAnsiTheme="majorHAnsi"/>
          <w:b/>
          <w:sz w:val="22"/>
          <w:szCs w:val="22"/>
        </w:rPr>
      </w:pPr>
    </w:p>
    <w:p w14:paraId="58345838" w14:textId="77777777" w:rsidR="00F13462" w:rsidRPr="00BE0188" w:rsidRDefault="00F13462" w:rsidP="00351709">
      <w:pPr>
        <w:tabs>
          <w:tab w:val="right" w:leader="dot" w:pos="9360"/>
        </w:tabs>
        <w:jc w:val="both"/>
        <w:rPr>
          <w:rFonts w:asciiTheme="majorHAnsi" w:hAnsiTheme="majorHAnsi"/>
          <w:b/>
          <w:sz w:val="22"/>
          <w:szCs w:val="22"/>
        </w:rPr>
      </w:pPr>
    </w:p>
    <w:p w14:paraId="6B2942B2" w14:textId="77777777" w:rsidR="006D033C" w:rsidRPr="00BE0188" w:rsidRDefault="00F238D6"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 w:name="_Toc83829143"/>
      <w:r w:rsidRPr="00BE0188">
        <w:rPr>
          <w:rFonts w:asciiTheme="majorHAnsi" w:hAnsiTheme="majorHAnsi"/>
          <w:sz w:val="26"/>
          <w:szCs w:val="26"/>
          <w:u w:val="none"/>
        </w:rPr>
        <w:t>Welcome</w:t>
      </w:r>
      <w:bookmarkEnd w:id="1"/>
    </w:p>
    <w:p w14:paraId="28F08526" w14:textId="77777777" w:rsidR="00F238D6" w:rsidRPr="00BE0188" w:rsidRDefault="00F238D6" w:rsidP="004A7443">
      <w:pPr>
        <w:pStyle w:val="CianoHeading"/>
        <w:jc w:val="center"/>
        <w:rPr>
          <w:rFonts w:asciiTheme="majorHAnsi" w:eastAsiaTheme="minorEastAsia" w:hAnsiTheme="majorHAnsi" w:cstheme="minorBidi"/>
          <w:b w:val="0"/>
          <w:bCs w:val="0"/>
          <w:noProof w:val="0"/>
          <w:color w:val="auto"/>
          <w:kern w:val="0"/>
          <w:sz w:val="24"/>
          <w:szCs w:val="24"/>
          <w:u w:val="none"/>
        </w:rPr>
      </w:pPr>
    </w:p>
    <w:p w14:paraId="2E30DE98" w14:textId="194FA3CD" w:rsidR="00F238D6" w:rsidRPr="00BE0188" w:rsidRDefault="00F238D6" w:rsidP="00C531F5">
      <w:pPr>
        <w:spacing w:after="120"/>
        <w:jc w:val="both"/>
        <w:rPr>
          <w:rFonts w:asciiTheme="majorHAnsi" w:hAnsiTheme="majorHAnsi"/>
          <w:sz w:val="22"/>
          <w:szCs w:val="22"/>
        </w:rPr>
      </w:pPr>
      <w:r w:rsidRPr="00BE0188">
        <w:rPr>
          <w:rFonts w:asciiTheme="majorHAnsi" w:hAnsiTheme="majorHAnsi"/>
          <w:sz w:val="22"/>
          <w:szCs w:val="22"/>
        </w:rPr>
        <w:t xml:space="preserve">First of all, we’re excited you’ve decided to be a part of the </w:t>
      </w:r>
      <w:r w:rsidR="00693380" w:rsidRPr="00BE0188">
        <w:rPr>
          <w:rFonts w:asciiTheme="majorHAnsi" w:hAnsiTheme="majorHAnsi"/>
          <w:sz w:val="22"/>
          <w:szCs w:val="22"/>
        </w:rPr>
        <w:t>(</w:t>
      </w:r>
      <w:proofErr w:type="spellStart"/>
      <w:r w:rsidR="00C50BBF" w:rsidRPr="00BE0188">
        <w:rPr>
          <w:rFonts w:asciiTheme="majorHAnsi" w:hAnsiTheme="majorHAnsi"/>
          <w:sz w:val="22"/>
          <w:szCs w:val="22"/>
        </w:rPr>
        <w:t>Upaya</w:t>
      </w:r>
      <w:proofErr w:type="spellEnd"/>
      <w:r w:rsidR="00693380" w:rsidRPr="00BE0188">
        <w:rPr>
          <w:rFonts w:asciiTheme="majorHAnsi" w:hAnsiTheme="majorHAnsi"/>
          <w:sz w:val="22"/>
          <w:szCs w:val="22"/>
        </w:rPr>
        <w:t>)</w:t>
      </w:r>
      <w:r w:rsidRPr="00BE0188">
        <w:rPr>
          <w:rFonts w:asciiTheme="majorHAnsi" w:hAnsiTheme="majorHAnsi"/>
          <w:sz w:val="22"/>
          <w:szCs w:val="22"/>
        </w:rPr>
        <w:t xml:space="preserve"> team! We look forward to the opportunity to work with you and want you to know that we recognize our employees as our most valuable resource. Our continued success in providing the highest service to our customers depends on having top talent like yourself and your fellow employees. We want your employment here to be a positive start of a new career, not just a job. We are extremely passionate about our brand, and it is essential </w:t>
      </w:r>
      <w:r w:rsidR="005861CD">
        <w:rPr>
          <w:rFonts w:asciiTheme="majorHAnsi" w:hAnsiTheme="majorHAnsi"/>
          <w:sz w:val="22"/>
          <w:szCs w:val="22"/>
        </w:rPr>
        <w:t xml:space="preserve">that </w:t>
      </w:r>
      <w:r w:rsidRPr="00BE0188">
        <w:rPr>
          <w:rFonts w:asciiTheme="majorHAnsi" w:hAnsiTheme="majorHAnsi"/>
          <w:sz w:val="22"/>
          <w:szCs w:val="22"/>
        </w:rPr>
        <w:t>our employees feel th</w:t>
      </w:r>
      <w:r w:rsidR="005861CD">
        <w:rPr>
          <w:rFonts w:asciiTheme="majorHAnsi" w:hAnsiTheme="majorHAnsi"/>
          <w:sz w:val="22"/>
          <w:szCs w:val="22"/>
        </w:rPr>
        <w:t>e</w:t>
      </w:r>
      <w:r w:rsidRPr="00BE0188">
        <w:rPr>
          <w:rFonts w:asciiTheme="majorHAnsi" w:hAnsiTheme="majorHAnsi"/>
          <w:sz w:val="22"/>
          <w:szCs w:val="22"/>
        </w:rPr>
        <w:t xml:space="preserve"> same passion about where they work, who they work for, their job responsibilities and duties, being part of a great team</w:t>
      </w:r>
      <w:r w:rsidR="005861CD">
        <w:rPr>
          <w:rFonts w:asciiTheme="majorHAnsi" w:hAnsiTheme="majorHAnsi"/>
          <w:sz w:val="22"/>
          <w:szCs w:val="22"/>
        </w:rPr>
        <w:t xml:space="preserve"> </w:t>
      </w:r>
      <w:r w:rsidRPr="00BE0188">
        <w:rPr>
          <w:rFonts w:asciiTheme="majorHAnsi" w:hAnsiTheme="majorHAnsi"/>
          <w:sz w:val="22"/>
          <w:szCs w:val="22"/>
        </w:rPr>
        <w:t>and the opportunity for personal and career growth in an organization that puts people first. We understand that the best profitable strategy to stay ahead is to out-do our competition in attracting, hiring, training, coaching, mentoring, motivating</w:t>
      </w:r>
      <w:r w:rsidR="00782F54" w:rsidRPr="00BE0188">
        <w:rPr>
          <w:rFonts w:asciiTheme="majorHAnsi" w:hAnsiTheme="majorHAnsi"/>
          <w:sz w:val="22"/>
          <w:szCs w:val="22"/>
        </w:rPr>
        <w:t>,</w:t>
      </w:r>
      <w:r w:rsidRPr="00BE0188">
        <w:rPr>
          <w:rFonts w:asciiTheme="majorHAnsi" w:hAnsiTheme="majorHAnsi"/>
          <w:sz w:val="22"/>
          <w:szCs w:val="22"/>
        </w:rPr>
        <w:t xml:space="preserve"> and developing </w:t>
      </w:r>
      <w:r w:rsidR="005861CD">
        <w:rPr>
          <w:rFonts w:asciiTheme="majorHAnsi" w:hAnsiTheme="majorHAnsi"/>
          <w:sz w:val="22"/>
          <w:szCs w:val="22"/>
        </w:rPr>
        <w:t>human resource</w:t>
      </w:r>
      <w:r w:rsidRPr="00BE0188">
        <w:rPr>
          <w:rFonts w:asciiTheme="majorHAnsi" w:hAnsiTheme="majorHAnsi"/>
          <w:sz w:val="22"/>
          <w:szCs w:val="22"/>
        </w:rPr>
        <w:t>. We want you to enjoy your time here and are committed to help you succeed in your new job.</w:t>
      </w:r>
    </w:p>
    <w:p w14:paraId="23D83441" w14:textId="4654F3A0" w:rsidR="00F238D6" w:rsidRPr="00BE0188" w:rsidRDefault="00F238D6" w:rsidP="00C531F5">
      <w:pPr>
        <w:jc w:val="both"/>
        <w:rPr>
          <w:rFonts w:asciiTheme="majorHAnsi" w:hAnsiTheme="majorHAnsi"/>
          <w:sz w:val="22"/>
          <w:szCs w:val="22"/>
        </w:rPr>
      </w:pPr>
      <w:r w:rsidRPr="00BE0188">
        <w:rPr>
          <w:rFonts w:asciiTheme="majorHAnsi" w:hAnsiTheme="majorHAnsi"/>
          <w:sz w:val="22"/>
          <w:szCs w:val="22"/>
        </w:rPr>
        <w:t xml:space="preserve">We have prepared this handbook to answer some of the questions that you may have </w:t>
      </w:r>
      <w:r w:rsidR="005861CD">
        <w:rPr>
          <w:rFonts w:asciiTheme="majorHAnsi" w:hAnsiTheme="majorHAnsi"/>
          <w:sz w:val="22"/>
          <w:szCs w:val="22"/>
        </w:rPr>
        <w:t>regarding</w:t>
      </w:r>
      <w:r w:rsidRPr="00BE0188">
        <w:rPr>
          <w:rFonts w:asciiTheme="majorHAnsi" w:hAnsiTheme="majorHAnsi"/>
          <w:sz w:val="22"/>
          <w:szCs w:val="22"/>
        </w:rPr>
        <w:t xml:space="preserve"> </w:t>
      </w:r>
      <w:r w:rsidR="00693380" w:rsidRPr="00BE0188">
        <w:rPr>
          <w:rFonts w:asciiTheme="majorHAnsi" w:hAnsiTheme="majorHAnsi"/>
          <w:sz w:val="22"/>
          <w:szCs w:val="22"/>
        </w:rPr>
        <w:t>(</w:t>
      </w:r>
      <w:proofErr w:type="spellStart"/>
      <w:r w:rsidR="00C50BBF" w:rsidRPr="00BE0188">
        <w:rPr>
          <w:rFonts w:asciiTheme="majorHAnsi" w:hAnsiTheme="majorHAnsi"/>
          <w:sz w:val="22"/>
          <w:szCs w:val="22"/>
        </w:rPr>
        <w:t>Upaya</w:t>
      </w:r>
      <w:proofErr w:type="spellEnd"/>
      <w:r w:rsidR="00693380" w:rsidRPr="00BE0188">
        <w:rPr>
          <w:rFonts w:asciiTheme="majorHAnsi" w:hAnsiTheme="majorHAnsi"/>
          <w:sz w:val="22"/>
          <w:szCs w:val="22"/>
        </w:rPr>
        <w:t>)</w:t>
      </w:r>
      <w:r w:rsidRPr="00BE0188">
        <w:rPr>
          <w:rFonts w:asciiTheme="majorHAnsi" w:hAnsiTheme="majorHAnsi"/>
          <w:sz w:val="22"/>
          <w:szCs w:val="22"/>
        </w:rPr>
        <w:t xml:space="preserve"> and its policies. This handbook is intended solely </w:t>
      </w:r>
      <w:r w:rsidR="005861CD">
        <w:rPr>
          <w:rFonts w:asciiTheme="majorHAnsi" w:hAnsiTheme="majorHAnsi"/>
          <w:sz w:val="22"/>
          <w:szCs w:val="22"/>
        </w:rPr>
        <w:t>to</w:t>
      </w:r>
      <w:r w:rsidRPr="00BE0188">
        <w:rPr>
          <w:rFonts w:asciiTheme="majorHAnsi" w:hAnsiTheme="majorHAnsi"/>
          <w:sz w:val="22"/>
          <w:szCs w:val="22"/>
        </w:rPr>
        <w:t xml:space="preserve"> guide</w:t>
      </w:r>
      <w:r w:rsidR="005861CD">
        <w:rPr>
          <w:rFonts w:asciiTheme="majorHAnsi" w:hAnsiTheme="majorHAnsi"/>
          <w:sz w:val="22"/>
          <w:szCs w:val="22"/>
        </w:rPr>
        <w:t xml:space="preserve"> </w:t>
      </w:r>
      <w:proofErr w:type="gramStart"/>
      <w:r w:rsidR="005861CD">
        <w:rPr>
          <w:rFonts w:asciiTheme="majorHAnsi" w:hAnsiTheme="majorHAnsi"/>
          <w:sz w:val="22"/>
          <w:szCs w:val="22"/>
        </w:rPr>
        <w:t>you</w:t>
      </w:r>
      <w:r w:rsidRPr="00BE0188">
        <w:rPr>
          <w:rFonts w:asciiTheme="majorHAnsi" w:hAnsiTheme="majorHAnsi"/>
          <w:sz w:val="22"/>
          <w:szCs w:val="22"/>
        </w:rPr>
        <w:t>,</w:t>
      </w:r>
      <w:proofErr w:type="gramEnd"/>
      <w:r w:rsidRPr="00BE0188">
        <w:rPr>
          <w:rFonts w:asciiTheme="majorHAnsi" w:hAnsiTheme="majorHAnsi"/>
          <w:sz w:val="22"/>
          <w:szCs w:val="22"/>
        </w:rPr>
        <w:t xml:space="preserve"> it is not intended to be a binding contract. Read it thoroughly</w:t>
      </w:r>
      <w:r w:rsidR="005861CD">
        <w:rPr>
          <w:rFonts w:asciiTheme="majorHAnsi" w:hAnsiTheme="majorHAnsi"/>
          <w:sz w:val="22"/>
          <w:szCs w:val="22"/>
        </w:rPr>
        <w:t xml:space="preserve"> and precisely</w:t>
      </w:r>
      <w:r w:rsidRPr="00BE0188">
        <w:rPr>
          <w:rFonts w:asciiTheme="majorHAnsi" w:hAnsiTheme="majorHAnsi"/>
          <w:sz w:val="22"/>
          <w:szCs w:val="22"/>
        </w:rPr>
        <w:t xml:space="preserve">, if you have any questions, contact </w:t>
      </w:r>
      <w:r w:rsidR="0072360B" w:rsidRPr="00BE0188">
        <w:rPr>
          <w:rFonts w:asciiTheme="majorHAnsi" w:hAnsiTheme="majorHAnsi"/>
          <w:sz w:val="22"/>
          <w:szCs w:val="22"/>
        </w:rPr>
        <w:t xml:space="preserve">a member of the </w:t>
      </w:r>
      <w:r w:rsidR="00FE3494" w:rsidRPr="00BE0188">
        <w:rPr>
          <w:rFonts w:asciiTheme="majorHAnsi" w:hAnsiTheme="majorHAnsi"/>
          <w:sz w:val="22"/>
          <w:szCs w:val="22"/>
        </w:rPr>
        <w:t xml:space="preserve">HR </w:t>
      </w:r>
      <w:r w:rsidR="0072360B" w:rsidRPr="00BE0188">
        <w:rPr>
          <w:rFonts w:asciiTheme="majorHAnsi" w:hAnsiTheme="majorHAnsi"/>
          <w:sz w:val="22"/>
          <w:szCs w:val="22"/>
        </w:rPr>
        <w:t>team for</w:t>
      </w:r>
      <w:r w:rsidRPr="00BE0188">
        <w:rPr>
          <w:rFonts w:asciiTheme="majorHAnsi" w:hAnsiTheme="majorHAnsi"/>
          <w:sz w:val="22"/>
          <w:szCs w:val="22"/>
        </w:rPr>
        <w:t xml:space="preserve"> assistance. </w:t>
      </w:r>
    </w:p>
    <w:p w14:paraId="38595C95" w14:textId="77777777" w:rsidR="00F238D6" w:rsidRPr="00BE0188" w:rsidRDefault="00F238D6" w:rsidP="00C531F5">
      <w:pPr>
        <w:jc w:val="both"/>
        <w:rPr>
          <w:rFonts w:asciiTheme="majorHAnsi" w:hAnsiTheme="majorHAnsi"/>
          <w:sz w:val="22"/>
          <w:szCs w:val="22"/>
        </w:rPr>
      </w:pPr>
      <w:r w:rsidRPr="00BE0188">
        <w:rPr>
          <w:rFonts w:asciiTheme="majorHAnsi" w:hAnsiTheme="majorHAnsi"/>
          <w:sz w:val="22"/>
          <w:szCs w:val="22"/>
        </w:rPr>
        <w:t xml:space="preserve">We hope you find your time with us to be an enjoyable and rewarding experience. </w:t>
      </w:r>
    </w:p>
    <w:p w14:paraId="57419818" w14:textId="500C1CE9" w:rsidR="00F238D6" w:rsidRPr="00BE0188" w:rsidRDefault="00F238D6" w:rsidP="00C531F5">
      <w:pPr>
        <w:jc w:val="both"/>
        <w:rPr>
          <w:rFonts w:asciiTheme="majorHAnsi" w:hAnsiTheme="majorHAnsi"/>
          <w:sz w:val="22"/>
          <w:szCs w:val="22"/>
        </w:rPr>
      </w:pPr>
      <w:r w:rsidRPr="00BE0188">
        <w:rPr>
          <w:rFonts w:asciiTheme="majorHAnsi" w:hAnsiTheme="majorHAnsi"/>
          <w:sz w:val="22"/>
          <w:szCs w:val="22"/>
        </w:rPr>
        <w:t xml:space="preserve">Once again, welcome to </w:t>
      </w:r>
      <w:r w:rsidR="00693380" w:rsidRPr="00BE0188">
        <w:rPr>
          <w:rFonts w:asciiTheme="majorHAnsi" w:hAnsiTheme="majorHAnsi"/>
          <w:sz w:val="22"/>
          <w:szCs w:val="22"/>
        </w:rPr>
        <w:t>(</w:t>
      </w:r>
      <w:proofErr w:type="spellStart"/>
      <w:r w:rsidR="00C50BBF" w:rsidRPr="00BE0188">
        <w:rPr>
          <w:rFonts w:asciiTheme="majorHAnsi" w:hAnsiTheme="majorHAnsi"/>
          <w:sz w:val="22"/>
          <w:szCs w:val="22"/>
        </w:rPr>
        <w:t>Upaya</w:t>
      </w:r>
      <w:proofErr w:type="spellEnd"/>
      <w:r w:rsidR="00693380" w:rsidRPr="00BE0188">
        <w:rPr>
          <w:rFonts w:asciiTheme="majorHAnsi" w:hAnsiTheme="majorHAnsi"/>
          <w:sz w:val="22"/>
          <w:szCs w:val="22"/>
        </w:rPr>
        <w:t>)</w:t>
      </w:r>
      <w:r w:rsidRPr="00BE0188">
        <w:rPr>
          <w:rFonts w:asciiTheme="majorHAnsi" w:hAnsiTheme="majorHAnsi"/>
          <w:sz w:val="22"/>
          <w:szCs w:val="22"/>
        </w:rPr>
        <w:t>!</w:t>
      </w:r>
    </w:p>
    <w:p w14:paraId="0A74B401" w14:textId="77777777" w:rsidR="00F238D6" w:rsidRPr="00BE0188" w:rsidRDefault="00F238D6" w:rsidP="00C531F5">
      <w:pPr>
        <w:jc w:val="both"/>
        <w:rPr>
          <w:rFonts w:asciiTheme="majorHAnsi" w:hAnsiTheme="majorHAnsi"/>
          <w:sz w:val="22"/>
          <w:szCs w:val="22"/>
        </w:rPr>
      </w:pPr>
      <w:r w:rsidRPr="00BE0188">
        <w:rPr>
          <w:rFonts w:asciiTheme="majorHAnsi" w:hAnsiTheme="majorHAnsi"/>
          <w:sz w:val="22"/>
          <w:szCs w:val="22"/>
        </w:rPr>
        <w:t>Sincerely,</w:t>
      </w:r>
    </w:p>
    <w:p w14:paraId="3A2A3154" w14:textId="77777777" w:rsidR="00B95F1A" w:rsidRPr="00BE0188" w:rsidRDefault="00B95F1A" w:rsidP="00C531F5">
      <w:pPr>
        <w:jc w:val="both"/>
        <w:rPr>
          <w:rFonts w:asciiTheme="majorHAnsi" w:hAnsiTheme="majorHAnsi"/>
          <w:sz w:val="22"/>
          <w:szCs w:val="22"/>
        </w:rPr>
      </w:pPr>
    </w:p>
    <w:p w14:paraId="1720C1F2" w14:textId="74604D7F" w:rsidR="00971EA4" w:rsidRPr="00BE0188" w:rsidRDefault="005742E1" w:rsidP="00C531F5">
      <w:pPr>
        <w:jc w:val="both"/>
        <w:rPr>
          <w:rFonts w:asciiTheme="majorHAnsi" w:hAnsiTheme="majorHAnsi"/>
          <w:sz w:val="22"/>
          <w:szCs w:val="22"/>
        </w:rPr>
      </w:pPr>
      <w:r w:rsidRPr="00BE0188">
        <w:rPr>
          <w:rFonts w:asciiTheme="majorHAnsi" w:hAnsiTheme="majorHAnsi"/>
          <w:sz w:val="22"/>
          <w:szCs w:val="22"/>
        </w:rPr>
        <w:t xml:space="preserve">Suman Rayamajhi </w:t>
      </w:r>
    </w:p>
    <w:p w14:paraId="2D89E7DD" w14:textId="1E90E453" w:rsidR="005742E1" w:rsidRPr="00BE0188" w:rsidRDefault="005742E1" w:rsidP="00C531F5">
      <w:pPr>
        <w:jc w:val="both"/>
        <w:rPr>
          <w:rFonts w:asciiTheme="majorHAnsi" w:hAnsiTheme="majorHAnsi"/>
          <w:sz w:val="22"/>
          <w:szCs w:val="22"/>
        </w:rPr>
      </w:pPr>
      <w:r w:rsidRPr="00BE0188">
        <w:rPr>
          <w:rFonts w:asciiTheme="majorHAnsi" w:hAnsiTheme="majorHAnsi"/>
          <w:sz w:val="22"/>
          <w:szCs w:val="22"/>
        </w:rPr>
        <w:t xml:space="preserve">CEO </w:t>
      </w:r>
    </w:p>
    <w:p w14:paraId="5EBD1716" w14:textId="77777777" w:rsidR="00A116DF" w:rsidRPr="00BE0188" w:rsidRDefault="00F238D6" w:rsidP="00A116DF">
      <w:pPr>
        <w:rPr>
          <w:rFonts w:asciiTheme="majorHAnsi" w:hAnsiTheme="majorHAnsi"/>
          <w:b/>
          <w:sz w:val="22"/>
          <w:szCs w:val="22"/>
        </w:rPr>
      </w:pPr>
      <w:r w:rsidRPr="00BE0188">
        <w:rPr>
          <w:rFonts w:asciiTheme="majorHAnsi" w:hAnsiTheme="majorHAnsi"/>
          <w:sz w:val="22"/>
          <w:szCs w:val="22"/>
        </w:rPr>
        <w:br w:type="page"/>
      </w:r>
      <w:bookmarkStart w:id="2" w:name="_Toc354126238"/>
    </w:p>
    <w:p w14:paraId="172B8D59"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3" w:name="_Toc83829144"/>
      <w:r w:rsidRPr="00BE0188">
        <w:rPr>
          <w:rFonts w:asciiTheme="majorHAnsi" w:hAnsiTheme="majorHAnsi"/>
          <w:sz w:val="26"/>
          <w:szCs w:val="26"/>
          <w:u w:val="none"/>
        </w:rPr>
        <w:lastRenderedPageBreak/>
        <w:t>Overview</w:t>
      </w:r>
      <w:bookmarkEnd w:id="2"/>
      <w:bookmarkEnd w:id="3"/>
    </w:p>
    <w:p w14:paraId="7CDA4773" w14:textId="77777777" w:rsidR="006D033C" w:rsidRPr="00BE0188" w:rsidRDefault="006D033C" w:rsidP="000846CB">
      <w:pPr>
        <w:pStyle w:val="CianoHeading"/>
        <w:rPr>
          <w:rFonts w:asciiTheme="majorHAnsi" w:hAnsiTheme="majorHAnsi"/>
          <w:sz w:val="30"/>
          <w:szCs w:val="30"/>
          <w:u w:val="none"/>
        </w:rPr>
      </w:pPr>
    </w:p>
    <w:p w14:paraId="5CF408DA" w14:textId="65F87134" w:rsidR="00351709" w:rsidRPr="00BE0188" w:rsidRDefault="00351709" w:rsidP="00351709">
      <w:pPr>
        <w:jc w:val="both"/>
        <w:rPr>
          <w:rFonts w:asciiTheme="majorHAnsi" w:hAnsiTheme="majorHAnsi" w:cs="Times New Roman"/>
          <w:bCs/>
          <w:noProof/>
          <w:sz w:val="22"/>
          <w:szCs w:val="22"/>
        </w:rPr>
      </w:pPr>
      <w:r w:rsidRPr="00BE0188">
        <w:rPr>
          <w:rFonts w:asciiTheme="majorHAnsi" w:hAnsiTheme="majorHAnsi" w:cs="Times New Roman"/>
          <w:bCs/>
          <w:noProof/>
          <w:sz w:val="22"/>
          <w:szCs w:val="22"/>
        </w:rPr>
        <w:t xml:space="preserve">No single document can give emloyees an answer for every situation or dilemma that may arise.  If your judgment and this document do not provide the answer, use other resources that are available, such as your supervisor, </w:t>
      </w:r>
      <w:r w:rsidR="00693380" w:rsidRPr="00BE0188">
        <w:rPr>
          <w:rFonts w:asciiTheme="majorHAnsi" w:hAnsiTheme="majorHAnsi" w:cs="Times New Roman"/>
          <w:bCs/>
          <w:noProof/>
          <w:sz w:val="22"/>
          <w:szCs w:val="22"/>
        </w:rPr>
        <w:t>(</w:t>
      </w:r>
      <w:proofErr w:type="spellStart"/>
      <w:r w:rsidR="00C50BBF" w:rsidRPr="00BE0188">
        <w:rPr>
          <w:rFonts w:asciiTheme="majorHAnsi" w:hAnsiTheme="majorHAnsi"/>
          <w:sz w:val="22"/>
          <w:szCs w:val="22"/>
        </w:rPr>
        <w:t>Upaya</w:t>
      </w:r>
      <w:r w:rsidR="005861CD">
        <w:rPr>
          <w:rFonts w:asciiTheme="majorHAnsi" w:hAnsiTheme="majorHAnsi"/>
          <w:sz w:val="22"/>
          <w:szCs w:val="22"/>
        </w:rPr>
        <w:t>’s</w:t>
      </w:r>
      <w:proofErr w:type="spellEnd"/>
      <w:r w:rsidR="00693380" w:rsidRPr="00BE0188">
        <w:rPr>
          <w:rFonts w:asciiTheme="majorHAnsi" w:hAnsiTheme="majorHAnsi" w:cs="Times New Roman"/>
          <w:bCs/>
          <w:noProof/>
          <w:sz w:val="22"/>
          <w:szCs w:val="22"/>
        </w:rPr>
        <w:t>)</w:t>
      </w:r>
      <w:r w:rsidR="001321C7" w:rsidRPr="00BE0188">
        <w:rPr>
          <w:rFonts w:asciiTheme="majorHAnsi" w:hAnsiTheme="majorHAnsi" w:cs="Times New Roman"/>
          <w:bCs/>
          <w:noProof/>
          <w:sz w:val="22"/>
          <w:szCs w:val="22"/>
        </w:rPr>
        <w:t xml:space="preserve"> </w:t>
      </w:r>
      <w:r w:rsidRPr="00BE0188">
        <w:rPr>
          <w:rFonts w:asciiTheme="majorHAnsi" w:hAnsiTheme="majorHAnsi" w:cs="Times New Roman"/>
          <w:bCs/>
          <w:noProof/>
          <w:sz w:val="22"/>
          <w:szCs w:val="22"/>
        </w:rPr>
        <w:t xml:space="preserve">materials provided upon hire, or </w:t>
      </w:r>
      <w:r w:rsidR="001D22E3" w:rsidRPr="00BE0188">
        <w:rPr>
          <w:rFonts w:asciiTheme="majorHAnsi" w:hAnsiTheme="majorHAnsi" w:cs="Times New Roman"/>
          <w:bCs/>
          <w:noProof/>
          <w:sz w:val="22"/>
          <w:szCs w:val="22"/>
        </w:rPr>
        <w:t>contact the owners of the company</w:t>
      </w:r>
      <w:r w:rsidR="0050521B">
        <w:rPr>
          <w:rFonts w:asciiTheme="majorHAnsi" w:hAnsiTheme="majorHAnsi" w:cs="Times New Roman"/>
          <w:bCs/>
          <w:noProof/>
          <w:sz w:val="22"/>
          <w:szCs w:val="22"/>
        </w:rPr>
        <w:t xml:space="preserve">. </w:t>
      </w:r>
    </w:p>
    <w:p w14:paraId="0260FE38" w14:textId="03690F18" w:rsidR="00E42E0E" w:rsidRDefault="00351709" w:rsidP="00351709">
      <w:pPr>
        <w:jc w:val="both"/>
        <w:rPr>
          <w:rFonts w:asciiTheme="majorHAnsi" w:hAnsiTheme="majorHAnsi" w:cs="Times New Roman"/>
          <w:bCs/>
          <w:noProof/>
          <w:sz w:val="22"/>
          <w:szCs w:val="22"/>
        </w:rPr>
      </w:pPr>
      <w:r w:rsidRPr="00BE0188">
        <w:rPr>
          <w:rFonts w:asciiTheme="majorHAnsi" w:hAnsiTheme="majorHAnsi" w:cs="Times New Roman"/>
          <w:bCs/>
          <w:noProof/>
          <w:sz w:val="22"/>
          <w:szCs w:val="22"/>
        </w:rPr>
        <w:t>If you are ever uncertain about something you intend to do</w:t>
      </w:r>
      <w:r w:rsidR="00081FD5" w:rsidRPr="00BE0188">
        <w:rPr>
          <w:rFonts w:asciiTheme="majorHAnsi" w:hAnsiTheme="majorHAnsi" w:cs="Times New Roman"/>
          <w:bCs/>
          <w:noProof/>
          <w:sz w:val="22"/>
          <w:szCs w:val="22"/>
        </w:rPr>
        <w:t xml:space="preserve"> </w:t>
      </w:r>
      <w:r w:rsidRPr="00BE0188">
        <w:rPr>
          <w:rFonts w:asciiTheme="majorHAnsi" w:hAnsiTheme="majorHAnsi" w:cs="Times New Roman"/>
          <w:bCs/>
          <w:noProof/>
          <w:sz w:val="22"/>
          <w:szCs w:val="22"/>
        </w:rPr>
        <w:t xml:space="preserve">while conducting </w:t>
      </w:r>
      <w:r w:rsidR="00693380" w:rsidRPr="00BE0188">
        <w:rPr>
          <w:rFonts w:asciiTheme="majorHAnsi" w:hAnsiTheme="majorHAnsi" w:cs="Times New Roman"/>
          <w:bCs/>
          <w:noProof/>
          <w:sz w:val="22"/>
          <w:szCs w:val="22"/>
        </w:rPr>
        <w:t>(</w:t>
      </w:r>
      <w:proofErr w:type="spellStart"/>
      <w:r w:rsidR="00C50BBF" w:rsidRPr="00BE0188">
        <w:rPr>
          <w:rFonts w:asciiTheme="majorHAnsi" w:hAnsiTheme="majorHAnsi"/>
          <w:sz w:val="22"/>
          <w:szCs w:val="22"/>
        </w:rPr>
        <w:t>Upaya</w:t>
      </w:r>
      <w:r w:rsidR="005861CD">
        <w:rPr>
          <w:rFonts w:asciiTheme="majorHAnsi" w:hAnsiTheme="majorHAnsi"/>
          <w:sz w:val="22"/>
          <w:szCs w:val="22"/>
        </w:rPr>
        <w:t>’s</w:t>
      </w:r>
      <w:proofErr w:type="spellEnd"/>
      <w:r w:rsidR="00693380" w:rsidRPr="00BE0188">
        <w:rPr>
          <w:rFonts w:asciiTheme="majorHAnsi" w:hAnsiTheme="majorHAnsi" w:cs="Times New Roman"/>
          <w:bCs/>
          <w:noProof/>
          <w:sz w:val="22"/>
          <w:szCs w:val="22"/>
        </w:rPr>
        <w:t>)</w:t>
      </w:r>
      <w:r w:rsidRPr="00BE0188">
        <w:rPr>
          <w:rFonts w:asciiTheme="majorHAnsi" w:hAnsiTheme="majorHAnsi" w:cs="Times New Roman"/>
          <w:bCs/>
          <w:noProof/>
          <w:sz w:val="22"/>
          <w:szCs w:val="22"/>
        </w:rPr>
        <w:t xml:space="preserve"> business, you should seek advice before acting.  It is also your responsibility to let us know if you see or learn of something </w:t>
      </w:r>
      <w:r w:rsidR="005861CD">
        <w:rPr>
          <w:rFonts w:asciiTheme="majorHAnsi" w:hAnsiTheme="majorHAnsi" w:cs="Times New Roman"/>
          <w:bCs/>
          <w:noProof/>
          <w:sz w:val="22"/>
          <w:szCs w:val="22"/>
        </w:rPr>
        <w:t xml:space="preserve">which violates </w:t>
      </w:r>
      <w:r w:rsidRPr="00BE0188">
        <w:rPr>
          <w:rFonts w:asciiTheme="majorHAnsi" w:hAnsiTheme="majorHAnsi" w:cs="Times New Roman"/>
          <w:bCs/>
          <w:noProof/>
          <w:sz w:val="22"/>
          <w:szCs w:val="22"/>
        </w:rPr>
        <w:t xml:space="preserve">any law or </w:t>
      </w:r>
      <w:r w:rsidR="00693380" w:rsidRPr="00BE0188">
        <w:rPr>
          <w:rFonts w:asciiTheme="majorHAnsi" w:hAnsiTheme="majorHAnsi" w:cs="Times New Roman"/>
          <w:bCs/>
          <w:noProof/>
          <w:sz w:val="22"/>
          <w:szCs w:val="22"/>
        </w:rPr>
        <w:t>(</w:t>
      </w:r>
      <w:proofErr w:type="spellStart"/>
      <w:r w:rsidR="00C50BBF" w:rsidRPr="00BE0188">
        <w:rPr>
          <w:rFonts w:asciiTheme="majorHAnsi" w:hAnsiTheme="majorHAnsi"/>
          <w:sz w:val="22"/>
          <w:szCs w:val="22"/>
        </w:rPr>
        <w:t>Upaya</w:t>
      </w:r>
      <w:r w:rsidR="005861CD">
        <w:rPr>
          <w:rFonts w:asciiTheme="majorHAnsi" w:hAnsiTheme="majorHAnsi"/>
          <w:sz w:val="22"/>
          <w:szCs w:val="22"/>
        </w:rPr>
        <w:t>’s</w:t>
      </w:r>
      <w:proofErr w:type="spellEnd"/>
      <w:r w:rsidR="00693380" w:rsidRPr="00BE0188">
        <w:rPr>
          <w:rFonts w:asciiTheme="majorHAnsi" w:hAnsiTheme="majorHAnsi" w:cs="Times New Roman"/>
          <w:bCs/>
          <w:noProof/>
          <w:sz w:val="22"/>
          <w:szCs w:val="22"/>
        </w:rPr>
        <w:t>)</w:t>
      </w:r>
      <w:r w:rsidRPr="00BE0188">
        <w:rPr>
          <w:rFonts w:asciiTheme="majorHAnsi" w:hAnsiTheme="majorHAnsi" w:cs="Times New Roman"/>
          <w:bCs/>
          <w:noProof/>
          <w:sz w:val="22"/>
          <w:szCs w:val="22"/>
        </w:rPr>
        <w:t xml:space="preserve"> policy</w:t>
      </w:r>
      <w:r w:rsidR="00E42E0E">
        <w:rPr>
          <w:rFonts w:asciiTheme="majorHAnsi" w:hAnsiTheme="majorHAnsi" w:cs="Times New Roman"/>
          <w:bCs/>
          <w:noProof/>
          <w:sz w:val="22"/>
          <w:szCs w:val="22"/>
        </w:rPr>
        <w:t>.</w:t>
      </w:r>
      <w:r w:rsidR="00A77E82">
        <w:rPr>
          <w:rFonts w:asciiTheme="majorHAnsi" w:hAnsiTheme="majorHAnsi" w:cs="Times New Roman"/>
          <w:bCs/>
          <w:noProof/>
          <w:sz w:val="22"/>
          <w:szCs w:val="22"/>
        </w:rPr>
        <w:t xml:space="preserve"> Upaya is open to discussion in case any employee has concerns or questions regarding violation of any laws or policies of nation or of Upaya’s. </w:t>
      </w:r>
    </w:p>
    <w:p w14:paraId="5BBAAE37" w14:textId="416817EA" w:rsidR="00351709" w:rsidRPr="00BE0188" w:rsidRDefault="00351709"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We have th</w:t>
      </w:r>
      <w:r w:rsidR="001321C7" w:rsidRPr="00BE0188">
        <w:rPr>
          <w:rFonts w:asciiTheme="majorHAnsi" w:hAnsiTheme="majorHAnsi"/>
          <w:b w:val="0"/>
          <w:sz w:val="22"/>
          <w:szCs w:val="22"/>
        </w:rPr>
        <w:t>e Employee Handbook</w:t>
      </w:r>
      <w:r w:rsidRPr="00BE0188">
        <w:rPr>
          <w:rFonts w:asciiTheme="majorHAnsi" w:hAnsiTheme="majorHAnsi"/>
          <w:b w:val="0"/>
          <w:sz w:val="22"/>
          <w:szCs w:val="22"/>
        </w:rPr>
        <w:t xml:space="preserve"> because our reputation for integrity </w:t>
      </w:r>
      <w:r w:rsidR="005861CD">
        <w:rPr>
          <w:rFonts w:asciiTheme="majorHAnsi" w:hAnsiTheme="majorHAnsi"/>
          <w:b w:val="0"/>
          <w:sz w:val="22"/>
          <w:szCs w:val="22"/>
        </w:rPr>
        <w:t>stems</w:t>
      </w:r>
      <w:r w:rsidRPr="00BE0188">
        <w:rPr>
          <w:rFonts w:asciiTheme="majorHAnsi" w:hAnsiTheme="majorHAnsi"/>
          <w:b w:val="0"/>
          <w:sz w:val="22"/>
          <w:szCs w:val="22"/>
        </w:rPr>
        <w:t xml:space="preserve"> from our commitment to </w:t>
      </w:r>
      <w:r w:rsidR="002E2EC8" w:rsidRPr="00BE0188">
        <w:rPr>
          <w:rFonts w:asciiTheme="majorHAnsi" w:hAnsiTheme="majorHAnsi"/>
          <w:b w:val="0"/>
          <w:sz w:val="22"/>
          <w:szCs w:val="22"/>
        </w:rPr>
        <w:t>our values.</w:t>
      </w:r>
      <w:r w:rsidRPr="00BE0188">
        <w:rPr>
          <w:rFonts w:asciiTheme="majorHAnsi" w:hAnsiTheme="majorHAnsi"/>
          <w:b w:val="0"/>
          <w:sz w:val="22"/>
          <w:szCs w:val="22"/>
        </w:rPr>
        <w:t xml:space="preserve">  </w:t>
      </w:r>
      <w:r w:rsidR="00693380" w:rsidRPr="00BE0188">
        <w:rPr>
          <w:rFonts w:asciiTheme="majorHAnsi" w:hAnsiTheme="majorHAnsi"/>
          <w:b w:val="0"/>
          <w:sz w:val="22"/>
          <w:szCs w:val="22"/>
        </w:rPr>
        <w:t>(</w:t>
      </w:r>
      <w:proofErr w:type="spellStart"/>
      <w:r w:rsidR="00C50BBF" w:rsidRPr="00BE0188">
        <w:rPr>
          <w:rFonts w:asciiTheme="majorHAnsi" w:eastAsiaTheme="minorEastAsia" w:hAnsiTheme="majorHAnsi" w:cstheme="minorBidi"/>
          <w:b w:val="0"/>
          <w:bCs w:val="0"/>
          <w:sz w:val="22"/>
          <w:szCs w:val="22"/>
          <w:lang w:eastAsia="ja-JP"/>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depends on its employees to follow the law and to make the right decisions.  This Handbook provides practical overviews of some of the legal and ethical code that</w:t>
      </w:r>
      <w:r w:rsidR="005861CD">
        <w:rPr>
          <w:rFonts w:asciiTheme="majorHAnsi" w:hAnsiTheme="majorHAnsi"/>
          <w:b w:val="0"/>
          <w:sz w:val="22"/>
          <w:szCs w:val="22"/>
        </w:rPr>
        <w:t xml:space="preserve"> all of us must</w:t>
      </w:r>
      <w:r w:rsidRPr="00BE0188">
        <w:rPr>
          <w:rFonts w:asciiTheme="majorHAnsi" w:hAnsiTheme="majorHAnsi"/>
          <w:b w:val="0"/>
          <w:sz w:val="22"/>
          <w:szCs w:val="22"/>
        </w:rPr>
        <w:t xml:space="preserve"> follow on a day-to-day basis.</w:t>
      </w:r>
      <w:r w:rsidR="0012542D">
        <w:rPr>
          <w:rFonts w:asciiTheme="majorHAnsi" w:hAnsiTheme="majorHAnsi"/>
          <w:b w:val="0"/>
          <w:sz w:val="22"/>
          <w:szCs w:val="22"/>
        </w:rPr>
        <w:t xml:space="preserve"> </w:t>
      </w:r>
      <w:r w:rsidR="0050521B">
        <w:rPr>
          <w:rFonts w:asciiTheme="majorHAnsi" w:hAnsiTheme="majorHAnsi"/>
          <w:b w:val="0"/>
          <w:sz w:val="22"/>
          <w:szCs w:val="22"/>
        </w:rPr>
        <w:t xml:space="preserve"> </w:t>
      </w:r>
    </w:p>
    <w:p w14:paraId="23BA4B93" w14:textId="77777777" w:rsidR="00351709" w:rsidRPr="00BE0188" w:rsidRDefault="00351709" w:rsidP="00351709">
      <w:pPr>
        <w:pStyle w:val="BlockText"/>
        <w:ind w:left="0" w:right="0"/>
        <w:rPr>
          <w:rFonts w:asciiTheme="majorHAnsi" w:hAnsiTheme="majorHAnsi"/>
          <w:b w:val="0"/>
          <w:sz w:val="22"/>
          <w:szCs w:val="22"/>
        </w:rPr>
      </w:pPr>
    </w:p>
    <w:p w14:paraId="3CF206D7" w14:textId="7C747EEF" w:rsidR="00351709" w:rsidRPr="00BE0188" w:rsidRDefault="00693380"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eastAsiaTheme="minorEastAsia" w:hAnsiTheme="majorHAnsi" w:cstheme="minorBidi"/>
          <w:b w:val="0"/>
          <w:bCs w:val="0"/>
          <w:sz w:val="22"/>
          <w:szCs w:val="22"/>
          <w:lang w:eastAsia="ja-JP"/>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w:t>
      </w:r>
      <w:r w:rsidR="005861CD">
        <w:rPr>
          <w:rFonts w:asciiTheme="majorHAnsi" w:hAnsiTheme="majorHAnsi"/>
          <w:b w:val="0"/>
          <w:sz w:val="22"/>
          <w:szCs w:val="22"/>
        </w:rPr>
        <w:t>seriously takes</w:t>
      </w:r>
      <w:r w:rsidR="00351709" w:rsidRPr="00BE0188">
        <w:rPr>
          <w:rFonts w:asciiTheme="majorHAnsi" w:hAnsiTheme="majorHAnsi"/>
          <w:b w:val="0"/>
          <w:sz w:val="22"/>
          <w:szCs w:val="22"/>
        </w:rPr>
        <w:t xml:space="preserve"> reports of possible violations of any of its policies or the law. As appropriate, we will investigate and take action, including taking steps to prevent recurrence of any problems.  Your cooperation will be</w:t>
      </w:r>
      <w:r w:rsidR="005861CD">
        <w:rPr>
          <w:rFonts w:asciiTheme="majorHAnsi" w:hAnsiTheme="majorHAnsi"/>
          <w:b w:val="0"/>
          <w:sz w:val="22"/>
          <w:szCs w:val="22"/>
        </w:rPr>
        <w:t xml:space="preserve"> duly</w:t>
      </w:r>
      <w:r w:rsidR="00351709" w:rsidRPr="00BE0188">
        <w:rPr>
          <w:rFonts w:asciiTheme="majorHAnsi" w:hAnsiTheme="majorHAnsi"/>
          <w:b w:val="0"/>
          <w:sz w:val="22"/>
          <w:szCs w:val="22"/>
        </w:rPr>
        <w:t xml:space="preserve"> required in any </w:t>
      </w:r>
      <w:r w:rsidR="005861CD">
        <w:rPr>
          <w:rFonts w:asciiTheme="majorHAnsi" w:hAnsiTheme="majorHAnsi"/>
          <w:b w:val="0"/>
          <w:sz w:val="22"/>
          <w:szCs w:val="22"/>
        </w:rPr>
        <w:t xml:space="preserve">such </w:t>
      </w:r>
      <w:r w:rsidR="00351709" w:rsidRPr="00BE0188">
        <w:rPr>
          <w:rFonts w:asciiTheme="majorHAnsi" w:hAnsiTheme="majorHAnsi"/>
          <w:b w:val="0"/>
          <w:sz w:val="22"/>
          <w:szCs w:val="22"/>
        </w:rPr>
        <w:t>investigation</w:t>
      </w:r>
      <w:r w:rsidR="005861CD">
        <w:rPr>
          <w:rFonts w:asciiTheme="majorHAnsi" w:hAnsiTheme="majorHAnsi"/>
          <w:b w:val="0"/>
          <w:sz w:val="22"/>
          <w:szCs w:val="22"/>
        </w:rPr>
        <w:t>s</w:t>
      </w:r>
      <w:r w:rsidR="00351709" w:rsidRPr="00BE0188">
        <w:rPr>
          <w:rFonts w:asciiTheme="majorHAnsi" w:hAnsiTheme="majorHAnsi"/>
          <w:b w:val="0"/>
          <w:sz w:val="22"/>
          <w:szCs w:val="22"/>
        </w:rPr>
        <w:t xml:space="preserve">. </w:t>
      </w:r>
    </w:p>
    <w:p w14:paraId="2BFD480A" w14:textId="77777777" w:rsidR="00351709" w:rsidRPr="00BE0188" w:rsidRDefault="00351709" w:rsidP="00351709">
      <w:pPr>
        <w:pStyle w:val="BlockText"/>
        <w:ind w:left="0" w:right="0"/>
        <w:rPr>
          <w:rFonts w:asciiTheme="majorHAnsi" w:hAnsiTheme="majorHAnsi"/>
          <w:b w:val="0"/>
          <w:sz w:val="22"/>
          <w:szCs w:val="22"/>
        </w:rPr>
      </w:pPr>
    </w:p>
    <w:p w14:paraId="2EC16A9F" w14:textId="5720304C" w:rsidR="00351709" w:rsidRPr="00BE0188" w:rsidRDefault="00693380"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eastAsiaTheme="minorEastAsia" w:hAnsiTheme="majorHAnsi" w:cstheme="minorBidi"/>
          <w:b w:val="0"/>
          <w:bCs w:val="0"/>
          <w:sz w:val="22"/>
          <w:szCs w:val="22"/>
          <w:lang w:eastAsia="ja-JP"/>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requires all employees to follow the law and to act honestly and ethically in conducting our business.  We are each responsible for our own conduct.  No one has the authority to approve illegal acts, and an illegal act cannot be justified because a superior “ordered it”.  </w:t>
      </w:r>
      <w:r w:rsidRPr="00BE0188">
        <w:rPr>
          <w:rFonts w:asciiTheme="majorHAnsi" w:hAnsiTheme="majorHAnsi"/>
          <w:b w:val="0"/>
          <w:sz w:val="22"/>
          <w:szCs w:val="22"/>
        </w:rPr>
        <w:t>(</w:t>
      </w:r>
      <w:proofErr w:type="spellStart"/>
      <w:r w:rsidR="00C50BBF" w:rsidRPr="00BE0188">
        <w:rPr>
          <w:rFonts w:asciiTheme="majorHAnsi" w:eastAsiaTheme="minorEastAsia" w:hAnsiTheme="majorHAnsi" w:cstheme="minorBidi"/>
          <w:b w:val="0"/>
          <w:bCs w:val="0"/>
          <w:sz w:val="22"/>
          <w:szCs w:val="22"/>
          <w:lang w:eastAsia="ja-JP"/>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does not permit an employee to direct or encourage another employee to violate the law or to otherwise act improperly. </w:t>
      </w:r>
    </w:p>
    <w:p w14:paraId="4D241813" w14:textId="77777777" w:rsidR="00351709" w:rsidRPr="00BE0188" w:rsidRDefault="00351709" w:rsidP="00351709">
      <w:pPr>
        <w:pStyle w:val="BlockText"/>
        <w:ind w:left="0" w:right="0"/>
        <w:rPr>
          <w:rFonts w:asciiTheme="majorHAnsi" w:hAnsiTheme="majorHAnsi"/>
          <w:b w:val="0"/>
          <w:sz w:val="22"/>
          <w:szCs w:val="22"/>
        </w:rPr>
      </w:pPr>
    </w:p>
    <w:p w14:paraId="7CBC6139" w14:textId="670206B3" w:rsidR="00351709" w:rsidRPr="00BE0188" w:rsidRDefault="00351709"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 xml:space="preserve">Failure to comply with the law, </w:t>
      </w:r>
      <w:r w:rsidRPr="00BE0188">
        <w:rPr>
          <w:rFonts w:asciiTheme="majorHAnsi" w:hAnsiTheme="majorHAnsi"/>
          <w:b w:val="0"/>
          <w:i/>
          <w:sz w:val="22"/>
          <w:szCs w:val="22"/>
        </w:rPr>
        <w:t>Code of</w:t>
      </w:r>
      <w:r w:rsidRPr="00BE0188">
        <w:rPr>
          <w:rFonts w:asciiTheme="majorHAnsi" w:hAnsiTheme="majorHAnsi"/>
          <w:b w:val="0"/>
          <w:sz w:val="22"/>
          <w:szCs w:val="22"/>
        </w:rPr>
        <w:t xml:space="preserve"> </w:t>
      </w:r>
      <w:r w:rsidRPr="00BE0188">
        <w:rPr>
          <w:rFonts w:asciiTheme="majorHAnsi" w:hAnsiTheme="majorHAnsi"/>
          <w:b w:val="0"/>
          <w:i/>
          <w:sz w:val="22"/>
          <w:szCs w:val="22"/>
        </w:rPr>
        <w:t>Conduct</w:t>
      </w:r>
      <w:r w:rsidR="001D22E3" w:rsidRPr="00BE0188">
        <w:rPr>
          <w:rFonts w:asciiTheme="majorHAnsi" w:hAnsiTheme="majorHAnsi"/>
          <w:b w:val="0"/>
          <w:i/>
          <w:sz w:val="22"/>
          <w:szCs w:val="22"/>
        </w:rPr>
        <w:t>,</w:t>
      </w:r>
      <w:r w:rsidRPr="00BE0188">
        <w:rPr>
          <w:rFonts w:asciiTheme="majorHAnsi" w:hAnsiTheme="majorHAnsi"/>
          <w:b w:val="0"/>
          <w:sz w:val="22"/>
          <w:szCs w:val="22"/>
        </w:rPr>
        <w:t xml:space="preserve"> or any of </w:t>
      </w:r>
      <w:r w:rsidR="00693380" w:rsidRPr="00BE0188">
        <w:rPr>
          <w:rFonts w:asciiTheme="majorHAnsi" w:hAnsiTheme="majorHAnsi"/>
          <w:b w:val="0"/>
          <w:sz w:val="22"/>
          <w:szCs w:val="22"/>
        </w:rPr>
        <w:t>(</w:t>
      </w:r>
      <w:proofErr w:type="spellStart"/>
      <w:r w:rsidR="00C50BBF" w:rsidRPr="00BE0188">
        <w:rPr>
          <w:rFonts w:asciiTheme="majorHAnsi" w:eastAsiaTheme="minorEastAsia" w:hAnsiTheme="majorHAnsi" w:cstheme="minorBidi"/>
          <w:b w:val="0"/>
          <w:bCs w:val="0"/>
          <w:sz w:val="22"/>
          <w:szCs w:val="22"/>
          <w:lang w:eastAsia="ja-JP"/>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policies can have severe consequences for </w:t>
      </w:r>
      <w:r w:rsidR="00693380" w:rsidRPr="00BE0188">
        <w:rPr>
          <w:rFonts w:asciiTheme="majorHAnsi" w:hAnsiTheme="majorHAnsi"/>
          <w:b w:val="0"/>
          <w:sz w:val="22"/>
          <w:szCs w:val="22"/>
        </w:rPr>
        <w:t>(</w:t>
      </w:r>
      <w:proofErr w:type="spellStart"/>
      <w:r w:rsidR="00C50BBF" w:rsidRPr="00BE0188">
        <w:rPr>
          <w:rFonts w:asciiTheme="majorHAnsi" w:eastAsiaTheme="minorEastAsia" w:hAnsiTheme="majorHAnsi" w:cstheme="minorBidi"/>
          <w:b w:val="0"/>
          <w:bCs w:val="0"/>
          <w:sz w:val="22"/>
          <w:szCs w:val="22"/>
          <w:lang w:eastAsia="ja-JP"/>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and the employees involved.  Any employee who fails to meet the obligations set forth in this Handbook or the law will be subject to discipline, up to and including dismissal.  Discipline also may be imposed if an employee fails to report violations of policies, or the law; if an employee retaliates against another employee for reporting a violation or cooperating in an investigation; if an employee lies or deliberately withholds relevant information in making a report or in an investigation; if an employee directs others to violate any policies, or the law; or if the circumstances indicate a supervisor has failed to adequately or properly </w:t>
      </w:r>
      <w:r w:rsidR="00734D86">
        <w:rPr>
          <w:rFonts w:asciiTheme="majorHAnsi" w:hAnsiTheme="majorHAnsi"/>
          <w:b w:val="0"/>
          <w:sz w:val="22"/>
          <w:szCs w:val="22"/>
        </w:rPr>
        <w:t>perform their supervisory duty.</w:t>
      </w:r>
      <w:r w:rsidR="00CF6A44">
        <w:rPr>
          <w:rFonts w:asciiTheme="majorHAnsi" w:hAnsiTheme="majorHAnsi"/>
          <w:b w:val="0"/>
          <w:sz w:val="22"/>
          <w:szCs w:val="22"/>
        </w:rPr>
        <w:t xml:space="preserve"> </w:t>
      </w:r>
      <w:r w:rsidR="00981E0E">
        <w:rPr>
          <w:rFonts w:asciiTheme="majorHAnsi" w:hAnsiTheme="majorHAnsi"/>
          <w:b w:val="0"/>
          <w:sz w:val="22"/>
          <w:szCs w:val="22"/>
        </w:rPr>
        <w:t xml:space="preserve"> </w:t>
      </w:r>
    </w:p>
    <w:p w14:paraId="61EABD1E" w14:textId="77777777" w:rsidR="00351709" w:rsidRPr="00BE0188" w:rsidRDefault="00351709" w:rsidP="00351709">
      <w:pPr>
        <w:pStyle w:val="BlockText"/>
        <w:ind w:left="0" w:right="0"/>
        <w:rPr>
          <w:rFonts w:asciiTheme="majorHAnsi" w:hAnsiTheme="majorHAnsi"/>
          <w:b w:val="0"/>
          <w:sz w:val="22"/>
          <w:szCs w:val="22"/>
        </w:rPr>
      </w:pPr>
    </w:p>
    <w:p w14:paraId="05661A05" w14:textId="7BD12183" w:rsidR="00B719F2" w:rsidRPr="00BE0188" w:rsidRDefault="00351709" w:rsidP="00A116DF">
      <w:pPr>
        <w:pStyle w:val="BlockText"/>
        <w:ind w:left="0" w:right="0"/>
        <w:rPr>
          <w:rFonts w:asciiTheme="majorHAnsi" w:hAnsiTheme="majorHAnsi"/>
          <w:b w:val="0"/>
          <w:sz w:val="22"/>
          <w:szCs w:val="22"/>
        </w:rPr>
      </w:pPr>
      <w:r w:rsidRPr="00BE0188">
        <w:rPr>
          <w:rFonts w:asciiTheme="majorHAnsi" w:hAnsiTheme="majorHAnsi"/>
          <w:b w:val="0"/>
          <w:sz w:val="22"/>
          <w:szCs w:val="22"/>
        </w:rPr>
        <w:t>All employees are required to acknowledge upon hire that they have read, understand</w:t>
      </w:r>
      <w:r w:rsidR="00782F54" w:rsidRPr="00BE0188">
        <w:rPr>
          <w:rFonts w:asciiTheme="majorHAnsi" w:hAnsiTheme="majorHAnsi"/>
          <w:b w:val="0"/>
          <w:sz w:val="22"/>
          <w:szCs w:val="22"/>
        </w:rPr>
        <w:t>,</w:t>
      </w:r>
      <w:r w:rsidRPr="00BE0188">
        <w:rPr>
          <w:rFonts w:asciiTheme="majorHAnsi" w:hAnsiTheme="majorHAnsi"/>
          <w:b w:val="0"/>
          <w:sz w:val="22"/>
          <w:szCs w:val="22"/>
        </w:rPr>
        <w:t xml:space="preserve"> and are in com</w:t>
      </w:r>
      <w:r w:rsidR="009E5B3A" w:rsidRPr="00BE0188">
        <w:rPr>
          <w:rFonts w:asciiTheme="majorHAnsi" w:hAnsiTheme="majorHAnsi"/>
          <w:b w:val="0"/>
          <w:sz w:val="22"/>
          <w:szCs w:val="22"/>
        </w:rPr>
        <w:t>pliance with the Handbook.  Abi</w:t>
      </w:r>
      <w:r w:rsidR="005861CD">
        <w:rPr>
          <w:rFonts w:asciiTheme="majorHAnsi" w:hAnsiTheme="majorHAnsi"/>
          <w:b w:val="0"/>
          <w:sz w:val="22"/>
          <w:szCs w:val="22"/>
        </w:rPr>
        <w:t>d</w:t>
      </w:r>
      <w:r w:rsidRPr="00BE0188">
        <w:rPr>
          <w:rFonts w:asciiTheme="majorHAnsi" w:hAnsiTheme="majorHAnsi"/>
          <w:b w:val="0"/>
          <w:sz w:val="22"/>
          <w:szCs w:val="22"/>
        </w:rPr>
        <w:t>ing by th</w:t>
      </w:r>
      <w:r w:rsidR="005861CD">
        <w:rPr>
          <w:rFonts w:asciiTheme="majorHAnsi" w:hAnsiTheme="majorHAnsi"/>
          <w:b w:val="0"/>
          <w:sz w:val="22"/>
          <w:szCs w:val="22"/>
        </w:rPr>
        <w:t>is</w:t>
      </w:r>
      <w:r w:rsidRPr="00BE0188">
        <w:rPr>
          <w:rFonts w:asciiTheme="majorHAnsi" w:hAnsiTheme="majorHAnsi"/>
          <w:b w:val="0"/>
          <w:sz w:val="22"/>
          <w:szCs w:val="22"/>
        </w:rPr>
        <w:t xml:space="preserve"> Handbook is a condition of continued employment with </w:t>
      </w:r>
      <w:bookmarkStart w:id="4" w:name="_Toc354126239"/>
      <w:r w:rsidR="00693380" w:rsidRPr="00BE0188">
        <w:rPr>
          <w:rFonts w:asciiTheme="majorHAnsi" w:hAnsiTheme="majorHAnsi"/>
          <w:b w:val="0"/>
          <w:sz w:val="22"/>
          <w:szCs w:val="22"/>
        </w:rPr>
        <w:t>(</w:t>
      </w:r>
      <w:proofErr w:type="spellStart"/>
      <w:r w:rsidR="00C50BBF" w:rsidRPr="00BE0188">
        <w:rPr>
          <w:rFonts w:asciiTheme="majorHAnsi" w:eastAsiaTheme="minorEastAsia" w:hAnsiTheme="majorHAnsi" w:cstheme="minorBidi"/>
          <w:b w:val="0"/>
          <w:bCs w:val="0"/>
          <w:sz w:val="22"/>
          <w:szCs w:val="22"/>
          <w:lang w:eastAsia="ja-JP"/>
        </w:rPr>
        <w:t>Upaya</w:t>
      </w:r>
      <w:proofErr w:type="spellEnd"/>
      <w:r w:rsidR="00693380" w:rsidRPr="00BE0188">
        <w:rPr>
          <w:rFonts w:asciiTheme="majorHAnsi" w:hAnsiTheme="majorHAnsi"/>
          <w:b w:val="0"/>
          <w:sz w:val="22"/>
          <w:szCs w:val="22"/>
        </w:rPr>
        <w:t>)</w:t>
      </w:r>
      <w:r w:rsidR="00A116DF" w:rsidRPr="00BE0188">
        <w:rPr>
          <w:rFonts w:asciiTheme="majorHAnsi" w:hAnsiTheme="majorHAnsi"/>
          <w:b w:val="0"/>
          <w:sz w:val="22"/>
          <w:szCs w:val="22"/>
        </w:rPr>
        <w:t xml:space="preserve">. </w:t>
      </w:r>
      <w:r w:rsidR="00981E0E">
        <w:rPr>
          <w:rFonts w:asciiTheme="majorHAnsi" w:hAnsiTheme="majorHAnsi"/>
          <w:b w:val="0"/>
          <w:sz w:val="22"/>
          <w:szCs w:val="22"/>
        </w:rPr>
        <w:t xml:space="preserve"> </w:t>
      </w:r>
    </w:p>
    <w:p w14:paraId="3900D76E" w14:textId="77777777" w:rsidR="00024C02" w:rsidRPr="00BE0188" w:rsidRDefault="00024C02" w:rsidP="00A116DF">
      <w:pPr>
        <w:pStyle w:val="BlockText"/>
        <w:ind w:left="0" w:right="0"/>
        <w:rPr>
          <w:rFonts w:asciiTheme="majorHAnsi" w:hAnsiTheme="majorHAnsi"/>
          <w:b w:val="0"/>
          <w:sz w:val="22"/>
          <w:szCs w:val="22"/>
        </w:rPr>
      </w:pPr>
    </w:p>
    <w:p w14:paraId="705577D7" w14:textId="77777777" w:rsidR="006D033C" w:rsidRPr="00BE0188" w:rsidRDefault="006D033C" w:rsidP="00A116DF">
      <w:pPr>
        <w:pStyle w:val="BlockText"/>
        <w:ind w:left="0" w:right="0"/>
        <w:rPr>
          <w:rFonts w:asciiTheme="majorHAnsi" w:hAnsiTheme="majorHAnsi"/>
          <w:b w:val="0"/>
          <w:sz w:val="22"/>
          <w:szCs w:val="22"/>
        </w:rPr>
      </w:pPr>
    </w:p>
    <w:p w14:paraId="462B8326" w14:textId="77777777" w:rsidR="00C50BBF" w:rsidRPr="00BE0188" w:rsidRDefault="00C50BBF" w:rsidP="00A116DF">
      <w:pPr>
        <w:pStyle w:val="BlockText"/>
        <w:ind w:left="0" w:right="0"/>
        <w:rPr>
          <w:rFonts w:asciiTheme="majorHAnsi" w:hAnsiTheme="majorHAnsi"/>
          <w:b w:val="0"/>
          <w:sz w:val="22"/>
          <w:szCs w:val="22"/>
        </w:rPr>
      </w:pPr>
    </w:p>
    <w:p w14:paraId="0E5323C5" w14:textId="77777777" w:rsidR="00C50BBF" w:rsidRPr="00BE0188" w:rsidRDefault="00C50BBF" w:rsidP="00A116DF">
      <w:pPr>
        <w:pStyle w:val="BlockText"/>
        <w:ind w:left="0" w:right="0"/>
        <w:rPr>
          <w:rFonts w:asciiTheme="majorHAnsi" w:hAnsiTheme="majorHAnsi"/>
          <w:b w:val="0"/>
          <w:sz w:val="22"/>
          <w:szCs w:val="22"/>
        </w:rPr>
      </w:pPr>
    </w:p>
    <w:p w14:paraId="19E36DFE" w14:textId="5CEF9F23" w:rsidR="000041F0" w:rsidRDefault="000041F0" w:rsidP="00A116DF">
      <w:pPr>
        <w:pStyle w:val="BlockText"/>
        <w:ind w:left="0" w:right="0"/>
        <w:rPr>
          <w:rFonts w:asciiTheme="majorHAnsi" w:hAnsiTheme="majorHAnsi"/>
          <w:b w:val="0"/>
          <w:sz w:val="22"/>
          <w:szCs w:val="22"/>
        </w:rPr>
      </w:pPr>
    </w:p>
    <w:p w14:paraId="6FB8D7F4" w14:textId="77777777" w:rsidR="00981E0E" w:rsidRPr="00BE0188" w:rsidRDefault="00981E0E" w:rsidP="00A116DF">
      <w:pPr>
        <w:pStyle w:val="BlockText"/>
        <w:ind w:left="0" w:right="0"/>
        <w:rPr>
          <w:rFonts w:asciiTheme="majorHAnsi" w:hAnsiTheme="majorHAnsi"/>
          <w:b w:val="0"/>
          <w:sz w:val="22"/>
          <w:szCs w:val="22"/>
        </w:rPr>
      </w:pPr>
    </w:p>
    <w:p w14:paraId="44FF588E" w14:textId="77777777" w:rsidR="000041F0" w:rsidRPr="00BE0188" w:rsidRDefault="000041F0" w:rsidP="00A116DF">
      <w:pPr>
        <w:pStyle w:val="BlockText"/>
        <w:ind w:left="0" w:right="0"/>
        <w:rPr>
          <w:rFonts w:asciiTheme="majorHAnsi" w:hAnsiTheme="majorHAnsi"/>
          <w:b w:val="0"/>
          <w:sz w:val="22"/>
          <w:szCs w:val="22"/>
        </w:rPr>
      </w:pPr>
    </w:p>
    <w:p w14:paraId="12F50AAB" w14:textId="77777777" w:rsidR="000041F0" w:rsidRPr="00BE0188" w:rsidRDefault="000041F0" w:rsidP="00A116DF">
      <w:pPr>
        <w:pStyle w:val="BlockText"/>
        <w:ind w:left="0" w:right="0"/>
        <w:rPr>
          <w:rFonts w:asciiTheme="majorHAnsi" w:hAnsiTheme="majorHAnsi"/>
          <w:b w:val="0"/>
          <w:sz w:val="22"/>
          <w:szCs w:val="22"/>
        </w:rPr>
      </w:pPr>
    </w:p>
    <w:p w14:paraId="5DA6F5BF" w14:textId="77777777" w:rsidR="000041F0" w:rsidRPr="00BE0188" w:rsidRDefault="000041F0" w:rsidP="00A116DF">
      <w:pPr>
        <w:pStyle w:val="BlockText"/>
        <w:ind w:left="0" w:right="0"/>
        <w:rPr>
          <w:rFonts w:asciiTheme="majorHAnsi" w:hAnsiTheme="majorHAnsi"/>
          <w:b w:val="0"/>
          <w:sz w:val="22"/>
          <w:szCs w:val="22"/>
        </w:rPr>
      </w:pPr>
    </w:p>
    <w:p w14:paraId="692E7FFE"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5" w:name="_Toc83829145"/>
      <w:r w:rsidRPr="00BE0188">
        <w:rPr>
          <w:rFonts w:asciiTheme="majorHAnsi" w:hAnsiTheme="majorHAnsi"/>
          <w:sz w:val="26"/>
          <w:szCs w:val="26"/>
          <w:u w:val="none"/>
        </w:rPr>
        <w:lastRenderedPageBreak/>
        <w:t>Open Door Policy</w:t>
      </w:r>
      <w:bookmarkEnd w:id="4"/>
      <w:bookmarkEnd w:id="5"/>
    </w:p>
    <w:p w14:paraId="37F12AC9" w14:textId="77777777" w:rsidR="000041F0" w:rsidRPr="00BE0188" w:rsidRDefault="000041F0" w:rsidP="00351709">
      <w:pPr>
        <w:jc w:val="both"/>
        <w:rPr>
          <w:rFonts w:asciiTheme="majorHAnsi" w:hAnsiTheme="majorHAnsi" w:cs="Times New Roman"/>
          <w:noProof/>
          <w:sz w:val="22"/>
          <w:szCs w:val="22"/>
        </w:rPr>
      </w:pPr>
    </w:p>
    <w:p w14:paraId="3A032FFF" w14:textId="3309F99F" w:rsidR="00351709" w:rsidRPr="004B04E0" w:rsidRDefault="00693380" w:rsidP="00351709">
      <w:pPr>
        <w:jc w:val="both"/>
        <w:rPr>
          <w:rFonts w:asciiTheme="majorHAnsi" w:hAnsiTheme="majorHAnsi" w:cs="Times New Roman"/>
          <w:noProof/>
          <w:sz w:val="22"/>
          <w:szCs w:val="22"/>
        </w:rPr>
      </w:pPr>
      <w:r w:rsidRPr="004B04E0">
        <w:rPr>
          <w:rFonts w:asciiTheme="majorHAnsi" w:hAnsiTheme="majorHAnsi" w:cs="Times New Roman"/>
          <w:noProof/>
          <w:sz w:val="22"/>
          <w:szCs w:val="22"/>
        </w:rPr>
        <w:t>(</w:t>
      </w:r>
      <w:proofErr w:type="spellStart"/>
      <w:r w:rsidR="00C50BBF" w:rsidRPr="004B04E0">
        <w:rPr>
          <w:rFonts w:asciiTheme="majorHAnsi" w:hAnsiTheme="majorHAnsi"/>
          <w:sz w:val="22"/>
          <w:szCs w:val="22"/>
        </w:rPr>
        <w:t>Upaya</w:t>
      </w:r>
      <w:proofErr w:type="spellEnd"/>
      <w:r w:rsidRPr="004B04E0">
        <w:rPr>
          <w:rFonts w:asciiTheme="majorHAnsi" w:hAnsiTheme="majorHAnsi" w:cs="Times New Roman"/>
          <w:noProof/>
          <w:sz w:val="22"/>
          <w:szCs w:val="22"/>
        </w:rPr>
        <w:t>)</w:t>
      </w:r>
      <w:r w:rsidR="00351709" w:rsidRPr="004B04E0">
        <w:rPr>
          <w:rFonts w:asciiTheme="majorHAnsi" w:hAnsiTheme="majorHAnsi" w:cs="Times New Roman"/>
          <w:noProof/>
          <w:sz w:val="22"/>
          <w:szCs w:val="22"/>
        </w:rPr>
        <w:t xml:space="preserve"> </w:t>
      </w:r>
      <w:r w:rsidR="0006612F">
        <w:rPr>
          <w:rFonts w:asciiTheme="majorHAnsi" w:hAnsiTheme="majorHAnsi" w:cs="Times New Roman"/>
          <w:noProof/>
          <w:sz w:val="22"/>
          <w:szCs w:val="22"/>
        </w:rPr>
        <w:t xml:space="preserve">would </w:t>
      </w:r>
      <w:r w:rsidR="00351709" w:rsidRPr="004B04E0">
        <w:rPr>
          <w:rFonts w:asciiTheme="majorHAnsi" w:hAnsiTheme="majorHAnsi" w:cs="Times New Roman"/>
          <w:noProof/>
          <w:sz w:val="22"/>
          <w:szCs w:val="22"/>
        </w:rPr>
        <w:t xml:space="preserve">ensure that you are treated fairly. </w:t>
      </w:r>
      <w:r w:rsidR="005861CD" w:rsidRPr="004B04E0">
        <w:rPr>
          <w:rFonts w:asciiTheme="majorHAnsi" w:hAnsiTheme="majorHAnsi" w:cs="Times New Roman"/>
          <w:noProof/>
          <w:sz w:val="22"/>
          <w:szCs w:val="22"/>
        </w:rPr>
        <w:t>If an</w:t>
      </w:r>
      <w:r w:rsidR="00351709" w:rsidRPr="004B04E0">
        <w:rPr>
          <w:rFonts w:asciiTheme="majorHAnsi" w:hAnsiTheme="majorHAnsi" w:cs="Times New Roman"/>
          <w:noProof/>
          <w:sz w:val="22"/>
          <w:szCs w:val="22"/>
        </w:rPr>
        <w:t>yone</w:t>
      </w:r>
      <w:r w:rsidR="00351709" w:rsidRPr="004B04E0">
        <w:rPr>
          <w:rFonts w:asciiTheme="majorHAnsi" w:hAnsiTheme="majorHAnsi" w:cs="Times New Roman"/>
          <w:sz w:val="22"/>
          <w:szCs w:val="22"/>
        </w:rPr>
        <w:t>,</w:t>
      </w:r>
      <w:r w:rsidR="00351709" w:rsidRPr="004B04E0">
        <w:rPr>
          <w:rFonts w:asciiTheme="majorHAnsi" w:hAnsiTheme="majorHAnsi" w:cs="Times New Roman"/>
          <w:noProof/>
          <w:sz w:val="22"/>
          <w:szCs w:val="22"/>
        </w:rPr>
        <w:t xml:space="preserve"> from time to time</w:t>
      </w:r>
      <w:r w:rsidR="00351709" w:rsidRPr="004B04E0">
        <w:rPr>
          <w:rFonts w:asciiTheme="majorHAnsi" w:hAnsiTheme="majorHAnsi" w:cs="Times New Roman"/>
          <w:sz w:val="22"/>
          <w:szCs w:val="22"/>
        </w:rPr>
        <w:t>,</w:t>
      </w:r>
      <w:r w:rsidR="00351709" w:rsidRPr="004B04E0">
        <w:rPr>
          <w:rFonts w:asciiTheme="majorHAnsi" w:hAnsiTheme="majorHAnsi" w:cs="Times New Roman"/>
          <w:noProof/>
          <w:sz w:val="22"/>
          <w:szCs w:val="22"/>
        </w:rPr>
        <w:t xml:space="preserve"> has  idea</w:t>
      </w:r>
      <w:r w:rsidR="005861CD" w:rsidRPr="004B04E0">
        <w:rPr>
          <w:rFonts w:asciiTheme="majorHAnsi" w:hAnsiTheme="majorHAnsi" w:cs="Times New Roman"/>
          <w:noProof/>
          <w:sz w:val="22"/>
          <w:szCs w:val="22"/>
        </w:rPr>
        <w:t>/s</w:t>
      </w:r>
      <w:r w:rsidR="00351709" w:rsidRPr="004B04E0">
        <w:rPr>
          <w:rFonts w:asciiTheme="majorHAnsi" w:hAnsiTheme="majorHAnsi" w:cs="Times New Roman"/>
          <w:noProof/>
          <w:sz w:val="22"/>
          <w:szCs w:val="22"/>
        </w:rPr>
        <w:t>, question</w:t>
      </w:r>
      <w:r w:rsidR="005861CD" w:rsidRPr="004B04E0">
        <w:rPr>
          <w:rFonts w:asciiTheme="majorHAnsi" w:hAnsiTheme="majorHAnsi" w:cs="Times New Roman"/>
          <w:noProof/>
          <w:sz w:val="22"/>
          <w:szCs w:val="22"/>
        </w:rPr>
        <w:t>/s</w:t>
      </w:r>
      <w:r w:rsidR="004A7443" w:rsidRPr="004B04E0">
        <w:rPr>
          <w:rFonts w:asciiTheme="majorHAnsi" w:hAnsiTheme="majorHAnsi" w:cs="Times New Roman"/>
          <w:noProof/>
          <w:sz w:val="22"/>
          <w:szCs w:val="22"/>
        </w:rPr>
        <w:t>,</w:t>
      </w:r>
      <w:r w:rsidR="00351709" w:rsidRPr="004B04E0">
        <w:rPr>
          <w:rFonts w:asciiTheme="majorHAnsi" w:hAnsiTheme="majorHAnsi" w:cs="Times New Roman"/>
          <w:noProof/>
          <w:sz w:val="22"/>
          <w:szCs w:val="22"/>
        </w:rPr>
        <w:t xml:space="preserve"> or occasional problem</w:t>
      </w:r>
      <w:r w:rsidR="005861CD" w:rsidRPr="004B04E0">
        <w:rPr>
          <w:rFonts w:asciiTheme="majorHAnsi" w:hAnsiTheme="majorHAnsi" w:cs="Times New Roman"/>
          <w:noProof/>
          <w:sz w:val="22"/>
          <w:szCs w:val="22"/>
        </w:rPr>
        <w:t>/s</w:t>
      </w:r>
      <w:r w:rsidR="00351709" w:rsidRPr="004B04E0">
        <w:rPr>
          <w:rFonts w:asciiTheme="majorHAnsi" w:hAnsiTheme="majorHAnsi" w:cs="Times New Roman"/>
          <w:noProof/>
          <w:sz w:val="22"/>
          <w:szCs w:val="22"/>
        </w:rPr>
        <w:t xml:space="preserve"> relating to his/her job or to the company</w:t>
      </w:r>
      <w:r w:rsidR="00351709" w:rsidRPr="004B04E0">
        <w:rPr>
          <w:rFonts w:asciiTheme="majorHAnsi" w:hAnsiTheme="majorHAnsi" w:cs="Times New Roman"/>
          <w:sz w:val="22"/>
          <w:szCs w:val="22"/>
        </w:rPr>
        <w:t xml:space="preserve"> in general</w:t>
      </w:r>
      <w:r w:rsidR="00351709" w:rsidRPr="004B04E0">
        <w:rPr>
          <w:rFonts w:asciiTheme="majorHAnsi" w:hAnsiTheme="majorHAnsi" w:cs="Times New Roman"/>
          <w:noProof/>
          <w:sz w:val="22"/>
          <w:szCs w:val="22"/>
        </w:rPr>
        <w:t>.  We encourage you to communicate these thoughts.</w:t>
      </w:r>
      <w:r w:rsidR="004E71CB">
        <w:rPr>
          <w:rFonts w:asciiTheme="majorHAnsi" w:hAnsiTheme="majorHAnsi" w:cs="Times New Roman"/>
          <w:noProof/>
          <w:sz w:val="22"/>
          <w:szCs w:val="22"/>
        </w:rPr>
        <w:t xml:space="preserve"> </w:t>
      </w:r>
      <w:r w:rsidR="00FA1249">
        <w:rPr>
          <w:rFonts w:asciiTheme="majorHAnsi" w:hAnsiTheme="majorHAnsi" w:cs="Times New Roman"/>
          <w:noProof/>
          <w:sz w:val="22"/>
          <w:szCs w:val="22"/>
        </w:rPr>
        <w:t xml:space="preserve"> </w:t>
      </w:r>
    </w:p>
    <w:p w14:paraId="27550E59" w14:textId="5E6F95AC" w:rsidR="00351709" w:rsidRPr="004B04E0" w:rsidRDefault="00351709" w:rsidP="00351709">
      <w:pPr>
        <w:jc w:val="both"/>
        <w:rPr>
          <w:rFonts w:asciiTheme="majorHAnsi" w:hAnsiTheme="majorHAnsi" w:cs="Times New Roman"/>
          <w:noProof/>
          <w:sz w:val="22"/>
          <w:szCs w:val="22"/>
        </w:rPr>
      </w:pPr>
      <w:r w:rsidRPr="004B04E0">
        <w:rPr>
          <w:rFonts w:asciiTheme="majorHAnsi" w:hAnsiTheme="majorHAnsi" w:cs="Times New Roman"/>
          <w:noProof/>
          <w:sz w:val="22"/>
          <w:szCs w:val="22"/>
        </w:rPr>
        <w:t>When you have an idea</w:t>
      </w:r>
      <w:r w:rsidR="005861CD" w:rsidRPr="004B04E0">
        <w:rPr>
          <w:rFonts w:asciiTheme="majorHAnsi" w:hAnsiTheme="majorHAnsi" w:cs="Times New Roman"/>
          <w:noProof/>
          <w:sz w:val="22"/>
          <w:szCs w:val="22"/>
        </w:rPr>
        <w:t>/s</w:t>
      </w:r>
      <w:r w:rsidRPr="004B04E0">
        <w:rPr>
          <w:rFonts w:asciiTheme="majorHAnsi" w:hAnsiTheme="majorHAnsi" w:cs="Times New Roman"/>
          <w:noProof/>
          <w:sz w:val="22"/>
          <w:szCs w:val="22"/>
        </w:rPr>
        <w:t>,</w:t>
      </w:r>
      <w:r w:rsidR="005861CD" w:rsidRPr="004B04E0">
        <w:rPr>
          <w:rFonts w:asciiTheme="majorHAnsi" w:hAnsiTheme="majorHAnsi" w:cs="Times New Roman"/>
          <w:noProof/>
          <w:sz w:val="22"/>
          <w:szCs w:val="22"/>
        </w:rPr>
        <w:t xml:space="preserve"> </w:t>
      </w:r>
      <w:r w:rsidRPr="004B04E0">
        <w:rPr>
          <w:rFonts w:asciiTheme="majorHAnsi" w:hAnsiTheme="majorHAnsi" w:cs="Times New Roman"/>
          <w:noProof/>
          <w:sz w:val="22"/>
          <w:szCs w:val="22"/>
        </w:rPr>
        <w:t>problem</w:t>
      </w:r>
      <w:r w:rsidR="005861CD" w:rsidRPr="004B04E0">
        <w:rPr>
          <w:rFonts w:asciiTheme="majorHAnsi" w:hAnsiTheme="majorHAnsi" w:cs="Times New Roman"/>
          <w:noProof/>
          <w:sz w:val="22"/>
          <w:szCs w:val="22"/>
        </w:rPr>
        <w:t>/s</w:t>
      </w:r>
      <w:r w:rsidR="004A7443" w:rsidRPr="004B04E0">
        <w:rPr>
          <w:rFonts w:asciiTheme="majorHAnsi" w:hAnsiTheme="majorHAnsi" w:cs="Times New Roman"/>
          <w:noProof/>
          <w:sz w:val="22"/>
          <w:szCs w:val="22"/>
        </w:rPr>
        <w:t>,</w:t>
      </w:r>
      <w:r w:rsidRPr="004B04E0">
        <w:rPr>
          <w:rFonts w:asciiTheme="majorHAnsi" w:hAnsiTheme="majorHAnsi" w:cs="Times New Roman"/>
          <w:noProof/>
          <w:sz w:val="22"/>
          <w:szCs w:val="22"/>
        </w:rPr>
        <w:t xml:space="preserve"> or concern</w:t>
      </w:r>
      <w:r w:rsidR="005861CD" w:rsidRPr="004B04E0">
        <w:rPr>
          <w:rFonts w:asciiTheme="majorHAnsi" w:hAnsiTheme="majorHAnsi" w:cs="Times New Roman"/>
          <w:noProof/>
          <w:sz w:val="22"/>
          <w:szCs w:val="22"/>
        </w:rPr>
        <w:t>/s</w:t>
      </w:r>
      <w:r w:rsidRPr="004B04E0">
        <w:rPr>
          <w:rFonts w:asciiTheme="majorHAnsi" w:hAnsiTheme="majorHAnsi" w:cs="Times New Roman"/>
          <w:noProof/>
          <w:sz w:val="22"/>
          <w:szCs w:val="22"/>
        </w:rPr>
        <w:t>, please follow these steps immediately:</w:t>
      </w:r>
    </w:p>
    <w:p w14:paraId="05143577" w14:textId="38D59344" w:rsidR="00351709" w:rsidRPr="004B04E0" w:rsidRDefault="00351709" w:rsidP="00A51A99">
      <w:pPr>
        <w:widowControl w:val="0"/>
        <w:numPr>
          <w:ilvl w:val="0"/>
          <w:numId w:val="4"/>
        </w:numPr>
        <w:tabs>
          <w:tab w:val="left" w:pos="810"/>
        </w:tabs>
        <w:overflowPunct w:val="0"/>
        <w:autoSpaceDE w:val="0"/>
        <w:autoSpaceDN w:val="0"/>
        <w:adjustRightInd w:val="0"/>
        <w:spacing w:after="0"/>
        <w:ind w:hanging="270"/>
        <w:jc w:val="both"/>
        <w:rPr>
          <w:rFonts w:asciiTheme="majorHAnsi" w:hAnsiTheme="majorHAnsi" w:cs="Times New Roman"/>
          <w:noProof/>
          <w:sz w:val="22"/>
          <w:szCs w:val="22"/>
        </w:rPr>
      </w:pPr>
      <w:r w:rsidRPr="004B04E0">
        <w:rPr>
          <w:rFonts w:asciiTheme="majorHAnsi" w:hAnsiTheme="majorHAnsi" w:cs="Times New Roman"/>
          <w:noProof/>
          <w:sz w:val="22"/>
          <w:szCs w:val="22"/>
        </w:rPr>
        <w:t>Talk with your immediate supervisor</w:t>
      </w:r>
      <w:r w:rsidRPr="004B04E0">
        <w:rPr>
          <w:rFonts w:asciiTheme="majorHAnsi" w:hAnsiTheme="majorHAnsi" w:cs="Times New Roman"/>
          <w:sz w:val="22"/>
          <w:szCs w:val="22"/>
        </w:rPr>
        <w:t>.</w:t>
      </w:r>
      <w:r w:rsidR="00716B01">
        <w:rPr>
          <w:rFonts w:asciiTheme="majorHAnsi" w:hAnsiTheme="majorHAnsi" w:cs="Times New Roman"/>
          <w:sz w:val="22"/>
          <w:szCs w:val="22"/>
        </w:rPr>
        <w:t xml:space="preserve"> </w:t>
      </w:r>
      <w:r w:rsidR="004261B9">
        <w:rPr>
          <w:rFonts w:asciiTheme="majorHAnsi" w:hAnsiTheme="majorHAnsi" w:cs="Times New Roman"/>
          <w:sz w:val="22"/>
          <w:szCs w:val="22"/>
        </w:rPr>
        <w:t xml:space="preserve"> </w:t>
      </w:r>
    </w:p>
    <w:p w14:paraId="7353D47E" w14:textId="15FD3C32" w:rsidR="00351709" w:rsidRPr="004B04E0" w:rsidRDefault="00351709" w:rsidP="00351709">
      <w:pPr>
        <w:widowControl w:val="0"/>
        <w:numPr>
          <w:ilvl w:val="0"/>
          <w:numId w:val="4"/>
        </w:numPr>
        <w:overflowPunct w:val="0"/>
        <w:autoSpaceDE w:val="0"/>
        <w:autoSpaceDN w:val="0"/>
        <w:adjustRightInd w:val="0"/>
        <w:spacing w:after="0"/>
        <w:ind w:hanging="270"/>
        <w:jc w:val="both"/>
        <w:rPr>
          <w:rFonts w:asciiTheme="majorHAnsi" w:hAnsiTheme="majorHAnsi" w:cs="Times New Roman"/>
          <w:noProof/>
          <w:sz w:val="22"/>
          <w:szCs w:val="22"/>
        </w:rPr>
      </w:pPr>
      <w:r w:rsidRPr="004B04E0">
        <w:rPr>
          <w:rFonts w:asciiTheme="majorHAnsi" w:hAnsiTheme="majorHAnsi" w:cs="Times New Roman"/>
          <w:noProof/>
          <w:sz w:val="22"/>
          <w:szCs w:val="22"/>
        </w:rPr>
        <w:t>If you are not satisfied after</w:t>
      </w:r>
      <w:r w:rsidR="008C2864" w:rsidRPr="004B04E0">
        <w:rPr>
          <w:rFonts w:asciiTheme="majorHAnsi" w:hAnsiTheme="majorHAnsi" w:cs="Times New Roman"/>
          <w:noProof/>
          <w:sz w:val="22"/>
          <w:szCs w:val="22"/>
        </w:rPr>
        <w:t xml:space="preserve"> </w:t>
      </w:r>
      <w:r w:rsidRPr="004B04E0">
        <w:rPr>
          <w:rFonts w:asciiTheme="majorHAnsi" w:hAnsiTheme="majorHAnsi" w:cs="Times New Roman"/>
          <w:noProof/>
          <w:sz w:val="22"/>
          <w:szCs w:val="22"/>
        </w:rPr>
        <w:t>meeting with your immediate supervisor, schedule an appointment with the</w:t>
      </w:r>
      <w:r w:rsidR="008C2864" w:rsidRPr="004B04E0">
        <w:rPr>
          <w:rFonts w:asciiTheme="majorHAnsi" w:hAnsiTheme="majorHAnsi" w:cs="Times New Roman"/>
          <w:noProof/>
          <w:sz w:val="22"/>
          <w:szCs w:val="22"/>
        </w:rPr>
        <w:t xml:space="preserve"> People Operations Manager </w:t>
      </w:r>
      <w:r w:rsidRPr="004B04E0">
        <w:rPr>
          <w:rFonts w:asciiTheme="majorHAnsi" w:hAnsiTheme="majorHAnsi" w:cs="Times New Roman"/>
          <w:noProof/>
          <w:sz w:val="22"/>
          <w:szCs w:val="22"/>
        </w:rPr>
        <w:t>.  We encourage you to present your ideas and</w:t>
      </w:r>
      <w:r w:rsidRPr="004B04E0">
        <w:rPr>
          <w:rFonts w:asciiTheme="majorHAnsi" w:hAnsiTheme="majorHAnsi" w:cs="Times New Roman"/>
          <w:sz w:val="22"/>
          <w:szCs w:val="22"/>
        </w:rPr>
        <w:t xml:space="preserve"> </w:t>
      </w:r>
      <w:r w:rsidRPr="004B04E0">
        <w:rPr>
          <w:rFonts w:asciiTheme="majorHAnsi" w:hAnsiTheme="majorHAnsi" w:cs="Times New Roman"/>
          <w:noProof/>
          <w:sz w:val="22"/>
          <w:szCs w:val="22"/>
        </w:rPr>
        <w:t>solve your problems with your supervisor</w:t>
      </w:r>
      <w:r w:rsidR="001D22E3" w:rsidRPr="004B04E0">
        <w:rPr>
          <w:rFonts w:asciiTheme="majorHAnsi" w:hAnsiTheme="majorHAnsi" w:cs="Times New Roman"/>
          <w:noProof/>
          <w:sz w:val="22"/>
          <w:szCs w:val="22"/>
        </w:rPr>
        <w:t>.</w:t>
      </w:r>
      <w:r w:rsidR="007C45A8" w:rsidRPr="004B04E0">
        <w:rPr>
          <w:rFonts w:asciiTheme="majorHAnsi" w:hAnsiTheme="majorHAnsi" w:cs="Times New Roman"/>
          <w:noProof/>
          <w:sz w:val="22"/>
          <w:szCs w:val="22"/>
        </w:rPr>
        <w:t xml:space="preserve"> </w:t>
      </w:r>
      <w:r w:rsidR="002E638E">
        <w:rPr>
          <w:rFonts w:asciiTheme="majorHAnsi" w:hAnsiTheme="majorHAnsi" w:cs="Times New Roman"/>
          <w:noProof/>
          <w:sz w:val="22"/>
          <w:szCs w:val="22"/>
        </w:rPr>
        <w:t xml:space="preserve"> </w:t>
      </w:r>
    </w:p>
    <w:p w14:paraId="720BE3CD" w14:textId="77777777" w:rsidR="005E0A14" w:rsidRPr="00BE0188" w:rsidRDefault="005E0A14" w:rsidP="004A7443">
      <w:pPr>
        <w:widowControl w:val="0"/>
        <w:overflowPunct w:val="0"/>
        <w:autoSpaceDE w:val="0"/>
        <w:autoSpaceDN w:val="0"/>
        <w:adjustRightInd w:val="0"/>
        <w:spacing w:after="0"/>
        <w:ind w:left="450"/>
        <w:jc w:val="both"/>
        <w:rPr>
          <w:rFonts w:asciiTheme="majorHAnsi" w:hAnsiTheme="majorHAnsi" w:cs="Times New Roman"/>
          <w:noProof/>
        </w:rPr>
      </w:pPr>
    </w:p>
    <w:p w14:paraId="4D2F1D64" w14:textId="77777777" w:rsidR="00A116DF" w:rsidRPr="00BE0188" w:rsidRDefault="00A116DF" w:rsidP="00A116DF">
      <w:pPr>
        <w:widowControl w:val="0"/>
        <w:overflowPunct w:val="0"/>
        <w:autoSpaceDE w:val="0"/>
        <w:autoSpaceDN w:val="0"/>
        <w:adjustRightInd w:val="0"/>
        <w:spacing w:after="0"/>
        <w:ind w:left="720"/>
        <w:jc w:val="both"/>
        <w:rPr>
          <w:rFonts w:asciiTheme="majorHAnsi" w:hAnsiTheme="majorHAnsi" w:cs="Times New Roman"/>
          <w:noProof/>
          <w:sz w:val="22"/>
          <w:szCs w:val="22"/>
        </w:rPr>
      </w:pPr>
    </w:p>
    <w:p w14:paraId="23877127"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6" w:name="_Toc354126240"/>
      <w:bookmarkStart w:id="7" w:name="_Toc83829146"/>
      <w:r w:rsidRPr="00BE0188">
        <w:rPr>
          <w:rFonts w:asciiTheme="majorHAnsi" w:hAnsiTheme="majorHAnsi"/>
          <w:sz w:val="26"/>
          <w:szCs w:val="26"/>
          <w:u w:val="none"/>
        </w:rPr>
        <w:t>Equal Opportunity Policy</w:t>
      </w:r>
      <w:bookmarkEnd w:id="6"/>
      <w:bookmarkEnd w:id="7"/>
    </w:p>
    <w:p w14:paraId="1E0CA742" w14:textId="77777777" w:rsidR="006D033C" w:rsidRPr="00BE0188" w:rsidRDefault="006D033C" w:rsidP="004A7443">
      <w:pPr>
        <w:tabs>
          <w:tab w:val="left" w:pos="0"/>
        </w:tabs>
        <w:spacing w:after="0"/>
        <w:jc w:val="both"/>
        <w:rPr>
          <w:rFonts w:asciiTheme="majorHAnsi" w:hAnsiTheme="majorHAnsi" w:cs="Times New Roman"/>
          <w:noProof/>
          <w:sz w:val="22"/>
          <w:szCs w:val="22"/>
        </w:rPr>
      </w:pPr>
    </w:p>
    <w:p w14:paraId="66794A65" w14:textId="2A41058E" w:rsidR="00351709" w:rsidRPr="00BE0188" w:rsidRDefault="00693380" w:rsidP="009620C8">
      <w:pPr>
        <w:tabs>
          <w:tab w:val="left" w:pos="0"/>
        </w:tabs>
        <w:spacing w:after="0"/>
        <w:jc w:val="both"/>
        <w:rPr>
          <w:rFonts w:asciiTheme="majorHAnsi" w:hAnsiTheme="majorHAnsi" w:cs="Times New Roman"/>
          <w:noProof/>
          <w:sz w:val="22"/>
          <w:szCs w:val="22"/>
        </w:rPr>
      </w:pPr>
      <w:r w:rsidRPr="00BE0188">
        <w:rPr>
          <w:rFonts w:asciiTheme="majorHAnsi" w:hAnsiTheme="majorHAnsi" w:cs="Times New Roman"/>
          <w:noProof/>
          <w:sz w:val="22"/>
          <w:szCs w:val="22"/>
        </w:rPr>
        <w:t>(</w:t>
      </w:r>
      <w:proofErr w:type="spellStart"/>
      <w:r w:rsidR="00C50BBF" w:rsidRPr="00BE0188">
        <w:rPr>
          <w:rFonts w:asciiTheme="majorHAnsi" w:hAnsiTheme="majorHAnsi"/>
          <w:sz w:val="22"/>
          <w:szCs w:val="22"/>
        </w:rPr>
        <w:t>Upaya</w:t>
      </w:r>
      <w:proofErr w:type="spellEnd"/>
      <w:r w:rsidRPr="00BE0188">
        <w:rPr>
          <w:rFonts w:asciiTheme="majorHAnsi" w:hAnsiTheme="majorHAnsi" w:cs="Times New Roman"/>
          <w:noProof/>
          <w:sz w:val="22"/>
          <w:szCs w:val="22"/>
        </w:rPr>
        <w:t>)</w:t>
      </w:r>
      <w:r w:rsidR="00351709" w:rsidRPr="00BE0188">
        <w:rPr>
          <w:rFonts w:asciiTheme="majorHAnsi" w:hAnsiTheme="majorHAnsi" w:cs="Times New Roman"/>
          <w:noProof/>
          <w:sz w:val="22"/>
          <w:szCs w:val="22"/>
        </w:rPr>
        <w:t xml:space="preserve"> policy of equal opportunity </w:t>
      </w:r>
      <w:r w:rsidR="00351709" w:rsidRPr="00BE0188">
        <w:rPr>
          <w:rFonts w:asciiTheme="majorHAnsi" w:hAnsiTheme="majorHAnsi" w:cs="Times New Roman"/>
          <w:sz w:val="22"/>
          <w:szCs w:val="22"/>
        </w:rPr>
        <w:t>includes the following</w:t>
      </w:r>
      <w:r w:rsidR="00351709" w:rsidRPr="00BE0188">
        <w:rPr>
          <w:rFonts w:asciiTheme="majorHAnsi" w:hAnsiTheme="majorHAnsi" w:cs="Times New Roman"/>
          <w:noProof/>
          <w:sz w:val="22"/>
          <w:szCs w:val="22"/>
        </w:rPr>
        <w:t>:</w:t>
      </w:r>
      <w:r w:rsidR="009620C8" w:rsidRPr="00BE0188">
        <w:rPr>
          <w:rFonts w:asciiTheme="majorHAnsi" w:hAnsiTheme="majorHAnsi" w:cs="Times New Roman"/>
          <w:noProof/>
          <w:sz w:val="22"/>
          <w:szCs w:val="22"/>
        </w:rPr>
        <w:t xml:space="preserve">  </w:t>
      </w:r>
      <w:r w:rsidR="00351709" w:rsidRPr="00BE0188">
        <w:rPr>
          <w:rFonts w:asciiTheme="majorHAnsi" w:hAnsiTheme="majorHAnsi" w:cs="Times New Roman"/>
          <w:sz w:val="22"/>
          <w:szCs w:val="22"/>
        </w:rPr>
        <w:t>We r</w:t>
      </w:r>
      <w:r w:rsidR="00351709" w:rsidRPr="00BE0188">
        <w:rPr>
          <w:rFonts w:asciiTheme="majorHAnsi" w:hAnsiTheme="majorHAnsi" w:cs="Times New Roman"/>
          <w:noProof/>
          <w:sz w:val="22"/>
          <w:szCs w:val="22"/>
        </w:rPr>
        <w:t>ecruit, hire, train</w:t>
      </w:r>
      <w:r w:rsidR="004A7443" w:rsidRPr="00BE0188">
        <w:rPr>
          <w:rFonts w:asciiTheme="majorHAnsi" w:hAnsiTheme="majorHAnsi" w:cs="Times New Roman"/>
          <w:noProof/>
          <w:sz w:val="22"/>
          <w:szCs w:val="22"/>
        </w:rPr>
        <w:t>,</w:t>
      </w:r>
      <w:r w:rsidR="00351709" w:rsidRPr="00BE0188">
        <w:rPr>
          <w:rFonts w:asciiTheme="majorHAnsi" w:hAnsiTheme="majorHAnsi" w:cs="Times New Roman"/>
          <w:noProof/>
          <w:sz w:val="22"/>
          <w:szCs w:val="22"/>
        </w:rPr>
        <w:t xml:space="preserve"> and promote </w:t>
      </w:r>
      <w:r w:rsidR="005861CD">
        <w:rPr>
          <w:rFonts w:asciiTheme="majorHAnsi" w:hAnsiTheme="majorHAnsi" w:cs="Times New Roman"/>
          <w:noProof/>
          <w:sz w:val="22"/>
          <w:szCs w:val="22"/>
        </w:rPr>
        <w:t>human resource</w:t>
      </w:r>
      <w:r w:rsidR="00351709" w:rsidRPr="00BE0188">
        <w:rPr>
          <w:rFonts w:asciiTheme="majorHAnsi" w:hAnsiTheme="majorHAnsi" w:cs="Times New Roman"/>
          <w:noProof/>
          <w:sz w:val="22"/>
          <w:szCs w:val="22"/>
        </w:rPr>
        <w:t xml:space="preserve"> in all job classification</w:t>
      </w:r>
      <w:r w:rsidR="00351709" w:rsidRPr="00BE0188">
        <w:rPr>
          <w:rFonts w:asciiTheme="majorHAnsi" w:hAnsiTheme="majorHAnsi" w:cs="Times New Roman"/>
          <w:sz w:val="22"/>
          <w:szCs w:val="22"/>
        </w:rPr>
        <w:t xml:space="preserve">s </w:t>
      </w:r>
      <w:r w:rsidR="005861CD">
        <w:rPr>
          <w:rFonts w:asciiTheme="majorHAnsi" w:hAnsiTheme="majorHAnsi" w:cs="Times New Roman"/>
          <w:noProof/>
          <w:sz w:val="22"/>
          <w:szCs w:val="22"/>
        </w:rPr>
        <w:t>irrespective of any</w:t>
      </w:r>
      <w:r w:rsidR="00351709" w:rsidRPr="00BE0188">
        <w:rPr>
          <w:rFonts w:asciiTheme="majorHAnsi" w:hAnsiTheme="majorHAnsi" w:cs="Times New Roman"/>
          <w:noProof/>
          <w:sz w:val="22"/>
          <w:szCs w:val="22"/>
        </w:rPr>
        <w:t xml:space="preserve"> </w:t>
      </w:r>
      <w:r w:rsidR="005861CD">
        <w:rPr>
          <w:rFonts w:asciiTheme="majorHAnsi" w:hAnsiTheme="majorHAnsi" w:cs="Times New Roman"/>
          <w:noProof/>
          <w:sz w:val="22"/>
          <w:szCs w:val="22"/>
        </w:rPr>
        <w:t>ethnicity</w:t>
      </w:r>
      <w:r w:rsidR="00351709" w:rsidRPr="00BE0188">
        <w:rPr>
          <w:rFonts w:asciiTheme="majorHAnsi" w:hAnsiTheme="majorHAnsi" w:cs="Times New Roman"/>
          <w:noProof/>
          <w:sz w:val="22"/>
          <w:szCs w:val="22"/>
        </w:rPr>
        <w:t>,</w:t>
      </w:r>
      <w:r w:rsidR="00351709" w:rsidRPr="00BE0188">
        <w:rPr>
          <w:rFonts w:asciiTheme="majorHAnsi" w:hAnsiTheme="majorHAnsi" w:cs="Times New Roman"/>
          <w:sz w:val="22"/>
          <w:szCs w:val="22"/>
        </w:rPr>
        <w:t xml:space="preserve"> </w:t>
      </w:r>
      <w:r w:rsidR="00351709" w:rsidRPr="00BE0188">
        <w:rPr>
          <w:rFonts w:asciiTheme="majorHAnsi" w:hAnsiTheme="majorHAnsi" w:cs="Times New Roman"/>
          <w:noProof/>
          <w:sz w:val="22"/>
          <w:szCs w:val="22"/>
        </w:rPr>
        <w:t>color, religion, national</w:t>
      </w:r>
      <w:r w:rsidR="00351709" w:rsidRPr="00BE0188">
        <w:rPr>
          <w:rFonts w:asciiTheme="majorHAnsi" w:hAnsiTheme="majorHAnsi" w:cs="Times New Roman"/>
          <w:sz w:val="22"/>
          <w:szCs w:val="22"/>
        </w:rPr>
        <w:t xml:space="preserve"> </w:t>
      </w:r>
      <w:r w:rsidR="00351709" w:rsidRPr="00BE0188">
        <w:rPr>
          <w:rFonts w:asciiTheme="majorHAnsi" w:hAnsiTheme="majorHAnsi" w:cs="Times New Roman"/>
          <w:noProof/>
          <w:sz w:val="22"/>
          <w:szCs w:val="22"/>
        </w:rPr>
        <w:t xml:space="preserve">origin, </w:t>
      </w:r>
      <w:r w:rsidR="005861CD">
        <w:rPr>
          <w:rFonts w:asciiTheme="majorHAnsi" w:hAnsiTheme="majorHAnsi" w:cs="Times New Roman"/>
          <w:noProof/>
          <w:sz w:val="22"/>
          <w:szCs w:val="22"/>
        </w:rPr>
        <w:t>gender</w:t>
      </w:r>
      <w:r w:rsidR="00351709" w:rsidRPr="00BE0188">
        <w:rPr>
          <w:rFonts w:asciiTheme="majorHAnsi" w:hAnsiTheme="majorHAnsi" w:cs="Times New Roman"/>
          <w:noProof/>
          <w:sz w:val="22"/>
          <w:szCs w:val="22"/>
        </w:rPr>
        <w:t xml:space="preserve">, </w:t>
      </w:r>
      <w:r w:rsidR="005861CD">
        <w:rPr>
          <w:rFonts w:asciiTheme="majorHAnsi" w:hAnsiTheme="majorHAnsi" w:cs="Times New Roman"/>
          <w:noProof/>
          <w:sz w:val="22"/>
          <w:szCs w:val="22"/>
        </w:rPr>
        <w:t xml:space="preserve">sexual orientation, </w:t>
      </w:r>
      <w:r w:rsidR="00351709" w:rsidRPr="00BE0188">
        <w:rPr>
          <w:rFonts w:asciiTheme="majorHAnsi" w:hAnsiTheme="majorHAnsi" w:cs="Times New Roman"/>
          <w:noProof/>
          <w:sz w:val="22"/>
          <w:szCs w:val="22"/>
        </w:rPr>
        <w:t>age, disability</w:t>
      </w:r>
      <w:r w:rsidR="004A7443" w:rsidRPr="00BE0188">
        <w:rPr>
          <w:rFonts w:asciiTheme="majorHAnsi" w:hAnsiTheme="majorHAnsi" w:cs="Times New Roman"/>
          <w:noProof/>
          <w:sz w:val="22"/>
          <w:szCs w:val="22"/>
        </w:rPr>
        <w:t>,</w:t>
      </w:r>
      <w:r w:rsidR="00351709" w:rsidRPr="00BE0188">
        <w:rPr>
          <w:rFonts w:asciiTheme="majorHAnsi" w:hAnsiTheme="majorHAnsi" w:cs="Times New Roman"/>
          <w:noProof/>
          <w:sz w:val="22"/>
          <w:szCs w:val="22"/>
        </w:rPr>
        <w:t xml:space="preserve"> or any other protected status.</w:t>
      </w:r>
      <w:r w:rsidR="00547198">
        <w:rPr>
          <w:rFonts w:asciiTheme="majorHAnsi" w:hAnsiTheme="majorHAnsi" w:cs="Times New Roman"/>
          <w:noProof/>
          <w:sz w:val="22"/>
          <w:szCs w:val="22"/>
        </w:rPr>
        <w:t xml:space="preserve"> </w:t>
      </w:r>
    </w:p>
    <w:p w14:paraId="5627E01A" w14:textId="77777777" w:rsidR="009620C8" w:rsidRPr="00BE0188" w:rsidRDefault="009620C8" w:rsidP="009620C8">
      <w:pPr>
        <w:tabs>
          <w:tab w:val="left" w:pos="0"/>
        </w:tabs>
        <w:spacing w:after="0"/>
        <w:jc w:val="both"/>
        <w:rPr>
          <w:rFonts w:asciiTheme="majorHAnsi" w:hAnsiTheme="majorHAnsi" w:cs="Times New Roman"/>
          <w:noProof/>
          <w:sz w:val="22"/>
          <w:szCs w:val="22"/>
        </w:rPr>
      </w:pPr>
    </w:p>
    <w:p w14:paraId="52CD365D" w14:textId="44DCCD22" w:rsidR="00351709" w:rsidRPr="00BE0188" w:rsidRDefault="00351709" w:rsidP="00351709">
      <w:pPr>
        <w:tabs>
          <w:tab w:val="left" w:pos="0"/>
        </w:tabs>
        <w:jc w:val="both"/>
        <w:rPr>
          <w:rFonts w:asciiTheme="majorHAnsi" w:hAnsiTheme="majorHAnsi" w:cs="Times New Roman"/>
          <w:noProof/>
          <w:sz w:val="22"/>
          <w:szCs w:val="22"/>
        </w:rPr>
      </w:pPr>
      <w:r w:rsidRPr="00BE0188">
        <w:rPr>
          <w:rFonts w:asciiTheme="majorHAnsi" w:hAnsiTheme="majorHAnsi" w:cs="Times New Roman"/>
          <w:sz w:val="22"/>
          <w:szCs w:val="22"/>
        </w:rPr>
        <w:t>We e</w:t>
      </w:r>
      <w:r w:rsidRPr="00BE0188">
        <w:rPr>
          <w:rFonts w:asciiTheme="majorHAnsi" w:hAnsiTheme="majorHAnsi" w:cs="Times New Roman"/>
          <w:noProof/>
          <w:sz w:val="22"/>
          <w:szCs w:val="22"/>
        </w:rPr>
        <w:t xml:space="preserve">nsure that decisions </w:t>
      </w:r>
      <w:r w:rsidRPr="00BE0188">
        <w:rPr>
          <w:rFonts w:asciiTheme="majorHAnsi" w:hAnsiTheme="majorHAnsi" w:cs="Times New Roman"/>
          <w:sz w:val="22"/>
          <w:szCs w:val="22"/>
        </w:rPr>
        <w:t xml:space="preserve">regarding </w:t>
      </w:r>
      <w:r w:rsidRPr="00BE0188">
        <w:rPr>
          <w:rFonts w:asciiTheme="majorHAnsi" w:hAnsiTheme="majorHAnsi" w:cs="Times New Roman"/>
          <w:noProof/>
          <w:sz w:val="22"/>
          <w:szCs w:val="22"/>
        </w:rPr>
        <w:t>compensation, promotions,</w:t>
      </w:r>
      <w:r w:rsidRPr="00BE0188">
        <w:rPr>
          <w:rFonts w:asciiTheme="majorHAnsi" w:hAnsiTheme="majorHAnsi" w:cs="Times New Roman"/>
          <w:sz w:val="22"/>
          <w:szCs w:val="22"/>
        </w:rPr>
        <w:t xml:space="preserve"> </w:t>
      </w:r>
      <w:r w:rsidRPr="00BE0188">
        <w:rPr>
          <w:rFonts w:asciiTheme="majorHAnsi" w:hAnsiTheme="majorHAnsi" w:cs="Times New Roman"/>
          <w:noProof/>
          <w:sz w:val="22"/>
          <w:szCs w:val="22"/>
        </w:rPr>
        <w:t>benefits,</w:t>
      </w:r>
      <w:r w:rsidRPr="00BE0188">
        <w:rPr>
          <w:rFonts w:asciiTheme="majorHAnsi" w:hAnsiTheme="majorHAnsi" w:cs="Times New Roman"/>
          <w:sz w:val="22"/>
          <w:szCs w:val="22"/>
        </w:rPr>
        <w:t xml:space="preserve"> </w:t>
      </w:r>
      <w:r w:rsidRPr="00BE0188">
        <w:rPr>
          <w:rFonts w:asciiTheme="majorHAnsi" w:hAnsiTheme="majorHAnsi" w:cs="Times New Roman"/>
          <w:noProof/>
          <w:sz w:val="22"/>
          <w:szCs w:val="22"/>
        </w:rPr>
        <w:t>transfer</w:t>
      </w:r>
      <w:r w:rsidRPr="00BE0188">
        <w:rPr>
          <w:rFonts w:asciiTheme="majorHAnsi" w:hAnsiTheme="majorHAnsi" w:cs="Times New Roman"/>
          <w:sz w:val="22"/>
          <w:szCs w:val="22"/>
        </w:rPr>
        <w:t>s</w:t>
      </w:r>
      <w:r w:rsidR="005861CD">
        <w:rPr>
          <w:rFonts w:asciiTheme="majorHAnsi" w:hAnsiTheme="majorHAnsi" w:cs="Times New Roman"/>
          <w:sz w:val="22"/>
          <w:szCs w:val="22"/>
        </w:rPr>
        <w:t xml:space="preserve"> </w:t>
      </w:r>
      <w:r w:rsidRPr="00BE0188">
        <w:rPr>
          <w:rFonts w:asciiTheme="majorHAnsi" w:hAnsiTheme="majorHAnsi" w:cs="Times New Roman"/>
          <w:noProof/>
          <w:sz w:val="22"/>
          <w:szCs w:val="22"/>
        </w:rPr>
        <w:t>and</w:t>
      </w:r>
      <w:r w:rsidRPr="00BE0188">
        <w:rPr>
          <w:rFonts w:asciiTheme="majorHAnsi" w:hAnsiTheme="majorHAnsi" w:cs="Times New Roman"/>
          <w:sz w:val="22"/>
          <w:szCs w:val="22"/>
        </w:rPr>
        <w:t xml:space="preserve"> </w:t>
      </w:r>
      <w:r w:rsidRPr="00BE0188">
        <w:rPr>
          <w:rFonts w:asciiTheme="majorHAnsi" w:hAnsiTheme="majorHAnsi" w:cs="Times New Roman"/>
          <w:noProof/>
          <w:sz w:val="22"/>
          <w:szCs w:val="22"/>
        </w:rPr>
        <w:t>any</w:t>
      </w:r>
      <w:r w:rsidRPr="00BE0188">
        <w:rPr>
          <w:rFonts w:asciiTheme="majorHAnsi" w:hAnsiTheme="majorHAnsi" w:cs="Times New Roman"/>
          <w:sz w:val="22"/>
          <w:szCs w:val="22"/>
        </w:rPr>
        <w:t xml:space="preserve"> </w:t>
      </w:r>
      <w:r w:rsidRPr="00BE0188">
        <w:rPr>
          <w:rFonts w:asciiTheme="majorHAnsi" w:hAnsiTheme="majorHAnsi" w:cs="Times New Roman"/>
          <w:noProof/>
          <w:sz w:val="22"/>
          <w:szCs w:val="22"/>
        </w:rPr>
        <w:t>social or recreational</w:t>
      </w:r>
      <w:r w:rsidRPr="00BE0188">
        <w:rPr>
          <w:rFonts w:asciiTheme="majorHAnsi" w:hAnsiTheme="majorHAnsi" w:cs="Times New Roman"/>
          <w:sz w:val="22"/>
          <w:szCs w:val="22"/>
        </w:rPr>
        <w:t xml:space="preserve"> </w:t>
      </w:r>
      <w:r w:rsidRPr="00BE0188">
        <w:rPr>
          <w:rFonts w:asciiTheme="majorHAnsi" w:hAnsiTheme="majorHAnsi" w:cs="Times New Roman"/>
          <w:noProof/>
          <w:sz w:val="22"/>
          <w:szCs w:val="22"/>
        </w:rPr>
        <w:t>programs will be administered in accordance with the</w:t>
      </w:r>
      <w:r w:rsidRPr="00BE0188">
        <w:rPr>
          <w:rFonts w:asciiTheme="majorHAnsi" w:hAnsiTheme="majorHAnsi" w:cs="Times New Roman"/>
          <w:sz w:val="22"/>
          <w:szCs w:val="22"/>
        </w:rPr>
        <w:t xml:space="preserve"> </w:t>
      </w:r>
      <w:r w:rsidRPr="00BE0188">
        <w:rPr>
          <w:rFonts w:asciiTheme="majorHAnsi" w:hAnsiTheme="majorHAnsi" w:cs="Times New Roman"/>
          <w:noProof/>
          <w:sz w:val="22"/>
          <w:szCs w:val="22"/>
        </w:rPr>
        <w:t>principals of equal opportunity.</w:t>
      </w:r>
    </w:p>
    <w:p w14:paraId="3A296884" w14:textId="623F68B0" w:rsidR="00A116DF" w:rsidRDefault="00693380" w:rsidP="00A116DF">
      <w:pPr>
        <w:tabs>
          <w:tab w:val="left" w:pos="0"/>
        </w:tabs>
        <w:spacing w:after="0"/>
        <w:jc w:val="both"/>
        <w:rPr>
          <w:ins w:id="8" w:author="unlhr intern" w:date="2021-12-31T11:18:00Z"/>
          <w:rFonts w:asciiTheme="majorHAnsi" w:hAnsiTheme="majorHAnsi" w:cs="Times New Roman"/>
          <w:noProof/>
          <w:sz w:val="22"/>
          <w:szCs w:val="22"/>
        </w:rPr>
      </w:pPr>
      <w:r w:rsidRPr="00DE3A18">
        <w:rPr>
          <w:rFonts w:asciiTheme="majorHAnsi" w:hAnsiTheme="majorHAnsi" w:cs="Times New Roman"/>
          <w:noProof/>
          <w:sz w:val="22"/>
          <w:szCs w:val="22"/>
        </w:rPr>
        <w:t>(</w:t>
      </w:r>
      <w:r w:rsidR="00C50BBF" w:rsidRPr="00DE3A18">
        <w:rPr>
          <w:rFonts w:asciiTheme="majorHAnsi" w:hAnsiTheme="majorHAnsi" w:cs="Times New Roman"/>
          <w:noProof/>
          <w:sz w:val="22"/>
          <w:szCs w:val="22"/>
        </w:rPr>
        <w:t>Upaya</w:t>
      </w:r>
      <w:r w:rsidRPr="00DE3A18">
        <w:rPr>
          <w:rFonts w:asciiTheme="majorHAnsi" w:hAnsiTheme="majorHAnsi" w:cs="Times New Roman"/>
          <w:noProof/>
          <w:sz w:val="22"/>
          <w:szCs w:val="22"/>
        </w:rPr>
        <w:t>)</w:t>
      </w:r>
      <w:r w:rsidR="00351709" w:rsidRPr="00DE3A18">
        <w:rPr>
          <w:rFonts w:asciiTheme="majorHAnsi" w:hAnsiTheme="majorHAnsi" w:cs="Times New Roman"/>
          <w:noProof/>
          <w:sz w:val="22"/>
          <w:szCs w:val="22"/>
        </w:rPr>
        <w:t xml:space="preserve"> </w:t>
      </w:r>
      <w:r w:rsidR="00351709" w:rsidRPr="00DE3A18">
        <w:rPr>
          <w:rFonts w:asciiTheme="majorHAnsi" w:hAnsiTheme="majorHAnsi" w:cs="Times New Roman"/>
          <w:sz w:val="22"/>
          <w:szCs w:val="22"/>
        </w:rPr>
        <w:t xml:space="preserve">will not tolerate </w:t>
      </w:r>
      <w:r w:rsidR="00351709" w:rsidRPr="00DE3A18">
        <w:rPr>
          <w:rFonts w:asciiTheme="majorHAnsi" w:hAnsiTheme="majorHAnsi" w:cs="Times New Roman"/>
          <w:noProof/>
          <w:sz w:val="22"/>
          <w:szCs w:val="22"/>
        </w:rPr>
        <w:t xml:space="preserve">any form of harassment on the basis of </w:t>
      </w:r>
      <w:r w:rsidR="005861CD" w:rsidRPr="00DE3A18">
        <w:rPr>
          <w:rFonts w:asciiTheme="majorHAnsi" w:hAnsiTheme="majorHAnsi" w:cs="Times New Roman"/>
          <w:noProof/>
          <w:sz w:val="22"/>
          <w:szCs w:val="22"/>
        </w:rPr>
        <w:t>ethnicity</w:t>
      </w:r>
      <w:r w:rsidR="00351709" w:rsidRPr="00DE3A18">
        <w:rPr>
          <w:rFonts w:asciiTheme="majorHAnsi" w:hAnsiTheme="majorHAnsi" w:cs="Times New Roman"/>
          <w:noProof/>
          <w:sz w:val="22"/>
          <w:szCs w:val="22"/>
        </w:rPr>
        <w:t xml:space="preserve">, color, religion, national origin, </w:t>
      </w:r>
      <w:r w:rsidR="005861CD" w:rsidRPr="00DE3A18">
        <w:rPr>
          <w:rFonts w:asciiTheme="majorHAnsi" w:hAnsiTheme="majorHAnsi" w:cs="Times New Roman"/>
          <w:noProof/>
          <w:sz w:val="22"/>
          <w:szCs w:val="22"/>
        </w:rPr>
        <w:t>gender</w:t>
      </w:r>
      <w:r w:rsidR="00351709" w:rsidRPr="00DE3A18">
        <w:rPr>
          <w:rFonts w:asciiTheme="majorHAnsi" w:hAnsiTheme="majorHAnsi" w:cs="Times New Roman"/>
          <w:noProof/>
          <w:sz w:val="22"/>
          <w:szCs w:val="22"/>
        </w:rPr>
        <w:t xml:space="preserve">, </w:t>
      </w:r>
      <w:r w:rsidR="005861CD" w:rsidRPr="00DE3A18">
        <w:rPr>
          <w:rFonts w:asciiTheme="majorHAnsi" w:hAnsiTheme="majorHAnsi" w:cs="Times New Roman"/>
          <w:noProof/>
          <w:sz w:val="22"/>
          <w:szCs w:val="22"/>
        </w:rPr>
        <w:t xml:space="preserve">sexual orientation, </w:t>
      </w:r>
      <w:r w:rsidR="00351709" w:rsidRPr="00DE3A18">
        <w:rPr>
          <w:rFonts w:asciiTheme="majorHAnsi" w:hAnsiTheme="majorHAnsi" w:cs="Times New Roman"/>
          <w:noProof/>
          <w:sz w:val="22"/>
          <w:szCs w:val="22"/>
        </w:rPr>
        <w:t>age, disability or any other protected status.</w:t>
      </w:r>
      <w:bookmarkStart w:id="9" w:name="_Toc354126241"/>
      <w:r w:rsidR="0055419B" w:rsidRPr="00DE3A18">
        <w:rPr>
          <w:rFonts w:asciiTheme="majorHAnsi" w:hAnsiTheme="majorHAnsi" w:cs="Times New Roman"/>
          <w:noProof/>
          <w:sz w:val="22"/>
          <w:szCs w:val="22"/>
        </w:rPr>
        <w:t>(consequences)</w:t>
      </w:r>
      <w:r w:rsidR="009677EB" w:rsidRPr="00DE3A18">
        <w:rPr>
          <w:rFonts w:asciiTheme="majorHAnsi" w:hAnsiTheme="majorHAnsi" w:cs="Times New Roman"/>
          <w:noProof/>
          <w:sz w:val="22"/>
          <w:szCs w:val="22"/>
        </w:rPr>
        <w:t>to be removed</w:t>
      </w:r>
      <w:r w:rsidR="00B6171D" w:rsidRPr="00DE3A18">
        <w:rPr>
          <w:rFonts w:asciiTheme="majorHAnsi" w:hAnsiTheme="majorHAnsi" w:cs="Times New Roman"/>
          <w:noProof/>
          <w:sz w:val="22"/>
          <w:szCs w:val="22"/>
        </w:rPr>
        <w:t>.</w:t>
      </w:r>
      <w:r w:rsidR="00B6171D">
        <w:rPr>
          <w:rFonts w:asciiTheme="majorHAnsi" w:hAnsiTheme="majorHAnsi" w:cs="Times New Roman"/>
          <w:noProof/>
          <w:sz w:val="22"/>
          <w:szCs w:val="22"/>
        </w:rPr>
        <w:t xml:space="preserve"> </w:t>
      </w:r>
    </w:p>
    <w:p w14:paraId="35A02465" w14:textId="110FCBD6" w:rsidR="00387658" w:rsidRPr="00BE0188" w:rsidRDefault="00387658" w:rsidP="00A116DF">
      <w:pPr>
        <w:tabs>
          <w:tab w:val="left" w:pos="0"/>
        </w:tabs>
        <w:spacing w:after="0"/>
        <w:jc w:val="both"/>
        <w:rPr>
          <w:rFonts w:asciiTheme="majorHAnsi" w:hAnsiTheme="majorHAnsi" w:cs="Times New Roman"/>
          <w:noProof/>
          <w:sz w:val="22"/>
          <w:szCs w:val="22"/>
        </w:rPr>
      </w:pPr>
      <w:ins w:id="10" w:author="unlhr intern" w:date="2021-12-31T11:18:00Z">
        <w:r>
          <w:rPr>
            <w:rFonts w:asciiTheme="majorHAnsi" w:hAnsiTheme="majorHAnsi" w:cs="Times New Roman"/>
            <w:noProof/>
            <w:sz w:val="22"/>
            <w:szCs w:val="22"/>
          </w:rPr>
          <w:t xml:space="preserve">This provision will be ensured by the Associate Engagement Committee. </w:t>
        </w:r>
      </w:ins>
    </w:p>
    <w:p w14:paraId="619B5E7A" w14:textId="77777777" w:rsidR="005E0A14" w:rsidRPr="00BE0188" w:rsidRDefault="005E0A14" w:rsidP="00A116DF">
      <w:pPr>
        <w:tabs>
          <w:tab w:val="left" w:pos="0"/>
        </w:tabs>
        <w:spacing w:after="0"/>
        <w:jc w:val="both"/>
        <w:rPr>
          <w:rFonts w:asciiTheme="majorHAnsi" w:hAnsiTheme="majorHAnsi" w:cs="Times New Roman"/>
          <w:noProof/>
          <w:sz w:val="22"/>
          <w:szCs w:val="22"/>
        </w:rPr>
      </w:pPr>
    </w:p>
    <w:p w14:paraId="208455F3"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1" w:name="_Toc83829147"/>
      <w:r w:rsidRPr="00BE0188">
        <w:rPr>
          <w:rFonts w:asciiTheme="majorHAnsi" w:hAnsiTheme="majorHAnsi"/>
          <w:sz w:val="26"/>
          <w:szCs w:val="26"/>
          <w:u w:val="none"/>
        </w:rPr>
        <w:t>Diversity</w:t>
      </w:r>
      <w:bookmarkEnd w:id="9"/>
      <w:bookmarkEnd w:id="11"/>
    </w:p>
    <w:p w14:paraId="0FE206C6" w14:textId="77777777" w:rsidR="00E9401B" w:rsidRPr="00BE0188" w:rsidRDefault="00E9401B" w:rsidP="00351709">
      <w:pPr>
        <w:pStyle w:val="BlockText"/>
        <w:tabs>
          <w:tab w:val="clear" w:pos="279"/>
          <w:tab w:val="left" w:pos="0"/>
        </w:tabs>
        <w:ind w:left="0" w:right="0"/>
        <w:rPr>
          <w:rFonts w:asciiTheme="majorHAnsi" w:hAnsiTheme="majorHAnsi"/>
          <w:b w:val="0"/>
          <w:sz w:val="22"/>
          <w:szCs w:val="22"/>
        </w:rPr>
      </w:pPr>
    </w:p>
    <w:p w14:paraId="6D2A95F2" w14:textId="14BD2B99" w:rsidR="00351709" w:rsidRPr="00D36359" w:rsidRDefault="00693380">
      <w:pPr>
        <w:tabs>
          <w:tab w:val="left" w:pos="0"/>
        </w:tabs>
        <w:spacing w:after="0"/>
        <w:jc w:val="both"/>
        <w:rPr>
          <w:rFonts w:asciiTheme="majorHAnsi" w:hAnsiTheme="majorHAnsi"/>
          <w:b/>
          <w:noProof/>
          <w:sz w:val="22"/>
          <w:szCs w:val="22"/>
          <w:rPrChange w:id="12" w:author="unlhr intern" w:date="2021-12-31T11:21:00Z">
            <w:rPr>
              <w:rFonts w:asciiTheme="majorHAnsi" w:hAnsiTheme="majorHAnsi"/>
              <w:b w:val="0"/>
              <w:sz w:val="22"/>
              <w:szCs w:val="22"/>
            </w:rPr>
          </w:rPrChange>
        </w:rPr>
        <w:pPrChange w:id="13" w:author="unlhr intern" w:date="2021-12-31T11:21:00Z">
          <w:pPr>
            <w:pStyle w:val="BlockText"/>
            <w:tabs>
              <w:tab w:val="clear" w:pos="279"/>
              <w:tab w:val="left" w:pos="0"/>
            </w:tabs>
            <w:ind w:left="0" w:right="0"/>
          </w:pPr>
        </w:pPrChange>
      </w:pPr>
      <w:r w:rsidRPr="00BE0188">
        <w:rPr>
          <w:rFonts w:asciiTheme="majorHAnsi" w:hAnsiTheme="majorHAnsi"/>
          <w:sz w:val="22"/>
          <w:szCs w:val="22"/>
        </w:rPr>
        <w:t>(</w:t>
      </w:r>
      <w:proofErr w:type="spellStart"/>
      <w:r w:rsidR="00C50BBF" w:rsidRPr="00BE0188">
        <w:rPr>
          <w:rFonts w:asciiTheme="majorHAnsi" w:hAnsiTheme="majorHAnsi"/>
          <w:sz w:val="22"/>
          <w:szCs w:val="22"/>
        </w:rPr>
        <w:t>Upaya</w:t>
      </w:r>
      <w:proofErr w:type="spellEnd"/>
      <w:r w:rsidRPr="00BE0188">
        <w:rPr>
          <w:rFonts w:asciiTheme="majorHAnsi" w:hAnsiTheme="majorHAnsi"/>
          <w:sz w:val="22"/>
          <w:szCs w:val="22"/>
        </w:rPr>
        <w:t>)</w:t>
      </w:r>
      <w:r w:rsidR="00351709" w:rsidRPr="00BE0188">
        <w:rPr>
          <w:rFonts w:asciiTheme="majorHAnsi" w:hAnsiTheme="majorHAnsi"/>
          <w:sz w:val="22"/>
          <w:szCs w:val="22"/>
        </w:rPr>
        <w:t xml:space="preserve"> actively creates and promotes an environment that is inclusive of all people and their unique abilities, strengths</w:t>
      </w:r>
      <w:r w:rsidR="004A7443" w:rsidRPr="00BE0188">
        <w:rPr>
          <w:rFonts w:asciiTheme="majorHAnsi" w:hAnsiTheme="majorHAnsi"/>
          <w:sz w:val="22"/>
          <w:szCs w:val="22"/>
        </w:rPr>
        <w:t>,</w:t>
      </w:r>
      <w:r w:rsidR="00351709" w:rsidRPr="00BE0188">
        <w:rPr>
          <w:rFonts w:asciiTheme="majorHAnsi" w:hAnsiTheme="majorHAnsi"/>
          <w:sz w:val="22"/>
          <w:szCs w:val="22"/>
        </w:rPr>
        <w:t xml:space="preserve"> and differences.  We respect and embrace diversity in each other, our customers, suppliers</w:t>
      </w:r>
      <w:r w:rsidR="004A7443" w:rsidRPr="00BE0188">
        <w:rPr>
          <w:rFonts w:asciiTheme="majorHAnsi" w:hAnsiTheme="majorHAnsi"/>
          <w:sz w:val="22"/>
          <w:szCs w:val="22"/>
        </w:rPr>
        <w:t>,</w:t>
      </w:r>
      <w:r w:rsidR="00351709" w:rsidRPr="00BE0188">
        <w:rPr>
          <w:rFonts w:asciiTheme="majorHAnsi" w:hAnsiTheme="majorHAnsi"/>
          <w:sz w:val="22"/>
          <w:szCs w:val="22"/>
        </w:rPr>
        <w:t xml:space="preserve"> and all others with whom we interact as an essential component </w:t>
      </w:r>
      <w:r w:rsidR="005861CD">
        <w:rPr>
          <w:rFonts w:asciiTheme="majorHAnsi" w:hAnsiTheme="majorHAnsi"/>
          <w:sz w:val="22"/>
          <w:szCs w:val="22"/>
        </w:rPr>
        <w:t xml:space="preserve">of </w:t>
      </w:r>
      <w:r w:rsidR="00351709" w:rsidRPr="00BE0188">
        <w:rPr>
          <w:rFonts w:asciiTheme="majorHAnsi" w:hAnsiTheme="majorHAnsi"/>
          <w:sz w:val="22"/>
          <w:szCs w:val="22"/>
        </w:rPr>
        <w:t>the way we do business.</w:t>
      </w:r>
      <w:ins w:id="14" w:author="unlhr intern" w:date="2021-12-31T11:21:00Z">
        <w:r w:rsidR="00D36359">
          <w:rPr>
            <w:rFonts w:asciiTheme="majorHAnsi" w:hAnsiTheme="majorHAnsi"/>
            <w:b/>
            <w:sz w:val="22"/>
            <w:szCs w:val="22"/>
          </w:rPr>
          <w:t xml:space="preserve"> </w:t>
        </w:r>
        <w:r w:rsidR="00D36359">
          <w:rPr>
            <w:rFonts w:asciiTheme="majorHAnsi" w:hAnsiTheme="majorHAnsi" w:cs="Times New Roman"/>
            <w:noProof/>
            <w:sz w:val="22"/>
            <w:szCs w:val="22"/>
          </w:rPr>
          <w:t xml:space="preserve">This provision will be ensured by the Associate Engagement Committee. </w:t>
        </w:r>
      </w:ins>
    </w:p>
    <w:p w14:paraId="15C751B6" w14:textId="77777777" w:rsidR="001D22E3" w:rsidRPr="00BE0188" w:rsidRDefault="001D22E3" w:rsidP="00351709">
      <w:pPr>
        <w:pStyle w:val="BlockText"/>
        <w:tabs>
          <w:tab w:val="clear" w:pos="279"/>
          <w:tab w:val="left" w:pos="0"/>
        </w:tabs>
        <w:ind w:left="0" w:right="0"/>
        <w:rPr>
          <w:rFonts w:asciiTheme="majorHAnsi" w:hAnsiTheme="majorHAnsi"/>
          <w:b w:val="0"/>
          <w:sz w:val="22"/>
          <w:szCs w:val="22"/>
        </w:rPr>
      </w:pPr>
    </w:p>
    <w:p w14:paraId="1A968311" w14:textId="77777777" w:rsidR="005E0A14" w:rsidRPr="00BE0188" w:rsidRDefault="005E0A14" w:rsidP="00351709">
      <w:pPr>
        <w:pStyle w:val="BlockText"/>
        <w:tabs>
          <w:tab w:val="clear" w:pos="279"/>
          <w:tab w:val="left" w:pos="0"/>
        </w:tabs>
        <w:ind w:left="0" w:right="0"/>
        <w:rPr>
          <w:rFonts w:asciiTheme="majorHAnsi" w:hAnsiTheme="majorHAnsi"/>
          <w:b w:val="0"/>
          <w:sz w:val="22"/>
          <w:szCs w:val="22"/>
        </w:rPr>
      </w:pPr>
    </w:p>
    <w:p w14:paraId="1B2EF5C0"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5" w:name="_Toc354126243"/>
      <w:bookmarkStart w:id="16" w:name="_Toc83829148"/>
      <w:r w:rsidRPr="00BE0188">
        <w:rPr>
          <w:rFonts w:asciiTheme="majorHAnsi" w:hAnsiTheme="majorHAnsi"/>
          <w:sz w:val="26"/>
          <w:szCs w:val="26"/>
          <w:u w:val="none"/>
        </w:rPr>
        <w:t xml:space="preserve">How </w:t>
      </w:r>
      <w:r w:rsidR="00FE27E4" w:rsidRPr="00BE0188">
        <w:rPr>
          <w:rFonts w:asciiTheme="majorHAnsi" w:hAnsiTheme="majorHAnsi"/>
          <w:sz w:val="26"/>
          <w:szCs w:val="26"/>
          <w:u w:val="none"/>
        </w:rPr>
        <w:t>W</w:t>
      </w:r>
      <w:r w:rsidRPr="00BE0188">
        <w:rPr>
          <w:rFonts w:asciiTheme="majorHAnsi" w:hAnsiTheme="majorHAnsi"/>
          <w:sz w:val="26"/>
          <w:szCs w:val="26"/>
          <w:u w:val="none"/>
        </w:rPr>
        <w:t>e Treat Our Customers</w:t>
      </w:r>
      <w:bookmarkEnd w:id="15"/>
      <w:bookmarkEnd w:id="16"/>
    </w:p>
    <w:p w14:paraId="739680AB" w14:textId="77777777" w:rsidR="00FE27E4" w:rsidRPr="00BE0188" w:rsidRDefault="00FE27E4" w:rsidP="00351709">
      <w:pPr>
        <w:pStyle w:val="BlockText"/>
        <w:ind w:left="0" w:right="0"/>
        <w:rPr>
          <w:rFonts w:asciiTheme="majorHAnsi" w:hAnsiTheme="majorHAnsi"/>
          <w:b w:val="0"/>
          <w:sz w:val="22"/>
          <w:szCs w:val="22"/>
        </w:rPr>
      </w:pPr>
    </w:p>
    <w:p w14:paraId="390BE03F" w14:textId="3776A8E0" w:rsidR="00404EA9" w:rsidRPr="00BE0188" w:rsidRDefault="00693380"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service is special.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has a unique way of making people happy.  We look at every customer as an important individual and we treat one another with dignity and respect.  This means we never harass or discriminate against our customers.  Our service is driven by giving each and every customer the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204800" w:rsidRPr="00BE0188">
        <w:rPr>
          <w:rFonts w:asciiTheme="majorHAnsi" w:hAnsiTheme="majorHAnsi"/>
          <w:b w:val="0"/>
          <w:sz w:val="22"/>
          <w:szCs w:val="22"/>
        </w:rPr>
        <w:t xml:space="preserve"> e</w:t>
      </w:r>
      <w:r w:rsidR="00351709" w:rsidRPr="00BE0188">
        <w:rPr>
          <w:rFonts w:asciiTheme="majorHAnsi" w:hAnsiTheme="majorHAnsi"/>
          <w:b w:val="0"/>
          <w:sz w:val="22"/>
          <w:szCs w:val="22"/>
        </w:rPr>
        <w:t>xperience.  Smiles and eye contact, perso</w:t>
      </w:r>
      <w:r w:rsidR="003116F5" w:rsidRPr="00BE0188">
        <w:rPr>
          <w:rFonts w:asciiTheme="majorHAnsi" w:hAnsiTheme="majorHAnsi"/>
          <w:b w:val="0"/>
          <w:sz w:val="22"/>
          <w:szCs w:val="22"/>
        </w:rPr>
        <w:t>nal greetings, a thank you</w:t>
      </w:r>
      <w:r w:rsidR="005861CD">
        <w:rPr>
          <w:rFonts w:asciiTheme="majorHAnsi" w:hAnsiTheme="majorHAnsi"/>
          <w:b w:val="0"/>
          <w:sz w:val="22"/>
          <w:szCs w:val="22"/>
        </w:rPr>
        <w:t xml:space="preserve"> is</w:t>
      </w:r>
      <w:r w:rsidR="003116F5" w:rsidRPr="00BE0188">
        <w:rPr>
          <w:rFonts w:asciiTheme="majorHAnsi" w:hAnsiTheme="majorHAnsi"/>
          <w:b w:val="0"/>
          <w:sz w:val="22"/>
          <w:szCs w:val="22"/>
        </w:rPr>
        <w:t xml:space="preserve"> </w:t>
      </w:r>
      <w:r w:rsidR="00351709" w:rsidRPr="00BE0188">
        <w:rPr>
          <w:rFonts w:asciiTheme="majorHAnsi" w:hAnsiTheme="majorHAnsi"/>
          <w:b w:val="0"/>
          <w:sz w:val="22"/>
          <w:szCs w:val="22"/>
        </w:rPr>
        <w:t xml:space="preserve">all part of the service we give.  </w:t>
      </w:r>
    </w:p>
    <w:p w14:paraId="067C0F5C" w14:textId="77777777" w:rsidR="003116F5" w:rsidRPr="00BE0188" w:rsidRDefault="003116F5" w:rsidP="00351709">
      <w:pPr>
        <w:pStyle w:val="BlockText"/>
        <w:ind w:left="0" w:right="0"/>
        <w:rPr>
          <w:rFonts w:asciiTheme="majorHAnsi" w:hAnsiTheme="majorHAnsi"/>
          <w:b w:val="0"/>
          <w:sz w:val="22"/>
          <w:szCs w:val="22"/>
        </w:rPr>
      </w:pPr>
    </w:p>
    <w:p w14:paraId="6065DFF0" w14:textId="77777777" w:rsidR="003116F5" w:rsidRPr="00BE0188" w:rsidRDefault="003116F5" w:rsidP="00351709">
      <w:pPr>
        <w:pStyle w:val="BlockText"/>
        <w:ind w:left="0" w:right="0"/>
        <w:rPr>
          <w:rFonts w:asciiTheme="majorHAnsi" w:hAnsiTheme="majorHAnsi"/>
          <w:b w:val="0"/>
          <w:sz w:val="22"/>
          <w:szCs w:val="22"/>
        </w:rPr>
      </w:pPr>
    </w:p>
    <w:p w14:paraId="3F4CD7C6" w14:textId="77777777" w:rsidR="003116F5" w:rsidRPr="00BE0188" w:rsidRDefault="003116F5" w:rsidP="00351709">
      <w:pPr>
        <w:pStyle w:val="BlockText"/>
        <w:ind w:left="0" w:right="0"/>
        <w:rPr>
          <w:rFonts w:asciiTheme="majorHAnsi" w:hAnsiTheme="majorHAnsi"/>
          <w:b w:val="0"/>
          <w:sz w:val="22"/>
          <w:szCs w:val="22"/>
        </w:rPr>
      </w:pPr>
    </w:p>
    <w:p w14:paraId="17A6A7A8" w14:textId="77777777" w:rsidR="00404EA9" w:rsidRPr="00BE0188" w:rsidRDefault="00404EA9" w:rsidP="00351709">
      <w:pPr>
        <w:pStyle w:val="BlockText"/>
        <w:ind w:left="0" w:right="0"/>
        <w:rPr>
          <w:rFonts w:asciiTheme="majorHAnsi" w:hAnsiTheme="majorHAnsi"/>
          <w:b w:val="0"/>
          <w:sz w:val="22"/>
          <w:szCs w:val="22"/>
        </w:rPr>
      </w:pPr>
    </w:p>
    <w:p w14:paraId="6826C0A9" w14:textId="77777777" w:rsidR="009E5B3A" w:rsidRPr="00BE0188" w:rsidRDefault="009E5B3A" w:rsidP="00351709">
      <w:pPr>
        <w:pStyle w:val="BlockText"/>
        <w:ind w:left="0" w:right="0"/>
        <w:rPr>
          <w:rFonts w:asciiTheme="majorHAnsi" w:hAnsiTheme="majorHAnsi"/>
          <w:b w:val="0"/>
          <w:sz w:val="22"/>
          <w:szCs w:val="22"/>
        </w:rPr>
      </w:pPr>
    </w:p>
    <w:p w14:paraId="6F7A988B" w14:textId="77777777" w:rsidR="00024C02" w:rsidRPr="00BE0188" w:rsidRDefault="00024C02" w:rsidP="00351709">
      <w:pPr>
        <w:pStyle w:val="CianoHeading"/>
        <w:rPr>
          <w:rFonts w:asciiTheme="majorHAnsi" w:hAnsiTheme="majorHAnsi"/>
          <w:sz w:val="22"/>
          <w:szCs w:val="22"/>
        </w:rPr>
      </w:pPr>
      <w:bookmarkStart w:id="17" w:name="_Toc354126244"/>
    </w:p>
    <w:p w14:paraId="4D3AF565" w14:textId="77777777" w:rsidR="00404EA9" w:rsidRPr="00BE0188" w:rsidRDefault="00404EA9" w:rsidP="00404EA9">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sz w:val="26"/>
          <w:szCs w:val="26"/>
          <w:u w:val="none"/>
        </w:rPr>
      </w:pPr>
      <w:bookmarkStart w:id="18" w:name="_Toc354126245"/>
      <w:bookmarkStart w:id="19" w:name="_Toc405411992"/>
      <w:bookmarkStart w:id="20" w:name="_Toc83829149"/>
      <w:r w:rsidRPr="00BE0188">
        <w:rPr>
          <w:sz w:val="26"/>
          <w:szCs w:val="26"/>
          <w:u w:val="none"/>
        </w:rPr>
        <w:t>Anti-Harassment and Non-Discrimination Policy</w:t>
      </w:r>
      <w:bookmarkEnd w:id="18"/>
      <w:bookmarkEnd w:id="19"/>
      <w:bookmarkEnd w:id="20"/>
    </w:p>
    <w:p w14:paraId="69E508EB" w14:textId="77777777" w:rsidR="00DA3F65" w:rsidRPr="00BE0188" w:rsidRDefault="00DA3F65" w:rsidP="00351709">
      <w:pPr>
        <w:pStyle w:val="CianoHeading"/>
        <w:rPr>
          <w:rFonts w:asciiTheme="majorHAnsi" w:hAnsiTheme="majorHAnsi"/>
          <w:sz w:val="22"/>
          <w:szCs w:val="22"/>
        </w:rPr>
      </w:pPr>
    </w:p>
    <w:p w14:paraId="1294086C" w14:textId="77777777" w:rsidR="00404EA9" w:rsidRPr="00BE0188" w:rsidRDefault="00404EA9" w:rsidP="00404EA9">
      <w:pPr>
        <w:spacing w:after="0"/>
        <w:jc w:val="both"/>
        <w:rPr>
          <w:rFonts w:ascii="Cambria" w:hAnsi="Cambria" w:cs="Times New Roman"/>
          <w:b/>
          <w:bCs/>
          <w:iCs/>
          <w:szCs w:val="26"/>
        </w:rPr>
      </w:pPr>
      <w:r w:rsidRPr="00BE0188">
        <w:rPr>
          <w:rFonts w:ascii="Cambria" w:hAnsi="Cambria" w:cs="Times New Roman"/>
          <w:b/>
          <w:bCs/>
          <w:iCs/>
          <w:szCs w:val="26"/>
        </w:rPr>
        <w:t>Statement of Policy</w:t>
      </w:r>
    </w:p>
    <w:p w14:paraId="5413E409" w14:textId="1DF9A65C" w:rsidR="00404EA9" w:rsidRPr="00BE0188" w:rsidRDefault="00404EA9" w:rsidP="00404EA9">
      <w:pPr>
        <w:spacing w:after="0"/>
        <w:jc w:val="both"/>
        <w:rPr>
          <w:rFonts w:ascii="Cambria" w:hAnsi="Cambria" w:cs="Times New Roman"/>
          <w:sz w:val="22"/>
          <w:szCs w:val="22"/>
        </w:rPr>
      </w:pPr>
      <w:r w:rsidRPr="00BE0188">
        <w:rPr>
          <w:rFonts w:ascii="Cambria" w:hAnsi="Cambria" w:cs="Times New Roman"/>
          <w:sz w:val="22"/>
          <w:szCs w:val="22"/>
        </w:rPr>
        <w:t>It is the policy and practice of (</w:t>
      </w:r>
      <w:proofErr w:type="spellStart"/>
      <w:r w:rsidR="00C50BBF" w:rsidRPr="00BE0188">
        <w:rPr>
          <w:rFonts w:ascii="Cambria" w:hAnsi="Cambria" w:cs="Times New Roman"/>
          <w:sz w:val="22"/>
          <w:szCs w:val="22"/>
        </w:rPr>
        <w:t>Upaya</w:t>
      </w:r>
      <w:proofErr w:type="spellEnd"/>
      <w:r w:rsidRPr="00BE0188">
        <w:rPr>
          <w:rFonts w:ascii="Cambria" w:hAnsi="Cambria" w:cs="Times New Roman"/>
          <w:sz w:val="22"/>
          <w:szCs w:val="22"/>
        </w:rPr>
        <w:t>) to provide and promote equal employment opportunities for all applicants and employees. (</w:t>
      </w:r>
      <w:proofErr w:type="spellStart"/>
      <w:r w:rsidR="00C50BBF" w:rsidRPr="00BE0188">
        <w:rPr>
          <w:rFonts w:ascii="Cambria" w:hAnsi="Cambria" w:cs="Times New Roman"/>
          <w:sz w:val="22"/>
          <w:szCs w:val="22"/>
        </w:rPr>
        <w:t>Upaya</w:t>
      </w:r>
      <w:proofErr w:type="spellEnd"/>
      <w:r w:rsidRPr="00BE0188">
        <w:rPr>
          <w:rFonts w:ascii="Cambria" w:hAnsi="Cambria" w:cs="Times New Roman"/>
          <w:sz w:val="22"/>
          <w:szCs w:val="22"/>
        </w:rPr>
        <w:t>) is firmly committed to maintaining a workplace based on our collective values, which stress</w:t>
      </w:r>
      <w:r w:rsidR="005861CD">
        <w:rPr>
          <w:rFonts w:ascii="Cambria" w:hAnsi="Cambria" w:cs="Times New Roman"/>
          <w:sz w:val="22"/>
          <w:szCs w:val="22"/>
        </w:rPr>
        <w:t xml:space="preserve">es on </w:t>
      </w:r>
      <w:r w:rsidRPr="00BE0188">
        <w:rPr>
          <w:rFonts w:ascii="Cambria" w:hAnsi="Cambria" w:cs="Times New Roman"/>
          <w:sz w:val="22"/>
          <w:szCs w:val="22"/>
        </w:rPr>
        <w:t>the quality of our products and services, the importance of teamwork, and the need for all employees to treat each other professionally, with dignity, fairness, and respect. Therefore, it is the responsibility of all employees to ensure that the concept of equal employment opportunity, non-harassment, and non-discrimination are understood, abided by, and carried out by everyone.</w:t>
      </w:r>
      <w:r w:rsidR="00A66689">
        <w:rPr>
          <w:rFonts w:ascii="Cambria" w:hAnsi="Cambria" w:cs="Times New Roman"/>
          <w:sz w:val="22"/>
          <w:szCs w:val="22"/>
        </w:rPr>
        <w:t xml:space="preserve">  </w:t>
      </w:r>
    </w:p>
    <w:p w14:paraId="1A200E14" w14:textId="77777777" w:rsidR="00404EA9" w:rsidRPr="00BE0188" w:rsidRDefault="00404EA9" w:rsidP="00404EA9">
      <w:pPr>
        <w:spacing w:after="0"/>
        <w:jc w:val="both"/>
        <w:rPr>
          <w:rFonts w:ascii="Cambria" w:hAnsi="Cambria" w:cs="Times New Roman"/>
        </w:rPr>
      </w:pPr>
    </w:p>
    <w:p w14:paraId="5AC8E2D1" w14:textId="77777777" w:rsidR="00404EA9" w:rsidRPr="00BE0188" w:rsidRDefault="00404EA9" w:rsidP="00404EA9">
      <w:pPr>
        <w:spacing w:after="0"/>
        <w:jc w:val="both"/>
        <w:rPr>
          <w:rFonts w:ascii="Cambria" w:hAnsi="Cambria" w:cs="Times New Roman"/>
          <w:b/>
          <w:bCs/>
          <w:iCs/>
          <w:szCs w:val="26"/>
        </w:rPr>
      </w:pPr>
      <w:r w:rsidRPr="00BE0188">
        <w:rPr>
          <w:rFonts w:ascii="Cambria" w:hAnsi="Cambria" w:cs="Times New Roman"/>
          <w:b/>
          <w:bCs/>
          <w:iCs/>
          <w:szCs w:val="26"/>
        </w:rPr>
        <w:t>Prohibition on Discrimination and Harassment</w:t>
      </w:r>
    </w:p>
    <w:p w14:paraId="67B245B0" w14:textId="23F3810D" w:rsidR="00404EA9" w:rsidRPr="00BE0188" w:rsidRDefault="00404EA9" w:rsidP="00404EA9">
      <w:pPr>
        <w:spacing w:after="0"/>
        <w:jc w:val="both"/>
        <w:rPr>
          <w:rFonts w:ascii="Cambria" w:hAnsi="Cambria" w:cs="Times New Roman"/>
          <w:sz w:val="22"/>
        </w:rPr>
      </w:pPr>
      <w:r w:rsidRPr="00BE0188">
        <w:rPr>
          <w:rFonts w:ascii="Cambria" w:hAnsi="Cambria" w:cs="Times New Roman"/>
          <w:sz w:val="22"/>
        </w:rPr>
        <w:t>It is the policy of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to hire, train, promote, compensate, and administer all employment practices</w:t>
      </w:r>
      <w:r w:rsidR="005861CD">
        <w:rPr>
          <w:rFonts w:ascii="Cambria" w:hAnsi="Cambria" w:cs="Times New Roman"/>
          <w:sz w:val="22"/>
        </w:rPr>
        <w:t xml:space="preserve"> </w:t>
      </w:r>
      <w:r w:rsidRPr="00BE0188">
        <w:rPr>
          <w:rFonts w:ascii="Cambria" w:hAnsi="Cambria" w:cs="Times New Roman"/>
          <w:sz w:val="22"/>
        </w:rPr>
        <w:t>regard</w:t>
      </w:r>
      <w:r w:rsidR="005861CD">
        <w:rPr>
          <w:rFonts w:ascii="Cambria" w:hAnsi="Cambria" w:cs="Times New Roman"/>
          <w:sz w:val="22"/>
        </w:rPr>
        <w:t>less</w:t>
      </w:r>
      <w:r w:rsidRPr="00BE0188">
        <w:rPr>
          <w:rFonts w:ascii="Cambria" w:hAnsi="Cambria" w:cs="Times New Roman"/>
          <w:sz w:val="22"/>
        </w:rPr>
        <w:t xml:space="preserve"> </w:t>
      </w:r>
      <w:r w:rsidR="005861CD">
        <w:rPr>
          <w:rFonts w:ascii="Cambria" w:hAnsi="Cambria" w:cs="Times New Roman"/>
          <w:sz w:val="22"/>
        </w:rPr>
        <w:t>of</w:t>
      </w:r>
      <w:r w:rsidRPr="00BE0188">
        <w:rPr>
          <w:rFonts w:ascii="Cambria" w:hAnsi="Cambria" w:cs="Times New Roman"/>
          <w:sz w:val="22"/>
        </w:rPr>
        <w:t xml:space="preserve"> race, </w:t>
      </w:r>
      <w:r w:rsidR="005861CD">
        <w:rPr>
          <w:rFonts w:ascii="Cambria" w:hAnsi="Cambria" w:cs="Times New Roman"/>
          <w:sz w:val="22"/>
        </w:rPr>
        <w:t xml:space="preserve">gender, </w:t>
      </w:r>
      <w:r w:rsidRPr="00BE0188">
        <w:rPr>
          <w:rFonts w:ascii="Cambria" w:hAnsi="Cambria" w:cs="Times New Roman"/>
          <w:sz w:val="22"/>
        </w:rPr>
        <w:t>color, sexual orientation, age, veteran status, marital status, religion, medical condition</w:t>
      </w:r>
      <w:r w:rsidR="005861CD">
        <w:rPr>
          <w:rFonts w:ascii="Cambria" w:hAnsi="Cambria" w:cs="Times New Roman"/>
          <w:sz w:val="22"/>
        </w:rPr>
        <w:t>s</w:t>
      </w:r>
      <w:r w:rsidRPr="00BE0188">
        <w:rPr>
          <w:rFonts w:ascii="Cambria" w:hAnsi="Cambria" w:cs="Times New Roman"/>
          <w:sz w:val="22"/>
        </w:rPr>
        <w:t>, national origin, disability unrelated to the ability to perform essential job functions, or on account of membership in any protected category under la</w:t>
      </w:r>
      <w:r w:rsidR="005861CD">
        <w:rPr>
          <w:rFonts w:ascii="Cambria" w:hAnsi="Cambria" w:cs="Times New Roman"/>
          <w:sz w:val="22"/>
        </w:rPr>
        <w:t>w</w:t>
      </w:r>
      <w:r w:rsidRPr="00BE0188">
        <w:rPr>
          <w:rFonts w:ascii="Cambria" w:hAnsi="Cambria" w:cs="Times New Roman"/>
          <w:sz w:val="22"/>
        </w:rPr>
        <w:t>. Harassment of employees or applicants because they are members or affiliated with members of any of the foregoing protected groups is also prohibited and will not be tolerated.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will take appropriate measures in response to any such incidents which are reported. Every</w:t>
      </w:r>
      <w:r w:rsidR="005861CD">
        <w:rPr>
          <w:rFonts w:ascii="Cambria" w:hAnsi="Cambria" w:cs="Times New Roman"/>
          <w:sz w:val="22"/>
        </w:rPr>
        <w:t xml:space="preserve"> effort on</w:t>
      </w:r>
      <w:r w:rsidRPr="00BE0188">
        <w:rPr>
          <w:rFonts w:ascii="Cambria" w:hAnsi="Cambria" w:cs="Times New Roman"/>
          <w:sz w:val="22"/>
        </w:rPr>
        <w:t xml:space="preserve"> good faith will be </w:t>
      </w:r>
      <w:r w:rsidR="005861CD">
        <w:rPr>
          <w:rFonts w:ascii="Cambria" w:hAnsi="Cambria" w:cs="Times New Roman"/>
          <w:sz w:val="22"/>
        </w:rPr>
        <w:t>under</w:t>
      </w:r>
      <w:r w:rsidRPr="00BE0188">
        <w:rPr>
          <w:rFonts w:ascii="Cambria" w:hAnsi="Cambria" w:cs="Times New Roman"/>
          <w:sz w:val="22"/>
        </w:rPr>
        <w:t>taken by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xml:space="preserve">) to fulfill the objectives of this policy. </w:t>
      </w:r>
    </w:p>
    <w:p w14:paraId="3D286201" w14:textId="77777777" w:rsidR="00404EA9" w:rsidRPr="00BE0188" w:rsidRDefault="00404EA9" w:rsidP="00404EA9">
      <w:pPr>
        <w:spacing w:after="0"/>
        <w:jc w:val="both"/>
        <w:rPr>
          <w:rFonts w:ascii="Cambria" w:hAnsi="Cambria" w:cs="Times New Roman"/>
          <w:sz w:val="22"/>
        </w:rPr>
      </w:pPr>
    </w:p>
    <w:p w14:paraId="53C3F9D0" w14:textId="0522F1CC" w:rsidR="00E67B34" w:rsidRDefault="00404EA9" w:rsidP="00404EA9">
      <w:pPr>
        <w:spacing w:after="0"/>
        <w:jc w:val="both"/>
        <w:rPr>
          <w:ins w:id="21" w:author="unlhr intern" w:date="2021-12-06T17:37:00Z"/>
          <w:rFonts w:ascii="Cambria" w:hAnsi="Cambria" w:cs="Times New Roman"/>
          <w:sz w:val="22"/>
        </w:rPr>
      </w:pPr>
      <w:r w:rsidRPr="00BE0188">
        <w:rPr>
          <w:rFonts w:ascii="Cambria" w:hAnsi="Cambria" w:cs="Times New Roman"/>
          <w:sz w:val="22"/>
        </w:rPr>
        <w:t>(</w:t>
      </w:r>
      <w:proofErr w:type="spellStart"/>
      <w:r w:rsidR="00C50BBF" w:rsidRPr="00BE0188">
        <w:rPr>
          <w:rFonts w:ascii="Cambria" w:hAnsi="Cambria" w:cs="Times New Roman"/>
          <w:sz w:val="22"/>
        </w:rPr>
        <w:t>Upaya</w:t>
      </w:r>
      <w:proofErr w:type="spellEnd"/>
      <w:r w:rsidRPr="00BE0188">
        <w:rPr>
          <w:rFonts w:ascii="Cambria" w:hAnsi="Cambria" w:cs="Times New Roman"/>
          <w:sz w:val="22"/>
        </w:rPr>
        <w:t>) believes that every employee has the right to work in an environment totally free of harassment and discriminatory conduct, joking, or epithets. Such behavior does not advance the purposes of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it is also morally wrong, and may subject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to legal exposure in certain circumstances.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xml:space="preserve">) policy sets a </w:t>
      </w:r>
      <w:r w:rsidR="005861CD">
        <w:rPr>
          <w:rFonts w:ascii="Cambria" w:hAnsi="Cambria" w:cs="Times New Roman"/>
          <w:sz w:val="22"/>
        </w:rPr>
        <w:t>code</w:t>
      </w:r>
      <w:r w:rsidRPr="00BE0188">
        <w:rPr>
          <w:rFonts w:ascii="Cambria" w:hAnsi="Cambria" w:cs="Times New Roman"/>
          <w:sz w:val="22"/>
        </w:rPr>
        <w:t xml:space="preserve"> of conduct that is higher than what</w:t>
      </w:r>
      <w:r w:rsidR="005861CD">
        <w:rPr>
          <w:rFonts w:ascii="Cambria" w:hAnsi="Cambria" w:cs="Times New Roman"/>
          <w:sz w:val="22"/>
        </w:rPr>
        <w:t xml:space="preserve"> existing</w:t>
      </w:r>
      <w:r w:rsidRPr="00BE0188">
        <w:rPr>
          <w:rFonts w:ascii="Cambria" w:hAnsi="Cambria" w:cs="Times New Roman"/>
          <w:sz w:val="22"/>
        </w:rPr>
        <w:t xml:space="preserve"> laws may require, as it forbids discriminatory conduct of the kind described in this policy even if the conduct does not rise to the level of </w:t>
      </w:r>
      <w:r w:rsidR="005861CD">
        <w:rPr>
          <w:rFonts w:ascii="Cambria" w:hAnsi="Cambria" w:cs="Times New Roman"/>
          <w:sz w:val="22"/>
        </w:rPr>
        <w:t>violatio</w:t>
      </w:r>
      <w:r w:rsidRPr="00BE0188">
        <w:rPr>
          <w:rFonts w:ascii="Cambria" w:hAnsi="Cambria" w:cs="Times New Roman"/>
          <w:sz w:val="22"/>
        </w:rPr>
        <w:t>n</w:t>
      </w:r>
      <w:r w:rsidR="005861CD">
        <w:rPr>
          <w:rFonts w:ascii="Cambria" w:hAnsi="Cambria" w:cs="Times New Roman"/>
          <w:sz w:val="22"/>
        </w:rPr>
        <w:t xml:space="preserve"> applied under existing</w:t>
      </w:r>
      <w:r w:rsidRPr="00BE0188">
        <w:rPr>
          <w:rFonts w:ascii="Cambria" w:hAnsi="Cambria" w:cs="Times New Roman"/>
          <w:sz w:val="22"/>
        </w:rPr>
        <w:t xml:space="preserve"> law</w:t>
      </w:r>
      <w:r w:rsidR="005861CD">
        <w:rPr>
          <w:rFonts w:ascii="Cambria" w:hAnsi="Cambria" w:cs="Times New Roman"/>
          <w:sz w:val="22"/>
        </w:rPr>
        <w:t>s</w:t>
      </w:r>
      <w:r w:rsidRPr="00BE0188">
        <w:rPr>
          <w:rFonts w:ascii="Cambria" w:hAnsi="Cambria" w:cs="Times New Roman"/>
          <w:sz w:val="22"/>
        </w:rPr>
        <w:t>. Consequently, any employee who engages in these types of prohibited conduct will be subject to disciplinary action</w:t>
      </w:r>
      <w:ins w:id="22" w:author="unlhr intern" w:date="2021-12-05T11:18:00Z">
        <w:r w:rsidR="00055C11">
          <w:rPr>
            <w:rFonts w:ascii="Cambria" w:hAnsi="Cambria" w:cs="Times New Roman"/>
            <w:sz w:val="22"/>
          </w:rPr>
          <w:t xml:space="preserve"> i.e. verbal warning </w:t>
        </w:r>
      </w:ins>
      <w:ins w:id="23" w:author="unlhr intern" w:date="2021-12-05T11:23:00Z">
        <w:r w:rsidR="001063F2">
          <w:rPr>
            <w:rFonts w:ascii="Cambria" w:hAnsi="Cambria" w:cs="Times New Roman"/>
            <w:sz w:val="22"/>
          </w:rPr>
          <w:t xml:space="preserve">will be presented </w:t>
        </w:r>
      </w:ins>
      <w:ins w:id="24" w:author="unlhr intern" w:date="2021-12-05T11:18:00Z">
        <w:r w:rsidR="00055C11">
          <w:rPr>
            <w:rFonts w:ascii="Cambria" w:hAnsi="Cambria" w:cs="Times New Roman"/>
            <w:sz w:val="22"/>
          </w:rPr>
          <w:t>within 7days</w:t>
        </w:r>
      </w:ins>
      <w:ins w:id="25" w:author="unlhr intern" w:date="2021-12-06T11:20:00Z">
        <w:r w:rsidR="00CC6B33">
          <w:rPr>
            <w:rFonts w:ascii="Cambria" w:hAnsi="Cambria" w:cs="Times New Roman"/>
            <w:sz w:val="22"/>
          </w:rPr>
          <w:t xml:space="preserve"> after the</w:t>
        </w:r>
      </w:ins>
      <w:ins w:id="26" w:author="unlhr intern" w:date="2021-12-06T11:41:00Z">
        <w:r w:rsidR="003F55F0">
          <w:rPr>
            <w:rFonts w:ascii="Cambria" w:hAnsi="Cambria" w:cs="Times New Roman"/>
            <w:sz w:val="22"/>
          </w:rPr>
          <w:t xml:space="preserve"> </w:t>
        </w:r>
      </w:ins>
      <w:ins w:id="27" w:author="unlhr intern" w:date="2021-12-06T12:07:00Z">
        <w:r w:rsidR="001D74ED">
          <w:rPr>
            <w:rFonts w:ascii="Cambria" w:hAnsi="Cambria" w:cs="Times New Roman"/>
            <w:sz w:val="22"/>
          </w:rPr>
          <w:t>incident of</w:t>
        </w:r>
      </w:ins>
      <w:ins w:id="28" w:author="unlhr intern" w:date="2021-12-06T12:10:00Z">
        <w:r w:rsidR="006F48C2">
          <w:rPr>
            <w:rFonts w:ascii="Cambria" w:hAnsi="Cambria" w:cs="Times New Roman"/>
            <w:sz w:val="22"/>
          </w:rPr>
          <w:t xml:space="preserve"> </w:t>
        </w:r>
      </w:ins>
      <w:ins w:id="29" w:author="unlhr intern" w:date="2021-12-06T12:11:00Z">
        <w:r w:rsidR="00F8060B">
          <w:rPr>
            <w:rFonts w:ascii="Cambria" w:hAnsi="Cambria" w:cs="Times New Roman"/>
            <w:sz w:val="22"/>
          </w:rPr>
          <w:t>such conduct</w:t>
        </w:r>
      </w:ins>
      <w:ins w:id="30" w:author="unlhr intern" w:date="2021-12-05T11:18:00Z">
        <w:r w:rsidR="00055C11">
          <w:rPr>
            <w:rFonts w:ascii="Cambria" w:hAnsi="Cambria" w:cs="Times New Roman"/>
            <w:sz w:val="22"/>
          </w:rPr>
          <w:t>. If such behavior repeats the warning will be in the written form within 10 days</w:t>
        </w:r>
      </w:ins>
      <w:ins w:id="31" w:author="unlhr intern" w:date="2021-12-06T12:11:00Z">
        <w:r w:rsidR="00743657">
          <w:rPr>
            <w:rFonts w:ascii="Cambria" w:hAnsi="Cambria" w:cs="Times New Roman"/>
            <w:sz w:val="22"/>
          </w:rPr>
          <w:t xml:space="preserve"> after the incident of such conduct</w:t>
        </w:r>
      </w:ins>
      <w:ins w:id="32" w:author="unlhr intern" w:date="2021-12-05T11:20:00Z">
        <w:r w:rsidR="00055C11">
          <w:rPr>
            <w:rFonts w:ascii="Cambria" w:hAnsi="Cambria" w:cs="Times New Roman"/>
            <w:sz w:val="22"/>
          </w:rPr>
          <w:t xml:space="preserve">. Even after the written warning </w:t>
        </w:r>
      </w:ins>
      <w:ins w:id="33" w:author="unlhr intern" w:date="2021-12-06T12:11:00Z">
        <w:r w:rsidR="00EA2C0F">
          <w:rPr>
            <w:rFonts w:ascii="Cambria" w:hAnsi="Cambria" w:cs="Times New Roman"/>
            <w:sz w:val="22"/>
          </w:rPr>
          <w:t xml:space="preserve">if </w:t>
        </w:r>
      </w:ins>
      <w:ins w:id="34" w:author="unlhr intern" w:date="2021-12-05T11:20:00Z">
        <w:r w:rsidR="00055C11">
          <w:rPr>
            <w:rFonts w:ascii="Cambria" w:hAnsi="Cambria" w:cs="Times New Roman"/>
            <w:sz w:val="22"/>
          </w:rPr>
          <w:t xml:space="preserve">such behavior doesn’t </w:t>
        </w:r>
      </w:ins>
      <w:ins w:id="35" w:author="unlhr intern" w:date="2021-12-05T11:22:00Z">
        <w:r w:rsidR="00E67B34">
          <w:rPr>
            <w:rFonts w:ascii="Cambria" w:hAnsi="Cambria" w:cs="Times New Roman"/>
            <w:sz w:val="22"/>
          </w:rPr>
          <w:t xml:space="preserve">stop then the </w:t>
        </w:r>
      </w:ins>
      <w:ins w:id="36" w:author="unlhr intern" w:date="2021-12-06T17:34:00Z">
        <w:r w:rsidR="00E67B34">
          <w:rPr>
            <w:rFonts w:ascii="Cambria" w:hAnsi="Cambria" w:cs="Times New Roman"/>
            <w:sz w:val="22"/>
          </w:rPr>
          <w:t xml:space="preserve">employee questionable </w:t>
        </w:r>
      </w:ins>
      <w:ins w:id="37" w:author="unlhr intern" w:date="2021-12-06T17:36:00Z">
        <w:r w:rsidR="00E67B34">
          <w:rPr>
            <w:rFonts w:ascii="Cambria" w:hAnsi="Cambria" w:cs="Times New Roman"/>
            <w:sz w:val="22"/>
          </w:rPr>
          <w:t xml:space="preserve">will be presented </w:t>
        </w:r>
        <w:r w:rsidR="00541181">
          <w:rPr>
            <w:rFonts w:ascii="Cambria" w:hAnsi="Cambria" w:cs="Times New Roman"/>
            <w:sz w:val="22"/>
          </w:rPr>
          <w:t xml:space="preserve">within 15 </w:t>
        </w:r>
        <w:r w:rsidR="00E67B34">
          <w:rPr>
            <w:rFonts w:ascii="Cambria" w:hAnsi="Cambria" w:cs="Times New Roman"/>
            <w:sz w:val="22"/>
          </w:rPr>
          <w:t>days after the incident of such conduct</w:t>
        </w:r>
      </w:ins>
      <w:ins w:id="38" w:author="unlhr intern" w:date="2021-12-06T17:37:00Z">
        <w:r w:rsidR="00541181">
          <w:rPr>
            <w:rFonts w:ascii="Cambria" w:hAnsi="Cambria" w:cs="Times New Roman"/>
            <w:sz w:val="22"/>
          </w:rPr>
          <w:t xml:space="preserve">. </w:t>
        </w:r>
      </w:ins>
    </w:p>
    <w:p w14:paraId="7C55CA5A" w14:textId="77777777" w:rsidR="00E67B34" w:rsidRDefault="00E67B34" w:rsidP="00404EA9">
      <w:pPr>
        <w:spacing w:after="0"/>
        <w:jc w:val="both"/>
        <w:rPr>
          <w:ins w:id="39" w:author="unlhr intern" w:date="2021-12-06T17:37:00Z"/>
          <w:rFonts w:ascii="Cambria" w:hAnsi="Cambria" w:cs="Times New Roman"/>
          <w:sz w:val="22"/>
        </w:rPr>
      </w:pPr>
    </w:p>
    <w:p w14:paraId="51449DE0" w14:textId="08F6BA4D" w:rsidR="00404EA9" w:rsidRPr="00BE0188" w:rsidDel="00E67B34" w:rsidRDefault="00404EA9" w:rsidP="00E67B34">
      <w:pPr>
        <w:jc w:val="both"/>
        <w:rPr>
          <w:del w:id="40" w:author="unlhr intern" w:date="2021-12-06T17:36:00Z"/>
          <w:rFonts w:ascii="Cambria" w:hAnsi="Cambria" w:cs="Times New Roman"/>
          <w:sz w:val="22"/>
        </w:rPr>
      </w:pPr>
      <w:del w:id="41" w:author="unlhr intern" w:date="2021-12-05T11:18:00Z">
        <w:r w:rsidRPr="00BE0188" w:rsidDel="00055C11">
          <w:rPr>
            <w:rFonts w:ascii="Cambria" w:hAnsi="Cambria" w:cs="Times New Roman"/>
            <w:sz w:val="22"/>
          </w:rPr>
          <w:delText xml:space="preserve">, up </w:delText>
        </w:r>
        <w:r w:rsidR="008321FC" w:rsidDel="00055C11">
          <w:rPr>
            <w:rFonts w:ascii="Cambria" w:hAnsi="Cambria" w:cs="Times New Roman"/>
            <w:sz w:val="22"/>
          </w:rPr>
          <w:delText xml:space="preserve">to and including termination. </w:delText>
        </w:r>
        <w:r w:rsidR="00650AE7" w:rsidDel="00055C11">
          <w:rPr>
            <w:rFonts w:ascii="Cambria" w:hAnsi="Cambria" w:cs="Times New Roman"/>
            <w:sz w:val="22"/>
          </w:rPr>
          <w:delText xml:space="preserve">  </w:delText>
        </w:r>
      </w:del>
    </w:p>
    <w:p w14:paraId="5069683A" w14:textId="77777777" w:rsidR="00404EA9" w:rsidRPr="00BE0188" w:rsidRDefault="00404EA9" w:rsidP="00404EA9">
      <w:pPr>
        <w:spacing w:after="0"/>
        <w:jc w:val="both"/>
        <w:rPr>
          <w:rFonts w:ascii="Cambria" w:hAnsi="Cambria" w:cs="Times New Roman"/>
          <w:b/>
          <w:bCs/>
          <w:iCs/>
          <w:szCs w:val="26"/>
        </w:rPr>
      </w:pPr>
      <w:r w:rsidRPr="00BE0188">
        <w:rPr>
          <w:rFonts w:ascii="Cambria" w:hAnsi="Cambria" w:cs="Times New Roman"/>
          <w:b/>
          <w:bCs/>
          <w:iCs/>
          <w:szCs w:val="26"/>
        </w:rPr>
        <w:t>Conduct Constituting Prohibited Sexual or Discriminatory Harassment</w:t>
      </w:r>
    </w:p>
    <w:p w14:paraId="76D04857" w14:textId="18E239EC" w:rsidR="00404EA9" w:rsidRPr="00BE0188" w:rsidRDefault="00404EA9" w:rsidP="00404EA9">
      <w:pPr>
        <w:spacing w:after="0"/>
        <w:jc w:val="both"/>
        <w:rPr>
          <w:rFonts w:ascii="Cambria" w:hAnsi="Cambria" w:cs="Times New Roman"/>
          <w:sz w:val="22"/>
        </w:rPr>
      </w:pPr>
      <w:r w:rsidRPr="00BE0188">
        <w:rPr>
          <w:rFonts w:ascii="Cambria" w:hAnsi="Cambria" w:cs="Times New Roman"/>
          <w:sz w:val="22"/>
        </w:rPr>
        <w:t>Sexual harassment is one of the forms of harassment forbidden by this policy.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also prohibits inappropriate and unprofessional as well as sex</w:t>
      </w:r>
      <w:r w:rsidR="005861CD">
        <w:rPr>
          <w:rFonts w:ascii="Cambria" w:hAnsi="Cambria" w:cs="Times New Roman"/>
          <w:sz w:val="22"/>
        </w:rPr>
        <w:t>ual</w:t>
      </w:r>
      <w:r w:rsidRPr="00BE0188">
        <w:rPr>
          <w:rFonts w:ascii="Cambria" w:hAnsi="Cambria" w:cs="Times New Roman"/>
          <w:sz w:val="22"/>
        </w:rPr>
        <w:t xml:space="preserve"> conduct regardless of whether it amounts to unlawful sexual harassment, as such conduct is deemed to be inconsistent with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policy of promoting tolerance, respect, and dignity in the workplace.</w:t>
      </w:r>
      <w:r w:rsidR="00C17651">
        <w:rPr>
          <w:rFonts w:ascii="Cambria" w:hAnsi="Cambria" w:cs="Times New Roman"/>
          <w:sz w:val="22"/>
        </w:rPr>
        <w:t xml:space="preserve"> </w:t>
      </w:r>
    </w:p>
    <w:p w14:paraId="2F74388D" w14:textId="77777777" w:rsidR="00404EA9" w:rsidRPr="00BE0188" w:rsidRDefault="00404EA9" w:rsidP="00404EA9">
      <w:pPr>
        <w:spacing w:after="0"/>
        <w:jc w:val="both"/>
        <w:rPr>
          <w:rFonts w:ascii="Cambria" w:hAnsi="Cambria" w:cs="Times New Roman"/>
          <w:sz w:val="22"/>
        </w:rPr>
      </w:pPr>
    </w:p>
    <w:p w14:paraId="18AA584F" w14:textId="521E3BF2" w:rsidR="00404EA9" w:rsidRPr="00BE0188" w:rsidRDefault="00404EA9" w:rsidP="00404EA9">
      <w:pPr>
        <w:jc w:val="both"/>
        <w:rPr>
          <w:rFonts w:ascii="Cambria" w:hAnsi="Cambria" w:cs="Times New Roman"/>
          <w:sz w:val="22"/>
        </w:rPr>
      </w:pPr>
      <w:r w:rsidRPr="00BE0188">
        <w:rPr>
          <w:rFonts w:ascii="Cambria" w:hAnsi="Cambria" w:cs="Times New Roman"/>
          <w:sz w:val="22"/>
        </w:rPr>
        <w:t>For example, and without compiling an exhaustive list, the following are illustrative of conduct that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condemns and prohibits under this policy regardless of whether the conduct is based on gender or results in an adverse employment action and regardless of whether the conduct is severe or pervasive enough to create an unlawful hostile environment:</w:t>
      </w:r>
      <w:r w:rsidR="009505DD">
        <w:rPr>
          <w:rFonts w:ascii="Cambria" w:hAnsi="Cambria" w:cs="Times New Roman"/>
          <w:sz w:val="22"/>
        </w:rPr>
        <w:t xml:space="preserve">  </w:t>
      </w:r>
    </w:p>
    <w:p w14:paraId="5A0A956E" w14:textId="77777777" w:rsidR="00404EA9" w:rsidRPr="00BE0188" w:rsidRDefault="00404EA9" w:rsidP="00404EA9">
      <w:pPr>
        <w:numPr>
          <w:ilvl w:val="0"/>
          <w:numId w:val="8"/>
        </w:numPr>
        <w:autoSpaceDN w:val="0"/>
        <w:spacing w:after="0"/>
        <w:jc w:val="both"/>
        <w:rPr>
          <w:rFonts w:ascii="Cambria" w:hAnsi="Cambria" w:cs="Times New Roman"/>
          <w:sz w:val="22"/>
        </w:rPr>
      </w:pPr>
      <w:r w:rsidRPr="00BE0188">
        <w:rPr>
          <w:rFonts w:ascii="Cambria" w:hAnsi="Cambria" w:cs="Times New Roman"/>
          <w:sz w:val="22"/>
        </w:rPr>
        <w:t>It is prohibited for any person to condition a benefit such as a certain salary, job, shift, schedule, or promotion on the granting of sexual favors or the establishment or continuance of a personal relationship, or to imply to an employee that an award of such a benefit is conditioned upon the granting of sexual favors or the establishment or continuance of a personal relationship;</w:t>
      </w:r>
    </w:p>
    <w:p w14:paraId="631388C8" w14:textId="706DA660" w:rsidR="00404EA9" w:rsidRPr="00BE0188" w:rsidRDefault="00404EA9" w:rsidP="00404EA9">
      <w:pPr>
        <w:numPr>
          <w:ilvl w:val="0"/>
          <w:numId w:val="8"/>
        </w:numPr>
        <w:autoSpaceDN w:val="0"/>
        <w:spacing w:after="0"/>
        <w:jc w:val="both"/>
        <w:rPr>
          <w:rFonts w:ascii="Cambria" w:hAnsi="Cambria" w:cs="Times New Roman"/>
          <w:sz w:val="22"/>
        </w:rPr>
      </w:pPr>
      <w:r w:rsidRPr="00BE0188">
        <w:rPr>
          <w:rFonts w:ascii="Cambria" w:hAnsi="Cambria" w:cs="Times New Roman"/>
          <w:sz w:val="22"/>
        </w:rPr>
        <w:lastRenderedPageBreak/>
        <w:t xml:space="preserve">It is also prohibited for any employee to state or imply that another employee’s performance is attributable in whole or in part to the employee’s </w:t>
      </w:r>
      <w:r w:rsidR="005861CD">
        <w:rPr>
          <w:rFonts w:ascii="Cambria" w:hAnsi="Cambria" w:cs="Times New Roman"/>
          <w:sz w:val="22"/>
        </w:rPr>
        <w:t>gender</w:t>
      </w:r>
      <w:r w:rsidRPr="00BE0188">
        <w:rPr>
          <w:rFonts w:ascii="Cambria" w:hAnsi="Cambria" w:cs="Times New Roman"/>
          <w:sz w:val="22"/>
        </w:rPr>
        <w:t xml:space="preserve"> or membership in any protected-group categories under federal, state, or local laws;</w:t>
      </w:r>
      <w:r w:rsidR="009505DD">
        <w:rPr>
          <w:rFonts w:ascii="Cambria" w:hAnsi="Cambria" w:cs="Times New Roman"/>
          <w:sz w:val="22"/>
        </w:rPr>
        <w:t xml:space="preserve"> </w:t>
      </w:r>
      <w:r w:rsidR="00877AFC">
        <w:rPr>
          <w:rFonts w:ascii="Cambria" w:hAnsi="Cambria" w:cs="Times New Roman"/>
          <w:sz w:val="22"/>
        </w:rPr>
        <w:t xml:space="preserve">  </w:t>
      </w:r>
    </w:p>
    <w:p w14:paraId="7F73491A" w14:textId="77777777" w:rsidR="00404EA9" w:rsidRPr="00BE0188" w:rsidRDefault="00404EA9" w:rsidP="00404EA9">
      <w:pPr>
        <w:numPr>
          <w:ilvl w:val="0"/>
          <w:numId w:val="8"/>
        </w:numPr>
        <w:autoSpaceDN w:val="0"/>
        <w:spacing w:after="0"/>
        <w:jc w:val="both"/>
        <w:rPr>
          <w:rFonts w:ascii="Cambria" w:hAnsi="Cambria" w:cs="Times New Roman"/>
          <w:sz w:val="22"/>
        </w:rPr>
      </w:pPr>
      <w:r w:rsidRPr="00BE0188">
        <w:rPr>
          <w:rFonts w:ascii="Cambria" w:hAnsi="Cambria" w:cs="Times New Roman"/>
          <w:sz w:val="22"/>
        </w:rPr>
        <w:t>It is also prohibited for any employee to state or imply that a fellow employee’s promotion in the corporate hierarchy has resulted from the granting of a sexual favor or relationship; and,</w:t>
      </w:r>
    </w:p>
    <w:p w14:paraId="04C87298" w14:textId="5562DED8" w:rsidR="00404EA9" w:rsidRPr="00BE0188" w:rsidRDefault="00404EA9" w:rsidP="00404EA9">
      <w:pPr>
        <w:numPr>
          <w:ilvl w:val="0"/>
          <w:numId w:val="8"/>
        </w:numPr>
        <w:autoSpaceDN w:val="0"/>
        <w:spacing w:after="0"/>
        <w:jc w:val="both"/>
        <w:rPr>
          <w:rFonts w:ascii="Cambria" w:hAnsi="Cambria" w:cs="Times New Roman"/>
          <w:sz w:val="22"/>
        </w:rPr>
      </w:pPr>
      <w:r w:rsidRPr="00BE0188">
        <w:rPr>
          <w:rFonts w:ascii="Cambria" w:hAnsi="Cambria" w:cs="Times New Roman"/>
          <w:sz w:val="22"/>
        </w:rPr>
        <w:t>It is also prohibited for any person to engage in any type of conduct which has the effect of unreasonably interfering with another employee’s work or creates an intimidating, hostile, or offensive work environment.</w:t>
      </w:r>
      <w:r w:rsidR="00877AFC">
        <w:rPr>
          <w:rFonts w:ascii="Cambria" w:hAnsi="Cambria" w:cs="Times New Roman"/>
          <w:sz w:val="22"/>
        </w:rPr>
        <w:t xml:space="preserve">  </w:t>
      </w:r>
    </w:p>
    <w:p w14:paraId="18E0E658" w14:textId="77777777" w:rsidR="00404EA9" w:rsidRPr="00BE0188" w:rsidRDefault="00404EA9" w:rsidP="00404EA9">
      <w:pPr>
        <w:autoSpaceDN w:val="0"/>
        <w:spacing w:after="0"/>
        <w:jc w:val="both"/>
        <w:rPr>
          <w:rFonts w:ascii="Cambria" w:hAnsi="Cambria" w:cs="Times New Roman"/>
          <w:sz w:val="22"/>
        </w:rPr>
      </w:pPr>
    </w:p>
    <w:p w14:paraId="06F18F7F" w14:textId="63DCC822" w:rsidR="00404EA9" w:rsidRPr="00BE0188" w:rsidRDefault="00404EA9" w:rsidP="00404EA9">
      <w:pPr>
        <w:spacing w:after="0"/>
        <w:jc w:val="both"/>
        <w:rPr>
          <w:rFonts w:ascii="Cambria" w:hAnsi="Cambria" w:cs="Times New Roman"/>
          <w:sz w:val="22"/>
        </w:rPr>
      </w:pPr>
      <w:r w:rsidRPr="00BE0188">
        <w:rPr>
          <w:rFonts w:ascii="Cambria" w:hAnsi="Cambria" w:cs="Times New Roman"/>
          <w:sz w:val="22"/>
        </w:rPr>
        <w:t>As an employee of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xml:space="preserve">), you should be aware that the issue of whether </w:t>
      </w:r>
      <w:r w:rsidR="005861CD">
        <w:rPr>
          <w:rFonts w:ascii="Cambria" w:hAnsi="Cambria" w:cs="Times New Roman"/>
          <w:sz w:val="22"/>
        </w:rPr>
        <w:t xml:space="preserve">a </w:t>
      </w:r>
      <w:r w:rsidRPr="00BE0188">
        <w:rPr>
          <w:rFonts w:ascii="Cambria" w:hAnsi="Cambria" w:cs="Times New Roman"/>
          <w:sz w:val="22"/>
        </w:rPr>
        <w:t xml:space="preserve">behavior constitutes inappropriate, unprofessional harassment or discriminatory conduct might depend on how that behavior is viewed by the employee who is subjected to the behavior. </w:t>
      </w:r>
    </w:p>
    <w:p w14:paraId="7C1AA039" w14:textId="77777777" w:rsidR="00404EA9" w:rsidRPr="00BE0188" w:rsidRDefault="00404EA9" w:rsidP="00404EA9">
      <w:pPr>
        <w:spacing w:after="0"/>
        <w:jc w:val="both"/>
        <w:rPr>
          <w:rFonts w:ascii="Cambria" w:hAnsi="Cambria" w:cs="Times New Roman"/>
          <w:sz w:val="22"/>
        </w:rPr>
      </w:pPr>
    </w:p>
    <w:p w14:paraId="2481A78A" w14:textId="1FA0A72D" w:rsidR="00404EA9" w:rsidRPr="00BE0188" w:rsidRDefault="00404EA9" w:rsidP="00404EA9">
      <w:pPr>
        <w:spacing w:after="0"/>
        <w:jc w:val="both"/>
        <w:rPr>
          <w:rFonts w:ascii="Cambria" w:hAnsi="Cambria" w:cs="Times New Roman"/>
          <w:b/>
          <w:bCs/>
          <w:iCs/>
          <w:szCs w:val="26"/>
        </w:rPr>
      </w:pPr>
      <w:r w:rsidRPr="00BE0188">
        <w:rPr>
          <w:rFonts w:ascii="Cambria" w:hAnsi="Cambria" w:cs="Times New Roman"/>
          <w:b/>
          <w:bCs/>
          <w:iCs/>
          <w:szCs w:val="26"/>
        </w:rPr>
        <w:t xml:space="preserve">Conduct Constituting Sexual or Discriminatory Conduct, </w:t>
      </w:r>
      <w:r w:rsidR="005861CD">
        <w:rPr>
          <w:rFonts w:ascii="Cambria" w:hAnsi="Cambria" w:cs="Times New Roman"/>
          <w:b/>
          <w:bCs/>
          <w:iCs/>
          <w:szCs w:val="26"/>
        </w:rPr>
        <w:t xml:space="preserve">Making </w:t>
      </w:r>
      <w:r w:rsidRPr="00BE0188">
        <w:rPr>
          <w:rFonts w:ascii="Cambria" w:hAnsi="Cambria" w:cs="Times New Roman"/>
          <w:b/>
          <w:bCs/>
          <w:iCs/>
          <w:szCs w:val="26"/>
        </w:rPr>
        <w:t>Jok</w:t>
      </w:r>
      <w:r w:rsidR="005861CD">
        <w:rPr>
          <w:rFonts w:ascii="Cambria" w:hAnsi="Cambria" w:cs="Times New Roman"/>
          <w:b/>
          <w:bCs/>
          <w:iCs/>
          <w:szCs w:val="26"/>
        </w:rPr>
        <w:t>es</w:t>
      </w:r>
      <w:r w:rsidRPr="00BE0188">
        <w:rPr>
          <w:rFonts w:ascii="Cambria" w:hAnsi="Cambria" w:cs="Times New Roman"/>
          <w:b/>
          <w:bCs/>
          <w:iCs/>
          <w:szCs w:val="26"/>
        </w:rPr>
        <w:t>, or Epithets</w:t>
      </w:r>
    </w:p>
    <w:p w14:paraId="1D05244A" w14:textId="46669BA8" w:rsidR="00404EA9" w:rsidRPr="00BE0188" w:rsidRDefault="00404EA9" w:rsidP="00404EA9">
      <w:pPr>
        <w:spacing w:after="0"/>
        <w:jc w:val="both"/>
        <w:rPr>
          <w:rFonts w:ascii="Cambria" w:hAnsi="Cambria" w:cs="Times New Roman"/>
          <w:sz w:val="22"/>
        </w:rPr>
      </w:pPr>
      <w:r w:rsidRPr="00BE0188">
        <w:rPr>
          <w:rFonts w:ascii="Cambria" w:hAnsi="Cambria" w:cs="Times New Roman"/>
          <w:sz w:val="22"/>
        </w:rPr>
        <w:t>For example, and without compiling an exhaustive list, the following are illustrative of conduct that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condemns and prohibits under this policy:</w:t>
      </w:r>
      <w:r w:rsidR="008C6FA7">
        <w:rPr>
          <w:rFonts w:ascii="Cambria" w:hAnsi="Cambria" w:cs="Times New Roman"/>
          <w:sz w:val="22"/>
        </w:rPr>
        <w:t xml:space="preserve"> </w:t>
      </w:r>
      <w:r w:rsidR="00B11B68">
        <w:rPr>
          <w:rFonts w:ascii="Cambria" w:hAnsi="Cambria" w:cs="Times New Roman"/>
          <w:sz w:val="22"/>
        </w:rPr>
        <w:t xml:space="preserve"> </w:t>
      </w:r>
    </w:p>
    <w:p w14:paraId="694DE579" w14:textId="77777777" w:rsidR="00404EA9" w:rsidRPr="00BE0188" w:rsidRDefault="00404EA9" w:rsidP="00404EA9">
      <w:pPr>
        <w:spacing w:after="0"/>
        <w:jc w:val="both"/>
        <w:rPr>
          <w:rFonts w:ascii="Cambria" w:hAnsi="Cambria" w:cs="Times New Roman"/>
          <w:sz w:val="22"/>
        </w:rPr>
      </w:pPr>
    </w:p>
    <w:p w14:paraId="6C6954CE" w14:textId="4592F481" w:rsidR="00404EA9" w:rsidRPr="00BE0188" w:rsidRDefault="00404EA9" w:rsidP="00404EA9">
      <w:pPr>
        <w:numPr>
          <w:ilvl w:val="0"/>
          <w:numId w:val="38"/>
        </w:numPr>
        <w:autoSpaceDN w:val="0"/>
        <w:spacing w:after="0"/>
        <w:jc w:val="both"/>
        <w:rPr>
          <w:rFonts w:ascii="Cambria" w:hAnsi="Cambria" w:cs="Times New Roman"/>
          <w:sz w:val="22"/>
        </w:rPr>
      </w:pPr>
      <w:r w:rsidRPr="00BE0188">
        <w:rPr>
          <w:rFonts w:ascii="Cambria" w:hAnsi="Cambria" w:cs="Times New Roman"/>
          <w:sz w:val="22"/>
        </w:rPr>
        <w:t>It is prohibited for any employee to bring any item to the work premises that is sexually offensive or discriminatory even if it is intended as a joke;</w:t>
      </w:r>
      <w:r w:rsidR="00B11B68">
        <w:rPr>
          <w:rFonts w:ascii="Cambria" w:hAnsi="Cambria" w:cs="Times New Roman"/>
          <w:sz w:val="22"/>
        </w:rPr>
        <w:t xml:space="preserve"> </w:t>
      </w:r>
    </w:p>
    <w:p w14:paraId="1FE75AB9" w14:textId="0B1BD3EF" w:rsidR="00404EA9" w:rsidRPr="00BE0188" w:rsidRDefault="00404EA9" w:rsidP="00404EA9">
      <w:pPr>
        <w:numPr>
          <w:ilvl w:val="0"/>
          <w:numId w:val="38"/>
        </w:numPr>
        <w:autoSpaceDN w:val="0"/>
        <w:spacing w:after="0"/>
        <w:jc w:val="both"/>
        <w:rPr>
          <w:rFonts w:ascii="Cambria" w:hAnsi="Cambria" w:cs="Times New Roman"/>
          <w:sz w:val="22"/>
        </w:rPr>
      </w:pPr>
      <w:r w:rsidRPr="00BE0188">
        <w:rPr>
          <w:rFonts w:ascii="Cambria" w:hAnsi="Cambria" w:cs="Times New Roman"/>
          <w:sz w:val="22"/>
        </w:rPr>
        <w:t>It is also prohibited for any employee to post any material that is discriminatory, offensive or sexual, even as a joke, on Company</w:t>
      </w:r>
      <w:r w:rsidR="005861CD">
        <w:rPr>
          <w:rFonts w:ascii="Cambria" w:hAnsi="Cambria" w:cs="Times New Roman"/>
          <w:sz w:val="22"/>
        </w:rPr>
        <w:t>’s</w:t>
      </w:r>
      <w:r w:rsidRPr="00BE0188">
        <w:rPr>
          <w:rFonts w:ascii="Cambria" w:hAnsi="Cambria" w:cs="Times New Roman"/>
          <w:sz w:val="22"/>
        </w:rPr>
        <w:t xml:space="preserve"> property, bulletin boards, documents, e-mail or voicemail systems;</w:t>
      </w:r>
    </w:p>
    <w:p w14:paraId="099036AA" w14:textId="77777777" w:rsidR="00404EA9" w:rsidRPr="00BE0188" w:rsidRDefault="00404EA9" w:rsidP="00404EA9">
      <w:pPr>
        <w:numPr>
          <w:ilvl w:val="0"/>
          <w:numId w:val="38"/>
        </w:numPr>
        <w:autoSpaceDN w:val="0"/>
        <w:spacing w:after="0"/>
        <w:jc w:val="both"/>
        <w:rPr>
          <w:rFonts w:ascii="Cambria" w:hAnsi="Cambria" w:cs="Times New Roman"/>
          <w:sz w:val="22"/>
        </w:rPr>
      </w:pPr>
      <w:r w:rsidRPr="00BE0188">
        <w:rPr>
          <w:rFonts w:ascii="Cambria" w:hAnsi="Cambria" w:cs="Times New Roman"/>
          <w:sz w:val="22"/>
        </w:rPr>
        <w:t>It is also prohibited for any employee to deface Company property or the personal property of anyone else, especially if sexually offensive or discriminatory even if intended as a joke;</w:t>
      </w:r>
    </w:p>
    <w:p w14:paraId="7C8DC7DC" w14:textId="77777777" w:rsidR="00404EA9" w:rsidRPr="00BE0188" w:rsidRDefault="00404EA9" w:rsidP="00404EA9">
      <w:pPr>
        <w:numPr>
          <w:ilvl w:val="0"/>
          <w:numId w:val="38"/>
        </w:numPr>
        <w:autoSpaceDN w:val="0"/>
        <w:spacing w:after="0"/>
        <w:jc w:val="both"/>
        <w:rPr>
          <w:rFonts w:ascii="Cambria" w:hAnsi="Cambria" w:cs="Times New Roman"/>
          <w:sz w:val="22"/>
        </w:rPr>
      </w:pPr>
      <w:r w:rsidRPr="00BE0188">
        <w:rPr>
          <w:rFonts w:ascii="Cambria" w:hAnsi="Cambria" w:cs="Times New Roman"/>
          <w:sz w:val="22"/>
        </w:rPr>
        <w:t>It is also prohibited for any employee to utter or utilize any offensive sexual or discriminatory jokes or epithets at work, or when referring to or about any other person, be they an employee or a non-employee;</w:t>
      </w:r>
    </w:p>
    <w:p w14:paraId="66393449" w14:textId="420D3013" w:rsidR="00404EA9" w:rsidRPr="00BE0188" w:rsidRDefault="00404EA9" w:rsidP="00404EA9">
      <w:pPr>
        <w:numPr>
          <w:ilvl w:val="0"/>
          <w:numId w:val="38"/>
        </w:numPr>
        <w:autoSpaceDN w:val="0"/>
        <w:spacing w:after="0"/>
        <w:jc w:val="both"/>
        <w:rPr>
          <w:rFonts w:ascii="Cambria" w:hAnsi="Cambria" w:cs="Times New Roman"/>
          <w:sz w:val="22"/>
        </w:rPr>
      </w:pPr>
      <w:r w:rsidRPr="00BE0188">
        <w:rPr>
          <w:rFonts w:ascii="Cambria" w:hAnsi="Cambria" w:cs="Times New Roman"/>
          <w:sz w:val="22"/>
        </w:rPr>
        <w:t xml:space="preserve">It is also prohibited for any employee to harass anyone else </w:t>
      </w:r>
      <w:r w:rsidR="005861CD">
        <w:rPr>
          <w:rFonts w:ascii="Cambria" w:hAnsi="Cambria" w:cs="Times New Roman"/>
          <w:sz w:val="22"/>
        </w:rPr>
        <w:t>in regards</w:t>
      </w:r>
      <w:r w:rsidRPr="00BE0188">
        <w:rPr>
          <w:rFonts w:ascii="Cambria" w:hAnsi="Cambria" w:cs="Times New Roman"/>
          <w:sz w:val="22"/>
        </w:rPr>
        <w:t xml:space="preserve"> to their </w:t>
      </w:r>
      <w:r w:rsidR="005861CD">
        <w:rPr>
          <w:rFonts w:ascii="Cambria" w:hAnsi="Cambria" w:cs="Times New Roman"/>
          <w:sz w:val="22"/>
        </w:rPr>
        <w:t>gender</w:t>
      </w:r>
      <w:r w:rsidRPr="00BE0188">
        <w:rPr>
          <w:rFonts w:ascii="Cambria" w:hAnsi="Cambria" w:cs="Times New Roman"/>
          <w:sz w:val="22"/>
        </w:rPr>
        <w:t>, sexual orientation, race, color, ethnic background, age, national origin, religion, marital status, disability, or other protected-group status; and,</w:t>
      </w:r>
    </w:p>
    <w:p w14:paraId="3B97CDFB" w14:textId="36EF7B9C" w:rsidR="00404EA9" w:rsidRPr="00BE0188" w:rsidRDefault="00404EA9" w:rsidP="00404EA9">
      <w:pPr>
        <w:numPr>
          <w:ilvl w:val="0"/>
          <w:numId w:val="38"/>
        </w:numPr>
        <w:autoSpaceDN w:val="0"/>
        <w:spacing w:after="0"/>
        <w:jc w:val="both"/>
        <w:rPr>
          <w:rFonts w:ascii="Cambria" w:hAnsi="Cambria" w:cs="Times New Roman"/>
          <w:sz w:val="22"/>
        </w:rPr>
      </w:pPr>
      <w:r w:rsidRPr="00BE0188">
        <w:rPr>
          <w:rFonts w:ascii="Cambria" w:hAnsi="Cambria" w:cs="Times New Roman"/>
          <w:sz w:val="22"/>
        </w:rPr>
        <w:t>It is also prohibited for any employee to bring to or display in the workplace any materials having an offensive content (such as pornography or due to a demeaning reference to another’s protected-group status), or to circulate or disseminate any such materials through (</w:t>
      </w:r>
      <w:proofErr w:type="spellStart"/>
      <w:r w:rsidR="00C50BBF" w:rsidRPr="00BE0188">
        <w:rPr>
          <w:rFonts w:ascii="Cambria" w:hAnsi="Cambria" w:cs="Times New Roman"/>
          <w:sz w:val="22"/>
        </w:rPr>
        <w:t>Upaya</w:t>
      </w:r>
      <w:proofErr w:type="spellEnd"/>
      <w:r w:rsidRPr="00BE0188">
        <w:rPr>
          <w:rFonts w:ascii="Cambria" w:hAnsi="Cambria" w:cs="Times New Roman"/>
          <w:sz w:val="22"/>
        </w:rPr>
        <w:t xml:space="preserve">) internal mail, voice mail, or e-mail systems. </w:t>
      </w:r>
    </w:p>
    <w:p w14:paraId="49C5DA85" w14:textId="382AA2D1" w:rsidR="00404EA9" w:rsidRDefault="00404EA9" w:rsidP="00404EA9">
      <w:pPr>
        <w:autoSpaceDN w:val="0"/>
        <w:spacing w:after="0"/>
        <w:jc w:val="both"/>
        <w:rPr>
          <w:ins w:id="42" w:author="unlhr intern" w:date="2021-12-06T17:50:00Z"/>
          <w:rFonts w:ascii="Cambria" w:hAnsi="Cambria" w:cs="Times New Roman"/>
          <w:sz w:val="22"/>
        </w:rPr>
      </w:pPr>
    </w:p>
    <w:p w14:paraId="56B50B29" w14:textId="793E68DA" w:rsidR="00302FFC" w:rsidRDefault="00302FFC" w:rsidP="00404EA9">
      <w:pPr>
        <w:autoSpaceDN w:val="0"/>
        <w:spacing w:after="0"/>
        <w:jc w:val="both"/>
        <w:rPr>
          <w:ins w:id="43" w:author="unlhr intern" w:date="2021-12-06T17:50:00Z"/>
          <w:rFonts w:ascii="Cambria" w:hAnsi="Cambria" w:cs="Times New Roman"/>
          <w:sz w:val="22"/>
        </w:rPr>
      </w:pPr>
    </w:p>
    <w:p w14:paraId="6A496F33" w14:textId="6349D3F0" w:rsidR="00302FFC" w:rsidRDefault="00302FFC" w:rsidP="00404EA9">
      <w:pPr>
        <w:autoSpaceDN w:val="0"/>
        <w:spacing w:after="0"/>
        <w:jc w:val="both"/>
        <w:rPr>
          <w:ins w:id="44" w:author="unlhr intern" w:date="2021-12-06T17:55:00Z"/>
          <w:rFonts w:ascii="Cambria" w:hAnsi="Cambria" w:cs="Times New Roman"/>
          <w:sz w:val="22"/>
        </w:rPr>
      </w:pPr>
      <w:ins w:id="45" w:author="unlhr intern" w:date="2021-12-06T17:50:00Z">
        <w:r>
          <w:rPr>
            <w:rFonts w:ascii="Cambria" w:hAnsi="Cambria" w:cs="Times New Roman"/>
            <w:sz w:val="22"/>
          </w:rPr>
          <w:t xml:space="preserve">The </w:t>
        </w:r>
      </w:ins>
      <w:ins w:id="46" w:author="unlhr intern" w:date="2021-12-06T17:51:00Z">
        <w:r>
          <w:rPr>
            <w:rFonts w:ascii="Cambria" w:hAnsi="Cambria" w:cs="Times New Roman"/>
            <w:sz w:val="22"/>
          </w:rPr>
          <w:t>‘</w:t>
        </w:r>
      </w:ins>
      <w:ins w:id="47" w:author="unlhr intern" w:date="2021-12-06T17:50:00Z">
        <w:r>
          <w:rPr>
            <w:rFonts w:ascii="Cambria" w:hAnsi="Cambria" w:cs="Times New Roman"/>
            <w:sz w:val="22"/>
          </w:rPr>
          <w:t xml:space="preserve">Workplace </w:t>
        </w:r>
        <w:proofErr w:type="spellStart"/>
        <w:r>
          <w:rPr>
            <w:rFonts w:ascii="Cambria" w:hAnsi="Cambria" w:cs="Times New Roman"/>
            <w:sz w:val="22"/>
          </w:rPr>
          <w:t>Harrassment</w:t>
        </w:r>
      </w:ins>
      <w:proofErr w:type="spellEnd"/>
      <w:ins w:id="48" w:author="unlhr intern" w:date="2021-12-06T17:51:00Z">
        <w:r>
          <w:rPr>
            <w:rFonts w:ascii="Cambria" w:hAnsi="Cambria" w:cs="Times New Roman"/>
            <w:sz w:val="22"/>
          </w:rPr>
          <w:t>’</w:t>
        </w:r>
      </w:ins>
      <w:ins w:id="49" w:author="unlhr intern" w:date="2021-12-06T17:50:00Z">
        <w:r>
          <w:rPr>
            <w:rFonts w:ascii="Cambria" w:hAnsi="Cambria" w:cs="Times New Roman"/>
            <w:sz w:val="22"/>
          </w:rPr>
          <w:t xml:space="preserve"> training</w:t>
        </w:r>
      </w:ins>
      <w:ins w:id="50" w:author="unlhr intern" w:date="2021-12-06T17:51:00Z">
        <w:r>
          <w:rPr>
            <w:rFonts w:ascii="Cambria" w:hAnsi="Cambria" w:cs="Times New Roman"/>
            <w:sz w:val="22"/>
          </w:rPr>
          <w:t xml:space="preserve"> will be provided to the new employees during the on-boarding process. Whereas, the annual training regarding the same will be provided </w:t>
        </w:r>
      </w:ins>
      <w:ins w:id="51" w:author="unlhr intern" w:date="2021-12-06T17:54:00Z">
        <w:r>
          <w:rPr>
            <w:rFonts w:ascii="Cambria" w:hAnsi="Cambria" w:cs="Times New Roman"/>
            <w:sz w:val="22"/>
          </w:rPr>
          <w:t>to all of the employees</w:t>
        </w:r>
        <w:r w:rsidR="00822FEA">
          <w:rPr>
            <w:rFonts w:ascii="Cambria" w:hAnsi="Cambria" w:cs="Times New Roman"/>
            <w:sz w:val="22"/>
          </w:rPr>
          <w:t xml:space="preserve"> as a refresher training. </w:t>
        </w:r>
      </w:ins>
    </w:p>
    <w:p w14:paraId="22547BA0" w14:textId="77777777" w:rsidR="00BA7B9F" w:rsidRPr="00BE0188" w:rsidRDefault="00BA7B9F" w:rsidP="00404EA9">
      <w:pPr>
        <w:autoSpaceDN w:val="0"/>
        <w:spacing w:after="0"/>
        <w:jc w:val="both"/>
        <w:rPr>
          <w:rFonts w:ascii="Cambria" w:hAnsi="Cambria" w:cs="Times New Roman"/>
          <w:sz w:val="22"/>
        </w:rPr>
      </w:pPr>
    </w:p>
    <w:p w14:paraId="465CECF8" w14:textId="77777777" w:rsidR="00404EA9" w:rsidRPr="00BE0188" w:rsidRDefault="00404EA9" w:rsidP="00404EA9">
      <w:pPr>
        <w:spacing w:after="0"/>
        <w:jc w:val="both"/>
        <w:rPr>
          <w:rFonts w:ascii="Cambria" w:hAnsi="Cambria" w:cs="Times New Roman"/>
          <w:b/>
          <w:bCs/>
          <w:iCs/>
          <w:szCs w:val="26"/>
        </w:rPr>
      </w:pPr>
      <w:r w:rsidRPr="00BE0188">
        <w:rPr>
          <w:rFonts w:ascii="Cambria" w:hAnsi="Cambria" w:cs="Times New Roman"/>
          <w:b/>
          <w:bCs/>
          <w:iCs/>
          <w:szCs w:val="26"/>
        </w:rPr>
        <w:t>Application of the Policy to Non-Company Employees</w:t>
      </w:r>
    </w:p>
    <w:p w14:paraId="75FBB8F6" w14:textId="5A140218" w:rsidR="00404EA9" w:rsidDel="00DF4258" w:rsidRDefault="00404EA9">
      <w:pPr>
        <w:pStyle w:val="BodyText"/>
        <w:jc w:val="both"/>
        <w:rPr>
          <w:del w:id="52" w:author="unlhr intern" w:date="2021-12-06T17:55:00Z"/>
          <w:rFonts w:ascii="Cambria" w:hAnsi="Cambria"/>
          <w:sz w:val="22"/>
        </w:rPr>
        <w:pPrChange w:id="53" w:author="unlhr intern" w:date="2021-12-06T17:55:00Z">
          <w:pPr>
            <w:spacing w:after="0"/>
            <w:jc w:val="both"/>
          </w:pPr>
        </w:pPrChange>
      </w:pPr>
      <w:r w:rsidRPr="00BE0188">
        <w:rPr>
          <w:rFonts w:ascii="Cambria" w:hAnsi="Cambria"/>
          <w:sz w:val="22"/>
        </w:rPr>
        <w:t>Th</w:t>
      </w:r>
      <w:r w:rsidR="005861CD">
        <w:rPr>
          <w:rFonts w:ascii="Cambria" w:hAnsi="Cambria"/>
          <w:sz w:val="22"/>
        </w:rPr>
        <w:t>is</w:t>
      </w:r>
      <w:r w:rsidRPr="00BE0188">
        <w:rPr>
          <w:rFonts w:ascii="Cambria" w:hAnsi="Cambria"/>
          <w:sz w:val="22"/>
        </w:rPr>
        <w:t xml:space="preserve"> (</w:t>
      </w:r>
      <w:proofErr w:type="spellStart"/>
      <w:r w:rsidR="00C50BBF" w:rsidRPr="00BE0188">
        <w:rPr>
          <w:rFonts w:ascii="Cambria" w:eastAsiaTheme="minorEastAsia" w:hAnsi="Cambria"/>
          <w:kern w:val="0"/>
          <w:sz w:val="22"/>
          <w:lang w:eastAsia="ja-JP"/>
        </w:rPr>
        <w:t>Upaya</w:t>
      </w:r>
      <w:proofErr w:type="spellEnd"/>
      <w:r w:rsidRPr="00BE0188">
        <w:rPr>
          <w:rFonts w:ascii="Cambria" w:hAnsi="Cambria"/>
          <w:sz w:val="22"/>
        </w:rPr>
        <w:t>) policy also applies to the dealings of any employee with non-employees such as customers, vendors and members of the public</w:t>
      </w:r>
      <w:r w:rsidRPr="00515376">
        <w:rPr>
          <w:rFonts w:ascii="Cambria" w:hAnsi="Cambria"/>
          <w:sz w:val="22"/>
        </w:rPr>
        <w:t>. Furthermore, the policy also applies to individuals who do business with (</w:t>
      </w:r>
      <w:proofErr w:type="spellStart"/>
      <w:r w:rsidR="00C50BBF" w:rsidRPr="00515376">
        <w:rPr>
          <w:rFonts w:ascii="Cambria" w:eastAsiaTheme="minorEastAsia" w:hAnsi="Cambria"/>
          <w:kern w:val="0"/>
          <w:sz w:val="22"/>
          <w:lang w:eastAsia="ja-JP"/>
        </w:rPr>
        <w:t>Upaya</w:t>
      </w:r>
      <w:proofErr w:type="spellEnd"/>
      <w:r w:rsidRPr="00515376">
        <w:rPr>
          <w:rFonts w:ascii="Cambria" w:hAnsi="Cambria"/>
          <w:sz w:val="22"/>
        </w:rPr>
        <w:t>), who are present on (</w:t>
      </w:r>
      <w:proofErr w:type="spellStart"/>
      <w:r w:rsidR="00C50BBF" w:rsidRPr="00515376">
        <w:rPr>
          <w:rFonts w:ascii="Cambria" w:hAnsi="Cambria"/>
          <w:sz w:val="22"/>
        </w:rPr>
        <w:t>Upaya</w:t>
      </w:r>
      <w:proofErr w:type="spellEnd"/>
      <w:r w:rsidRPr="00515376">
        <w:rPr>
          <w:rFonts w:ascii="Cambria" w:hAnsi="Cambria"/>
          <w:sz w:val="22"/>
        </w:rPr>
        <w:t xml:space="preserve">) premises, or who interact with any employee of </w:t>
      </w:r>
      <w:r w:rsidRPr="00515376">
        <w:rPr>
          <w:rFonts w:ascii="Cambria" w:eastAsiaTheme="minorEastAsia" w:hAnsi="Cambria"/>
          <w:kern w:val="0"/>
          <w:sz w:val="22"/>
          <w:lang w:eastAsia="ja-JP"/>
        </w:rPr>
        <w:t>(</w:t>
      </w:r>
      <w:proofErr w:type="spellStart"/>
      <w:r w:rsidR="00C50BBF" w:rsidRPr="00515376">
        <w:rPr>
          <w:rFonts w:ascii="Cambria" w:eastAsiaTheme="minorEastAsia" w:hAnsi="Cambria"/>
          <w:kern w:val="0"/>
          <w:sz w:val="22"/>
          <w:lang w:eastAsia="ja-JP"/>
        </w:rPr>
        <w:t>Upaya</w:t>
      </w:r>
      <w:proofErr w:type="spellEnd"/>
      <w:r w:rsidRPr="00515376">
        <w:rPr>
          <w:rFonts w:ascii="Cambria" w:hAnsi="Cambria"/>
          <w:sz w:val="22"/>
        </w:rPr>
        <w:t>) while the employee is on duty.</w:t>
      </w:r>
      <w:r w:rsidR="00B11B68">
        <w:rPr>
          <w:rFonts w:ascii="Cambria" w:hAnsi="Cambria"/>
          <w:sz w:val="22"/>
        </w:rPr>
        <w:t xml:space="preserve"> </w:t>
      </w:r>
      <w:ins w:id="54" w:author="unlhr intern" w:date="2021-12-06T17:55:00Z">
        <w:r w:rsidR="00BA7B9F">
          <w:rPr>
            <w:rFonts w:ascii="Cambria" w:hAnsi="Cambria"/>
            <w:sz w:val="22"/>
          </w:rPr>
          <w:t xml:space="preserve">In case of any </w:t>
        </w:r>
      </w:ins>
      <w:ins w:id="55" w:author="unlhr intern" w:date="2021-12-31T11:23:00Z">
        <w:r w:rsidR="0021584E">
          <w:rPr>
            <w:rFonts w:ascii="Cambria" w:hAnsi="Cambria"/>
            <w:sz w:val="22"/>
          </w:rPr>
          <w:t>misconduct, the</w:t>
        </w:r>
      </w:ins>
      <w:ins w:id="56" w:author="unlhr intern" w:date="2021-12-06T17:56:00Z">
        <w:r w:rsidR="00817E57">
          <w:rPr>
            <w:rFonts w:ascii="Cambria" w:hAnsi="Cambria"/>
            <w:sz w:val="22"/>
          </w:rPr>
          <w:t xml:space="preserve"> employees who </w:t>
        </w:r>
      </w:ins>
      <w:ins w:id="57" w:author="unlhr intern" w:date="2021-12-06T17:59:00Z">
        <w:r w:rsidR="00DF4258">
          <w:rPr>
            <w:rFonts w:ascii="Cambria" w:hAnsi="Cambria"/>
            <w:sz w:val="22"/>
          </w:rPr>
          <w:t xml:space="preserve">face such incidents can report to the member of AEC committee. </w:t>
        </w:r>
      </w:ins>
    </w:p>
    <w:p w14:paraId="5B783D6E" w14:textId="77777777" w:rsidR="00DF4258" w:rsidRPr="00BE0188" w:rsidRDefault="00DF4258" w:rsidP="00404EA9">
      <w:pPr>
        <w:pStyle w:val="BodyText"/>
        <w:jc w:val="both"/>
        <w:rPr>
          <w:ins w:id="58" w:author="unlhr intern" w:date="2021-12-06T17:57:00Z"/>
          <w:rFonts w:ascii="Cambria" w:hAnsi="Cambria"/>
          <w:sz w:val="22"/>
        </w:rPr>
      </w:pPr>
    </w:p>
    <w:p w14:paraId="35ABF9BB" w14:textId="1DDBB20C" w:rsidR="00BA7B9F" w:rsidRPr="00BE0188" w:rsidRDefault="00BA7B9F">
      <w:pPr>
        <w:pStyle w:val="BodyText"/>
        <w:jc w:val="both"/>
        <w:pPrChange w:id="59" w:author="unlhr intern" w:date="2021-12-06T17:55:00Z">
          <w:pPr>
            <w:spacing w:after="0"/>
            <w:jc w:val="both"/>
          </w:pPr>
        </w:pPrChange>
      </w:pPr>
    </w:p>
    <w:p w14:paraId="23EE3AC5" w14:textId="47032751" w:rsidR="00404EA9" w:rsidRPr="00BE0188" w:rsidRDefault="00404EA9" w:rsidP="00404EA9">
      <w:pPr>
        <w:spacing w:after="0"/>
        <w:jc w:val="both"/>
        <w:rPr>
          <w:rFonts w:ascii="Cambria" w:hAnsi="Cambria" w:cs="Times New Roman"/>
          <w:b/>
          <w:bCs/>
          <w:iCs/>
          <w:szCs w:val="26"/>
        </w:rPr>
      </w:pPr>
      <w:r w:rsidRPr="00BE0188">
        <w:rPr>
          <w:rFonts w:ascii="Cambria" w:hAnsi="Cambria" w:cs="Times New Roman"/>
          <w:b/>
          <w:bCs/>
          <w:iCs/>
          <w:szCs w:val="26"/>
        </w:rPr>
        <w:t>Procedure Upon Occurrence of Prohibited Contact</w:t>
      </w:r>
      <w:r w:rsidR="0083556E">
        <w:rPr>
          <w:rFonts w:ascii="Cambria" w:hAnsi="Cambria" w:cs="Times New Roman"/>
          <w:b/>
          <w:bCs/>
          <w:iCs/>
          <w:szCs w:val="26"/>
        </w:rPr>
        <w:t xml:space="preserve"> </w:t>
      </w:r>
    </w:p>
    <w:p w14:paraId="05517049" w14:textId="7EC7C1DF" w:rsidR="00404EA9" w:rsidRPr="00BE0188" w:rsidRDefault="00404EA9" w:rsidP="009620C8">
      <w:pPr>
        <w:pStyle w:val="BodyText"/>
        <w:jc w:val="both"/>
        <w:rPr>
          <w:rFonts w:ascii="Cambria" w:hAnsi="Cambria"/>
          <w:sz w:val="22"/>
          <w:szCs w:val="22"/>
        </w:rPr>
      </w:pPr>
      <w:r w:rsidRPr="00BE0188">
        <w:rPr>
          <w:rFonts w:ascii="Cambria" w:hAnsi="Cambria"/>
          <w:sz w:val="22"/>
          <w:szCs w:val="22"/>
        </w:rPr>
        <w:t xml:space="preserve">Employees who believe they have been subjected or exposed to discrimination or harassment </w:t>
      </w:r>
      <w:r w:rsidRPr="00BE0188">
        <w:rPr>
          <w:rFonts w:ascii="Cambria" w:hAnsi="Cambria"/>
          <w:sz w:val="22"/>
          <w:szCs w:val="22"/>
        </w:rPr>
        <w:lastRenderedPageBreak/>
        <w:t>prohibited by this policy, have the right to have any such activity terminated immediately. Every employee has a role in preventing discrimination and harassment. Every employee must avoid any conduct that could reasonably be interpreted as discrimination or harassment under this policy. In addition, every employee should endeavor to protect other employees from discrimination and harassment. Employees are expected and encouraged to inform others in the workplace whenever their conduct is unwelcome, offensive, inappropriate, or in poor taste. Therefore, employees are required to come forward promptly and report any problems pursuant to this policy before the alleged behavior becomes severe or pervasive. In addition, employees should come forward with complaints about alleged problems or violations of the Company’s policy at any time. Complaints need not be limited to someone who was the target of the alleged offending conduct.  Anyone who has observed an alleged violation of the policy is also encouraged to report it to the company.</w:t>
      </w:r>
      <w:r w:rsidR="00F51E83">
        <w:rPr>
          <w:rFonts w:ascii="Cambria" w:hAnsi="Cambria"/>
          <w:sz w:val="22"/>
          <w:szCs w:val="22"/>
        </w:rPr>
        <w:t xml:space="preserve"> </w:t>
      </w:r>
      <w:r w:rsidR="006A6CFA">
        <w:rPr>
          <w:rFonts w:ascii="Cambria" w:hAnsi="Cambria"/>
          <w:sz w:val="22"/>
          <w:szCs w:val="22"/>
        </w:rPr>
        <w:t xml:space="preserve">  </w:t>
      </w:r>
    </w:p>
    <w:p w14:paraId="204D5665" w14:textId="77777777" w:rsidR="00404EA9" w:rsidRPr="00BE0188" w:rsidRDefault="00404EA9" w:rsidP="009620C8">
      <w:pPr>
        <w:pStyle w:val="BodyText"/>
        <w:jc w:val="both"/>
        <w:rPr>
          <w:rFonts w:ascii="Cambria" w:hAnsi="Cambria"/>
          <w:sz w:val="22"/>
          <w:szCs w:val="22"/>
        </w:rPr>
      </w:pPr>
    </w:p>
    <w:p w14:paraId="51F82B2B" w14:textId="77777777" w:rsidR="00404EA9" w:rsidRPr="00BE0188" w:rsidRDefault="00404EA9" w:rsidP="00404EA9">
      <w:pPr>
        <w:spacing w:after="0"/>
        <w:jc w:val="both"/>
        <w:rPr>
          <w:rFonts w:ascii="Cambria" w:hAnsi="Cambria" w:cs="Times New Roman"/>
          <w:b/>
          <w:bCs/>
          <w:iCs/>
        </w:rPr>
      </w:pPr>
      <w:r w:rsidRPr="00BE0188">
        <w:rPr>
          <w:rFonts w:ascii="Cambria" w:hAnsi="Cambria" w:cs="Times New Roman"/>
          <w:b/>
          <w:bCs/>
          <w:iCs/>
        </w:rPr>
        <w:t>Reporting Procedures</w:t>
      </w:r>
    </w:p>
    <w:p w14:paraId="389CFF97" w14:textId="07BD0907" w:rsidR="00404EA9" w:rsidRPr="00BE0188" w:rsidRDefault="00404EA9" w:rsidP="00404EA9">
      <w:pPr>
        <w:pStyle w:val="BodyText"/>
        <w:jc w:val="both"/>
        <w:rPr>
          <w:rFonts w:ascii="Cambria" w:hAnsi="Cambria"/>
          <w:sz w:val="22"/>
          <w:szCs w:val="22"/>
        </w:rPr>
      </w:pPr>
      <w:r w:rsidRPr="00BE0188">
        <w:rPr>
          <w:rFonts w:ascii="Cambria" w:hAnsi="Cambria"/>
          <w:sz w:val="22"/>
          <w:szCs w:val="22"/>
        </w:rPr>
        <w:t>If any employee witnesses any conduct that he or she believes is inconsistent with this policy, (</w:t>
      </w:r>
      <w:proofErr w:type="spellStart"/>
      <w:r w:rsidR="00C50BBF" w:rsidRPr="00BE0188">
        <w:rPr>
          <w:rFonts w:ascii="Cambria" w:eastAsiaTheme="minorEastAsia" w:hAnsi="Cambria"/>
          <w:kern w:val="0"/>
          <w:sz w:val="22"/>
          <w:szCs w:val="22"/>
          <w:lang w:eastAsia="ja-JP"/>
        </w:rPr>
        <w:t>Upaya</w:t>
      </w:r>
      <w:proofErr w:type="spellEnd"/>
      <w:r w:rsidRPr="00BE0188">
        <w:rPr>
          <w:rFonts w:ascii="Cambria" w:hAnsi="Cambria"/>
          <w:sz w:val="22"/>
          <w:szCs w:val="22"/>
        </w:rPr>
        <w:t>) expects the employee to notify immediately one or more of the people designated below.  (</w:t>
      </w:r>
      <w:proofErr w:type="spellStart"/>
      <w:r w:rsidR="00C50BBF" w:rsidRPr="00BE0188">
        <w:rPr>
          <w:rFonts w:ascii="Cambria" w:eastAsiaTheme="minorEastAsia" w:hAnsi="Cambria"/>
          <w:kern w:val="0"/>
          <w:sz w:val="22"/>
          <w:szCs w:val="22"/>
          <w:lang w:eastAsia="ja-JP"/>
        </w:rPr>
        <w:t>Upaya</w:t>
      </w:r>
      <w:proofErr w:type="spellEnd"/>
      <w:r w:rsidRPr="00BE0188">
        <w:rPr>
          <w:rFonts w:ascii="Cambria" w:hAnsi="Cambria"/>
          <w:sz w:val="22"/>
          <w:szCs w:val="22"/>
        </w:rPr>
        <w:t xml:space="preserve">) has convenient and reliable mechanisms in place for reporting alleged violations of the policy.  Complaints will </w:t>
      </w:r>
      <w:r w:rsidR="00552C6A" w:rsidRPr="00BE0188">
        <w:rPr>
          <w:rFonts w:ascii="Cambria" w:hAnsi="Cambria"/>
          <w:sz w:val="22"/>
          <w:szCs w:val="22"/>
        </w:rPr>
        <w:t>be accepted in writing only</w:t>
      </w:r>
      <w:r w:rsidRPr="00BE0188">
        <w:rPr>
          <w:rFonts w:ascii="Cambria" w:hAnsi="Cambria"/>
          <w:sz w:val="22"/>
          <w:szCs w:val="22"/>
        </w:rPr>
        <w:t>. Complaints can be directed to multiple people within (</w:t>
      </w:r>
      <w:proofErr w:type="spellStart"/>
      <w:r w:rsidR="00C50BBF" w:rsidRPr="00BE0188">
        <w:rPr>
          <w:rFonts w:ascii="Cambria" w:eastAsiaTheme="minorEastAsia" w:hAnsi="Cambria"/>
          <w:kern w:val="0"/>
          <w:sz w:val="22"/>
          <w:szCs w:val="22"/>
          <w:lang w:eastAsia="ja-JP"/>
        </w:rPr>
        <w:t>Upaya</w:t>
      </w:r>
      <w:proofErr w:type="spellEnd"/>
      <w:r w:rsidRPr="00BE0188">
        <w:rPr>
          <w:rFonts w:ascii="Cambria" w:hAnsi="Cambria"/>
          <w:sz w:val="22"/>
          <w:szCs w:val="22"/>
        </w:rPr>
        <w:t>), including:</w:t>
      </w:r>
      <w:r w:rsidR="006A6CFA">
        <w:rPr>
          <w:rFonts w:ascii="Cambria" w:hAnsi="Cambria"/>
          <w:sz w:val="22"/>
          <w:szCs w:val="22"/>
        </w:rPr>
        <w:t xml:space="preserve">  </w:t>
      </w:r>
    </w:p>
    <w:p w14:paraId="7A061E11" w14:textId="77777777" w:rsidR="00404EA9" w:rsidRPr="00BE0188" w:rsidRDefault="00404EA9" w:rsidP="00404EA9">
      <w:pPr>
        <w:pStyle w:val="BodyText"/>
        <w:jc w:val="both"/>
        <w:rPr>
          <w:rFonts w:ascii="Cambria" w:hAnsi="Cambria"/>
          <w:sz w:val="22"/>
          <w:szCs w:val="22"/>
        </w:rPr>
      </w:pPr>
    </w:p>
    <w:p w14:paraId="57BC66B0" w14:textId="7165C5BE" w:rsidR="00404EA9" w:rsidRPr="00515376" w:rsidRDefault="00404EA9" w:rsidP="00404EA9">
      <w:pPr>
        <w:pStyle w:val="BodyText"/>
        <w:widowControl/>
        <w:numPr>
          <w:ilvl w:val="0"/>
          <w:numId w:val="10"/>
        </w:numPr>
        <w:overflowPunct/>
        <w:adjustRightInd/>
        <w:jc w:val="both"/>
        <w:rPr>
          <w:rFonts w:ascii="Cambria" w:hAnsi="Cambria"/>
          <w:sz w:val="22"/>
          <w:szCs w:val="22"/>
        </w:rPr>
      </w:pPr>
      <w:r w:rsidRPr="00515376">
        <w:rPr>
          <w:rFonts w:ascii="Cambria" w:hAnsi="Cambria"/>
          <w:sz w:val="22"/>
          <w:szCs w:val="22"/>
        </w:rPr>
        <w:t>Any Assistant Manager or General Manager</w:t>
      </w:r>
      <w:r w:rsidR="006A6CFA" w:rsidRPr="00515376">
        <w:rPr>
          <w:rFonts w:ascii="Cambria" w:hAnsi="Cambria"/>
          <w:sz w:val="22"/>
          <w:szCs w:val="22"/>
        </w:rPr>
        <w:t xml:space="preserve"> </w:t>
      </w:r>
    </w:p>
    <w:p w14:paraId="71BC5928" w14:textId="77777777" w:rsidR="00404EA9" w:rsidRPr="00515376" w:rsidRDefault="00404EA9" w:rsidP="00404EA9">
      <w:pPr>
        <w:pStyle w:val="BodyText"/>
        <w:widowControl/>
        <w:numPr>
          <w:ilvl w:val="0"/>
          <w:numId w:val="10"/>
        </w:numPr>
        <w:overflowPunct/>
        <w:adjustRightInd/>
        <w:ind w:left="0" w:firstLine="0"/>
        <w:jc w:val="both"/>
        <w:rPr>
          <w:rFonts w:ascii="Cambria" w:hAnsi="Cambria"/>
          <w:sz w:val="22"/>
          <w:szCs w:val="22"/>
        </w:rPr>
      </w:pPr>
      <w:r w:rsidRPr="00515376">
        <w:rPr>
          <w:rFonts w:ascii="Cambria" w:hAnsi="Cambria"/>
          <w:sz w:val="22"/>
          <w:szCs w:val="22"/>
        </w:rPr>
        <w:t>Any senior member of management</w:t>
      </w:r>
    </w:p>
    <w:p w14:paraId="29141E77" w14:textId="77777777" w:rsidR="00515376" w:rsidRDefault="00404EA9" w:rsidP="00515376">
      <w:pPr>
        <w:pStyle w:val="BodyText"/>
        <w:widowControl/>
        <w:numPr>
          <w:ilvl w:val="0"/>
          <w:numId w:val="10"/>
        </w:numPr>
        <w:overflowPunct/>
        <w:adjustRightInd/>
        <w:ind w:left="0" w:firstLine="0"/>
        <w:jc w:val="both"/>
        <w:rPr>
          <w:rFonts w:ascii="Cambria" w:hAnsi="Cambria"/>
          <w:sz w:val="22"/>
          <w:szCs w:val="22"/>
        </w:rPr>
      </w:pPr>
      <w:r w:rsidRPr="00515376">
        <w:rPr>
          <w:rFonts w:ascii="Cambria" w:hAnsi="Cambria"/>
          <w:sz w:val="22"/>
          <w:szCs w:val="22"/>
        </w:rPr>
        <w:t>Any owner of the company</w:t>
      </w:r>
    </w:p>
    <w:p w14:paraId="03EFC9E8" w14:textId="17E436B9" w:rsidR="00404EA9" w:rsidRPr="00515376" w:rsidRDefault="00BD7548" w:rsidP="00515376">
      <w:pPr>
        <w:pStyle w:val="BodyText"/>
        <w:widowControl/>
        <w:numPr>
          <w:ilvl w:val="0"/>
          <w:numId w:val="10"/>
        </w:numPr>
        <w:overflowPunct/>
        <w:adjustRightInd/>
        <w:ind w:left="0" w:firstLine="0"/>
        <w:jc w:val="both"/>
        <w:rPr>
          <w:rFonts w:ascii="Cambria" w:hAnsi="Cambria"/>
          <w:sz w:val="22"/>
          <w:szCs w:val="22"/>
        </w:rPr>
      </w:pPr>
      <w:r w:rsidRPr="00515376">
        <w:rPr>
          <w:rFonts w:ascii="Cambria" w:hAnsi="Cambria"/>
          <w:sz w:val="22"/>
          <w:szCs w:val="22"/>
        </w:rPr>
        <w:t>HR Directly</w:t>
      </w:r>
      <w:r w:rsidR="004E38D3" w:rsidRPr="00515376">
        <w:rPr>
          <w:rFonts w:ascii="Cambria" w:hAnsi="Cambria"/>
          <w:sz w:val="22"/>
          <w:szCs w:val="22"/>
        </w:rPr>
        <w:t xml:space="preserve"> </w:t>
      </w:r>
    </w:p>
    <w:p w14:paraId="21218946" w14:textId="77777777" w:rsidR="00404EA9" w:rsidRPr="00BE0188" w:rsidRDefault="00404EA9" w:rsidP="00404EA9">
      <w:pPr>
        <w:pStyle w:val="BodyText"/>
        <w:jc w:val="both"/>
        <w:rPr>
          <w:rFonts w:ascii="Cambria" w:hAnsi="Cambria"/>
          <w:sz w:val="22"/>
          <w:szCs w:val="22"/>
        </w:rPr>
      </w:pPr>
    </w:p>
    <w:p w14:paraId="1E9BFA8E" w14:textId="3A9324DA" w:rsidR="00404EA9" w:rsidRPr="00BE0188" w:rsidRDefault="00404EA9" w:rsidP="00404EA9">
      <w:pPr>
        <w:pStyle w:val="BodyText"/>
        <w:jc w:val="both"/>
        <w:rPr>
          <w:rFonts w:ascii="Cambria" w:hAnsi="Cambria"/>
          <w:sz w:val="22"/>
          <w:szCs w:val="22"/>
        </w:rPr>
      </w:pPr>
      <w:r w:rsidRPr="00BE0188">
        <w:rPr>
          <w:rFonts w:ascii="Cambria" w:hAnsi="Cambria"/>
          <w:sz w:val="22"/>
          <w:szCs w:val="22"/>
        </w:rPr>
        <w:t>All complaints shall be treated with the utmost seriousness and discretion.  Upon receipt of the complaint or in circumstances where (</w:t>
      </w:r>
      <w:proofErr w:type="spellStart"/>
      <w:r w:rsidR="00C50BBF" w:rsidRPr="00BE0188">
        <w:rPr>
          <w:rFonts w:ascii="Cambria" w:eastAsiaTheme="minorEastAsia" w:hAnsi="Cambria"/>
          <w:kern w:val="0"/>
          <w:sz w:val="22"/>
          <w:szCs w:val="22"/>
          <w:lang w:eastAsia="ja-JP"/>
        </w:rPr>
        <w:t>Upaya</w:t>
      </w:r>
      <w:proofErr w:type="spellEnd"/>
      <w:r w:rsidRPr="00BE0188">
        <w:rPr>
          <w:rFonts w:ascii="Cambria" w:hAnsi="Cambria"/>
          <w:sz w:val="22"/>
          <w:szCs w:val="22"/>
        </w:rPr>
        <w:t xml:space="preserve">) becomes aware of alleged offending conduct, a prompt, thorough, and impartial investigation will be made concerning any alleged offending conduct. </w:t>
      </w:r>
      <w:r w:rsidR="00CB325A" w:rsidRPr="00BE0188">
        <w:rPr>
          <w:rFonts w:ascii="Cambria" w:hAnsi="Cambria"/>
          <w:sz w:val="22"/>
          <w:szCs w:val="22"/>
        </w:rPr>
        <w:t>Upon determination of said investigation, (</w:t>
      </w:r>
      <w:proofErr w:type="spellStart"/>
      <w:r w:rsidR="00C50BBF" w:rsidRPr="00BE0188">
        <w:rPr>
          <w:rFonts w:ascii="Cambria" w:hAnsi="Cambria"/>
          <w:sz w:val="22"/>
          <w:szCs w:val="22"/>
        </w:rPr>
        <w:t>Upaya</w:t>
      </w:r>
      <w:proofErr w:type="spellEnd"/>
      <w:r w:rsidR="00CB325A" w:rsidRPr="00BE0188">
        <w:rPr>
          <w:rFonts w:ascii="Cambria" w:hAnsi="Cambria"/>
          <w:sz w:val="22"/>
          <w:szCs w:val="22"/>
        </w:rPr>
        <w:t xml:space="preserve">) will disclose to the complainant, regardless as to its result, so as </w:t>
      </w:r>
      <w:r w:rsidR="009620C8" w:rsidRPr="00BE0188">
        <w:rPr>
          <w:rFonts w:ascii="Cambria" w:hAnsi="Cambria"/>
          <w:sz w:val="22"/>
          <w:szCs w:val="22"/>
        </w:rPr>
        <w:t xml:space="preserve">to ensure </w:t>
      </w:r>
      <w:r w:rsidR="00CB325A" w:rsidRPr="00BE0188">
        <w:rPr>
          <w:rFonts w:ascii="Cambria" w:hAnsi="Cambria"/>
          <w:sz w:val="22"/>
          <w:szCs w:val="22"/>
        </w:rPr>
        <w:t xml:space="preserve">everyone is informed and up to date.  </w:t>
      </w:r>
      <w:r w:rsidRPr="00BE0188">
        <w:rPr>
          <w:rFonts w:ascii="Cambria" w:hAnsi="Cambria"/>
          <w:sz w:val="22"/>
          <w:szCs w:val="22"/>
        </w:rPr>
        <w:t>If the investigation leads to a determination that an individual engaged in conduct in violation of (</w:t>
      </w:r>
      <w:proofErr w:type="spellStart"/>
      <w:r w:rsidR="00C50BBF" w:rsidRPr="00BE0188">
        <w:rPr>
          <w:rFonts w:ascii="Cambria" w:eastAsiaTheme="minorEastAsia" w:hAnsi="Cambria"/>
          <w:kern w:val="0"/>
          <w:sz w:val="22"/>
          <w:szCs w:val="22"/>
          <w:lang w:eastAsia="ja-JP"/>
        </w:rPr>
        <w:t>Upaya</w:t>
      </w:r>
      <w:proofErr w:type="spellEnd"/>
      <w:r w:rsidRPr="00BE0188">
        <w:rPr>
          <w:rFonts w:ascii="Cambria" w:hAnsi="Cambria"/>
          <w:sz w:val="22"/>
          <w:szCs w:val="22"/>
        </w:rPr>
        <w:t>) policy, appropriate corrective action will be taken promptly, including the possible termination of the offending party.  (</w:t>
      </w:r>
      <w:proofErr w:type="spellStart"/>
      <w:r w:rsidR="00C50BBF" w:rsidRPr="00BE0188">
        <w:rPr>
          <w:rFonts w:ascii="Cambria" w:eastAsiaTheme="minorEastAsia" w:hAnsi="Cambria"/>
          <w:kern w:val="0"/>
          <w:sz w:val="22"/>
          <w:szCs w:val="22"/>
          <w:lang w:eastAsia="ja-JP"/>
        </w:rPr>
        <w:t>Upaya</w:t>
      </w:r>
      <w:proofErr w:type="spellEnd"/>
      <w:r w:rsidRPr="00BE0188">
        <w:rPr>
          <w:rFonts w:ascii="Cambria" w:hAnsi="Cambria"/>
          <w:sz w:val="22"/>
          <w:szCs w:val="22"/>
        </w:rPr>
        <w:t>) may impose discipline for inappropriate conduct that comes to the Company’s attention, regard</w:t>
      </w:r>
      <w:r w:rsidR="005861CD">
        <w:rPr>
          <w:rFonts w:ascii="Cambria" w:hAnsi="Cambria"/>
          <w:sz w:val="22"/>
          <w:szCs w:val="22"/>
        </w:rPr>
        <w:t>less</w:t>
      </w:r>
      <w:r w:rsidRPr="00BE0188">
        <w:rPr>
          <w:rFonts w:ascii="Cambria" w:hAnsi="Cambria"/>
          <w:sz w:val="22"/>
          <w:szCs w:val="22"/>
        </w:rPr>
        <w:t xml:space="preserve"> to whether the conduct constitutes a violation of law.</w:t>
      </w:r>
      <w:r w:rsidR="003A1A62">
        <w:rPr>
          <w:rFonts w:ascii="Cambria" w:hAnsi="Cambria"/>
          <w:sz w:val="22"/>
          <w:szCs w:val="22"/>
        </w:rPr>
        <w:t xml:space="preserve"> </w:t>
      </w:r>
      <w:del w:id="60" w:author="unlhr intern" w:date="2021-12-31T11:25:00Z">
        <w:r w:rsidR="003A1A62" w:rsidDel="009B6BCB">
          <w:rPr>
            <w:rFonts w:ascii="Cambria" w:hAnsi="Cambria"/>
            <w:sz w:val="22"/>
            <w:szCs w:val="22"/>
          </w:rPr>
          <w:delText xml:space="preserve"> </w:delText>
        </w:r>
      </w:del>
    </w:p>
    <w:p w14:paraId="60E7CEEF" w14:textId="77777777" w:rsidR="00404EA9" w:rsidRPr="00BE0188" w:rsidRDefault="00404EA9" w:rsidP="00404EA9">
      <w:pPr>
        <w:pStyle w:val="BodyText"/>
        <w:jc w:val="both"/>
        <w:rPr>
          <w:rFonts w:ascii="Cambria" w:hAnsi="Cambria"/>
          <w:sz w:val="22"/>
          <w:szCs w:val="22"/>
        </w:rPr>
      </w:pPr>
    </w:p>
    <w:p w14:paraId="37FA8D41" w14:textId="77777777" w:rsidR="00404EA9" w:rsidRPr="00BE0188" w:rsidRDefault="00404EA9" w:rsidP="00404EA9">
      <w:pPr>
        <w:spacing w:after="0"/>
        <w:jc w:val="both"/>
        <w:rPr>
          <w:rFonts w:ascii="Cambria" w:hAnsi="Cambria" w:cs="Times New Roman"/>
          <w:b/>
          <w:bCs/>
          <w:iCs/>
          <w:sz w:val="22"/>
          <w:szCs w:val="22"/>
        </w:rPr>
      </w:pPr>
      <w:r w:rsidRPr="00BE0188">
        <w:rPr>
          <w:rFonts w:ascii="Cambria" w:hAnsi="Cambria" w:cs="Times New Roman"/>
          <w:b/>
          <w:bCs/>
          <w:iCs/>
          <w:sz w:val="22"/>
          <w:szCs w:val="22"/>
        </w:rPr>
        <w:t>No Retaliation</w:t>
      </w:r>
    </w:p>
    <w:p w14:paraId="2209B5B4" w14:textId="48026E6A" w:rsidR="00404EA9" w:rsidRPr="00BE0188" w:rsidRDefault="00404EA9" w:rsidP="00404EA9">
      <w:pPr>
        <w:spacing w:after="0"/>
        <w:jc w:val="both"/>
        <w:rPr>
          <w:rFonts w:ascii="Cambria" w:hAnsi="Cambria"/>
          <w:sz w:val="22"/>
          <w:szCs w:val="22"/>
        </w:rPr>
      </w:pPr>
      <w:r w:rsidRPr="00BE0188">
        <w:rPr>
          <w:rFonts w:ascii="Cambria" w:hAnsi="Cambria"/>
          <w:sz w:val="22"/>
          <w:szCs w:val="22"/>
        </w:rPr>
        <w:t>(</w:t>
      </w:r>
      <w:proofErr w:type="spellStart"/>
      <w:r w:rsidR="00C50BBF" w:rsidRPr="00BE0188">
        <w:rPr>
          <w:rFonts w:ascii="Cambria" w:hAnsi="Cambria"/>
          <w:sz w:val="22"/>
          <w:szCs w:val="22"/>
        </w:rPr>
        <w:t>Upaya</w:t>
      </w:r>
      <w:proofErr w:type="spellEnd"/>
      <w:r w:rsidRPr="00BE0188">
        <w:rPr>
          <w:rFonts w:ascii="Cambria" w:hAnsi="Cambria"/>
          <w:sz w:val="22"/>
          <w:szCs w:val="22"/>
        </w:rPr>
        <w:t>) will not tolerate adverse treatment of any employee because he or she reports harassment or discrimination, or provides information related to such complaints. As this policy strictly prohibits retaliation of any form against anyone who complains of alleged violations of this policy, the prohibition against retaliation also applies to any employee involved in or cooperating with any investigation of alleged offending conduct under this policy. Thus, a supervisor is prohibited from making any decision</w:t>
      </w:r>
      <w:r w:rsidR="005861CD">
        <w:rPr>
          <w:rFonts w:ascii="Cambria" w:hAnsi="Cambria"/>
          <w:sz w:val="22"/>
          <w:szCs w:val="22"/>
        </w:rPr>
        <w:t xml:space="preserve"> of the personnel</w:t>
      </w:r>
      <w:r w:rsidRPr="00BE0188">
        <w:rPr>
          <w:rFonts w:ascii="Cambria" w:hAnsi="Cambria"/>
          <w:sz w:val="22"/>
          <w:szCs w:val="22"/>
        </w:rPr>
        <w:t xml:space="preserve"> or taking any other adverse action against any employee because the employee complained or cooperated in good faith with an investigation of alleged conduct prohibited by this policy. Any act</w:t>
      </w:r>
      <w:r w:rsidR="005861CD">
        <w:rPr>
          <w:rFonts w:ascii="Cambria" w:hAnsi="Cambria"/>
          <w:sz w:val="22"/>
          <w:szCs w:val="22"/>
        </w:rPr>
        <w:t>/s</w:t>
      </w:r>
      <w:r w:rsidRPr="00BE0188">
        <w:rPr>
          <w:rFonts w:ascii="Cambria" w:hAnsi="Cambria"/>
          <w:sz w:val="22"/>
          <w:szCs w:val="22"/>
        </w:rPr>
        <w:t xml:space="preserve"> of retaliation will be considered a violation of this policy, and corrective action will be taken promptly, including the possible termination of any individual who engages in retaliation of any form.</w:t>
      </w:r>
      <w:r w:rsidR="003F1F52">
        <w:rPr>
          <w:rFonts w:ascii="Cambria" w:hAnsi="Cambria"/>
          <w:sz w:val="22"/>
          <w:szCs w:val="22"/>
        </w:rPr>
        <w:t xml:space="preserve"> </w:t>
      </w:r>
    </w:p>
    <w:p w14:paraId="698C91FB" w14:textId="2C380442" w:rsidR="00FE27E4" w:rsidRPr="00BE0188" w:rsidRDefault="00A34EF2" w:rsidP="00351709">
      <w:pPr>
        <w:pStyle w:val="CianoHeading"/>
        <w:rPr>
          <w:rFonts w:asciiTheme="majorHAnsi" w:hAnsiTheme="majorHAnsi"/>
          <w:sz w:val="22"/>
          <w:szCs w:val="22"/>
        </w:rPr>
      </w:pPr>
      <w:r>
        <w:rPr>
          <w:rFonts w:asciiTheme="majorHAnsi" w:hAnsiTheme="majorHAnsi"/>
          <w:sz w:val="22"/>
          <w:szCs w:val="22"/>
        </w:rPr>
        <w:t xml:space="preserve"> </w:t>
      </w:r>
    </w:p>
    <w:p w14:paraId="50C930FC" w14:textId="77777777" w:rsidR="002F2118" w:rsidRPr="00BE0188" w:rsidRDefault="002F2118" w:rsidP="00351709">
      <w:pPr>
        <w:pStyle w:val="CianoHeading"/>
        <w:rPr>
          <w:rFonts w:asciiTheme="majorHAnsi" w:hAnsiTheme="majorHAnsi"/>
          <w:sz w:val="22"/>
          <w:szCs w:val="22"/>
        </w:rPr>
      </w:pPr>
    </w:p>
    <w:p w14:paraId="58CBDC94" w14:textId="77777777" w:rsidR="00512D46" w:rsidRPr="00BE0188" w:rsidRDefault="00512D46" w:rsidP="00351709">
      <w:pPr>
        <w:pStyle w:val="CianoHeading"/>
        <w:rPr>
          <w:rFonts w:asciiTheme="majorHAnsi" w:hAnsiTheme="majorHAnsi"/>
          <w:sz w:val="22"/>
          <w:szCs w:val="22"/>
        </w:rPr>
      </w:pPr>
    </w:p>
    <w:p w14:paraId="12530C37" w14:textId="77777777" w:rsidR="00512D46" w:rsidRPr="00BE0188" w:rsidRDefault="00512D46" w:rsidP="00351709">
      <w:pPr>
        <w:pStyle w:val="CianoHeading"/>
        <w:rPr>
          <w:rFonts w:asciiTheme="majorHAnsi" w:hAnsiTheme="majorHAnsi"/>
          <w:sz w:val="22"/>
          <w:szCs w:val="22"/>
        </w:rPr>
      </w:pPr>
    </w:p>
    <w:p w14:paraId="17086297" w14:textId="77777777" w:rsidR="00512D46" w:rsidRPr="00BE0188" w:rsidRDefault="00512D46" w:rsidP="00351709">
      <w:pPr>
        <w:pStyle w:val="CianoHeading"/>
        <w:rPr>
          <w:rFonts w:asciiTheme="majorHAnsi" w:hAnsiTheme="majorHAnsi"/>
          <w:sz w:val="22"/>
          <w:szCs w:val="22"/>
        </w:rPr>
      </w:pPr>
    </w:p>
    <w:p w14:paraId="37BAEEB5" w14:textId="77777777" w:rsidR="00512D46" w:rsidRPr="00BE0188" w:rsidRDefault="00512D46" w:rsidP="00351709">
      <w:pPr>
        <w:pStyle w:val="CianoHeading"/>
        <w:rPr>
          <w:rFonts w:asciiTheme="majorHAnsi" w:hAnsiTheme="majorHAnsi"/>
          <w:sz w:val="22"/>
          <w:szCs w:val="22"/>
        </w:rPr>
      </w:pPr>
    </w:p>
    <w:p w14:paraId="196463E8" w14:textId="77777777" w:rsidR="00512D46" w:rsidRPr="00BE0188" w:rsidRDefault="00512D46" w:rsidP="00351709">
      <w:pPr>
        <w:pStyle w:val="CianoHeading"/>
        <w:rPr>
          <w:rFonts w:asciiTheme="majorHAnsi" w:hAnsiTheme="majorHAnsi"/>
          <w:sz w:val="22"/>
          <w:szCs w:val="22"/>
        </w:rPr>
      </w:pPr>
    </w:p>
    <w:bookmarkEnd w:id="17"/>
    <w:p w14:paraId="107AAC70" w14:textId="77777777" w:rsidR="00024C02" w:rsidRPr="00BE0188" w:rsidRDefault="00024C02" w:rsidP="00DA63F1">
      <w:pPr>
        <w:spacing w:after="0"/>
        <w:jc w:val="both"/>
        <w:rPr>
          <w:sz w:val="22"/>
          <w:szCs w:val="22"/>
        </w:rPr>
      </w:pPr>
    </w:p>
    <w:p w14:paraId="4D35ED60" w14:textId="77777777" w:rsidR="002F2118" w:rsidRPr="00BE0188" w:rsidRDefault="002F2118" w:rsidP="0025546C">
      <w:pPr>
        <w:spacing w:after="0"/>
        <w:jc w:val="both"/>
        <w:rPr>
          <w:sz w:val="22"/>
          <w:szCs w:val="22"/>
        </w:rPr>
      </w:pPr>
    </w:p>
    <w:p w14:paraId="28E0478E"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61" w:name="_Toc354126246"/>
      <w:bookmarkStart w:id="62" w:name="_Toc83829150"/>
      <w:r w:rsidRPr="00BE0188">
        <w:rPr>
          <w:rFonts w:asciiTheme="majorHAnsi" w:hAnsiTheme="majorHAnsi"/>
          <w:sz w:val="26"/>
          <w:szCs w:val="26"/>
          <w:u w:val="none"/>
        </w:rPr>
        <w:t>Employee Privacy and Personal Activities</w:t>
      </w:r>
      <w:bookmarkEnd w:id="61"/>
      <w:bookmarkEnd w:id="62"/>
    </w:p>
    <w:p w14:paraId="3F25D798" w14:textId="77777777" w:rsidR="00FE27E4" w:rsidRPr="00BE0188" w:rsidRDefault="00FE27E4" w:rsidP="00351709">
      <w:pPr>
        <w:pStyle w:val="BlockText"/>
        <w:ind w:left="0" w:right="0"/>
        <w:rPr>
          <w:rFonts w:asciiTheme="majorHAnsi" w:hAnsiTheme="majorHAnsi"/>
          <w:b w:val="0"/>
          <w:sz w:val="22"/>
          <w:szCs w:val="22"/>
        </w:rPr>
      </w:pPr>
    </w:p>
    <w:p w14:paraId="3003A9DA" w14:textId="02D09229" w:rsidR="005770E6" w:rsidRDefault="00351709" w:rsidP="00351709">
      <w:pPr>
        <w:pStyle w:val="BlockText"/>
        <w:ind w:left="0" w:right="0"/>
        <w:rPr>
          <w:rFonts w:asciiTheme="minorHAnsi" w:hAnsiTheme="minorHAnsi"/>
          <w:b w:val="0"/>
          <w:sz w:val="22"/>
          <w:szCs w:val="22"/>
        </w:rPr>
      </w:pPr>
      <w:r w:rsidRPr="00BE0188">
        <w:rPr>
          <w:rFonts w:asciiTheme="minorHAnsi" w:hAnsiTheme="minorHAnsi"/>
          <w:b w:val="0"/>
          <w:sz w:val="22"/>
          <w:szCs w:val="22"/>
        </w:rPr>
        <w:t xml:space="preserve">Treating each other with respect and dignity includes respecting one another’s privacy.  Of course, you may keep your personal activities outside of the workplace confidential. However, you should always keep in mind that you are a representative of </w:t>
      </w:r>
      <w:r w:rsidR="00693380" w:rsidRPr="00BE0188">
        <w:rPr>
          <w:rFonts w:asciiTheme="minorHAnsi" w:hAnsiTheme="minorHAnsi"/>
          <w:b w:val="0"/>
          <w:sz w:val="22"/>
          <w:szCs w:val="22"/>
        </w:rPr>
        <w:t>(</w:t>
      </w:r>
      <w:proofErr w:type="spellStart"/>
      <w:r w:rsidR="00C50BBF" w:rsidRPr="00BE0188">
        <w:rPr>
          <w:rFonts w:asciiTheme="minorHAnsi" w:hAnsiTheme="minorHAnsi"/>
          <w:b w:val="0"/>
          <w:sz w:val="22"/>
          <w:szCs w:val="22"/>
        </w:rPr>
        <w:t>Upaya</w:t>
      </w:r>
      <w:proofErr w:type="spellEnd"/>
      <w:r w:rsidR="00693380" w:rsidRPr="00BE0188">
        <w:rPr>
          <w:rFonts w:asciiTheme="minorHAnsi" w:hAnsiTheme="minorHAnsi"/>
          <w:b w:val="0"/>
          <w:sz w:val="22"/>
          <w:szCs w:val="22"/>
        </w:rPr>
        <w:t>)</w:t>
      </w:r>
      <w:r w:rsidRPr="00BE0188">
        <w:rPr>
          <w:rFonts w:asciiTheme="minorHAnsi" w:hAnsiTheme="minorHAnsi"/>
          <w:b w:val="0"/>
          <w:sz w:val="22"/>
          <w:szCs w:val="22"/>
        </w:rPr>
        <w:t xml:space="preserve">. </w:t>
      </w:r>
    </w:p>
    <w:p w14:paraId="1683D230" w14:textId="77777777" w:rsidR="00B718F8" w:rsidRPr="00BE0188" w:rsidRDefault="00B718F8" w:rsidP="00351709">
      <w:pPr>
        <w:pStyle w:val="BlockText"/>
        <w:ind w:left="0" w:right="0"/>
        <w:rPr>
          <w:rFonts w:asciiTheme="majorHAnsi" w:hAnsiTheme="majorHAnsi"/>
          <w:b w:val="0"/>
          <w:sz w:val="22"/>
          <w:szCs w:val="22"/>
        </w:rPr>
      </w:pPr>
    </w:p>
    <w:p w14:paraId="1797E95D" w14:textId="77777777" w:rsidR="005770E6" w:rsidRPr="00BE0188" w:rsidRDefault="005770E6" w:rsidP="00C531F5">
      <w:pPr>
        <w:pStyle w:val="BlockText"/>
        <w:ind w:left="0" w:right="0"/>
        <w:rPr>
          <w:rFonts w:asciiTheme="majorHAnsi" w:hAnsiTheme="majorHAnsi"/>
          <w:sz w:val="22"/>
          <w:szCs w:val="22"/>
        </w:rPr>
      </w:pPr>
      <w:r w:rsidRPr="00BE0188">
        <w:rPr>
          <w:rFonts w:asciiTheme="majorHAnsi" w:hAnsiTheme="majorHAnsi"/>
          <w:sz w:val="22"/>
          <w:szCs w:val="22"/>
        </w:rPr>
        <w:t>Internet Usage</w:t>
      </w:r>
    </w:p>
    <w:p w14:paraId="39E04E1B" w14:textId="42599744" w:rsidR="005770E6" w:rsidRPr="00BE0188" w:rsidRDefault="005770E6" w:rsidP="00C531F5">
      <w:pPr>
        <w:pStyle w:val="ListParagraph"/>
        <w:widowControl w:val="0"/>
        <w:tabs>
          <w:tab w:val="left" w:pos="8820"/>
        </w:tabs>
        <w:autoSpaceDE w:val="0"/>
        <w:autoSpaceDN w:val="0"/>
        <w:adjustRightInd w:val="0"/>
        <w:ind w:left="0"/>
        <w:jc w:val="both"/>
        <w:rPr>
          <w:rFonts w:asciiTheme="minorHAnsi" w:eastAsia="Arial Unicode MS" w:hAnsiTheme="minorHAnsi" w:cs="Arial"/>
          <w:sz w:val="22"/>
          <w:szCs w:val="22"/>
        </w:rPr>
      </w:pPr>
      <w:r w:rsidRPr="00BE0188">
        <w:rPr>
          <w:rFonts w:asciiTheme="minorHAnsi" w:eastAsia="Arial Unicode MS" w:hAnsiTheme="minorHAnsi" w:cs="Arial"/>
          <w:sz w:val="22"/>
          <w:szCs w:val="22"/>
        </w:rPr>
        <w:t>Internet access is provided by (</w:t>
      </w:r>
      <w:proofErr w:type="spellStart"/>
      <w:r w:rsidR="00C50BBF" w:rsidRPr="00BE0188">
        <w:rPr>
          <w:rFonts w:asciiTheme="minorHAnsi" w:eastAsia="Arial Unicode MS" w:hAnsiTheme="minorHAnsi" w:cs="Arial"/>
          <w:sz w:val="22"/>
          <w:szCs w:val="22"/>
        </w:rPr>
        <w:t>Upaya</w:t>
      </w:r>
      <w:proofErr w:type="spellEnd"/>
      <w:r w:rsidRPr="00BE0188">
        <w:rPr>
          <w:rFonts w:asciiTheme="minorHAnsi" w:eastAsia="Arial Unicode MS" w:hAnsiTheme="minorHAnsi" w:cs="Arial"/>
          <w:sz w:val="22"/>
          <w:szCs w:val="22"/>
        </w:rPr>
        <w:t>) to assist employees in obtaining work-related data and technology. All Internet data that is composed, transmitted, or received via our computer communications system is considered to be part of the official records of (</w:t>
      </w:r>
      <w:proofErr w:type="spellStart"/>
      <w:r w:rsidR="00C50BBF" w:rsidRPr="00BE0188">
        <w:rPr>
          <w:rFonts w:asciiTheme="minorHAnsi" w:eastAsia="Arial Unicode MS" w:hAnsiTheme="minorHAnsi" w:cs="Arial"/>
          <w:sz w:val="22"/>
          <w:szCs w:val="22"/>
        </w:rPr>
        <w:t>Upaya</w:t>
      </w:r>
      <w:proofErr w:type="spellEnd"/>
      <w:r w:rsidRPr="00BE0188">
        <w:rPr>
          <w:rFonts w:asciiTheme="minorHAnsi" w:eastAsia="Arial Unicode MS" w:hAnsiTheme="minorHAnsi" w:cs="Arial"/>
          <w:sz w:val="22"/>
          <w:szCs w:val="22"/>
        </w:rPr>
        <w:t>) and, as such, is subject to disclosure to law enforcement or other third parties. Consequently, employees should always ensure that the business information contained in Internet e-mail messages and other transmissions is accurate, appropriate, ethical, and lawful.</w:t>
      </w:r>
    </w:p>
    <w:p w14:paraId="647C6CCC" w14:textId="5A1D1EA5" w:rsidR="005770E6" w:rsidRPr="00BE0188" w:rsidRDefault="005770E6" w:rsidP="00C531F5">
      <w:pPr>
        <w:widowControl w:val="0"/>
        <w:tabs>
          <w:tab w:val="left" w:pos="8820"/>
        </w:tabs>
        <w:autoSpaceDE w:val="0"/>
        <w:autoSpaceDN w:val="0"/>
        <w:adjustRightInd w:val="0"/>
        <w:contextualSpacing/>
        <w:jc w:val="both"/>
        <w:rPr>
          <w:rFonts w:eastAsia="Arial Unicode MS" w:cs="Arial"/>
          <w:sz w:val="22"/>
          <w:szCs w:val="22"/>
        </w:rPr>
      </w:pPr>
    </w:p>
    <w:p w14:paraId="1466C10D" w14:textId="0FAD8880" w:rsidR="005770E6" w:rsidRPr="00BE0188" w:rsidRDefault="005770E6" w:rsidP="00C531F5">
      <w:pPr>
        <w:widowControl w:val="0"/>
        <w:tabs>
          <w:tab w:val="left" w:pos="8820"/>
        </w:tabs>
        <w:autoSpaceDE w:val="0"/>
        <w:autoSpaceDN w:val="0"/>
        <w:adjustRightInd w:val="0"/>
        <w:contextualSpacing/>
        <w:jc w:val="both"/>
        <w:rPr>
          <w:rFonts w:eastAsia="Arial Unicode MS" w:cs="Arial"/>
          <w:sz w:val="22"/>
          <w:szCs w:val="22"/>
        </w:rPr>
      </w:pPr>
      <w:r w:rsidRPr="00BE0188">
        <w:rPr>
          <w:rFonts w:eastAsia="Arial Unicode MS" w:cs="Arial"/>
          <w:sz w:val="22"/>
          <w:szCs w:val="22"/>
        </w:rPr>
        <w:t>Data that is composed, transmitted, accessed, or received via the Internet must not contain content that could be considered discriminatory, offensive, obscene, threatening, harassing, intimidating, or disruptive to any employee or other person. Examples of unacceptable content may include, but are not limited to, sexual comments or images, racial slurs, gender-specific comments, or any other comments or images that could reasonably offend someone on the basis of race, age, sex, religious or political beliefs, national origin, disability, sexual orientation, or any other characteristic protected by law.</w:t>
      </w:r>
      <w:r w:rsidR="000D4E0B">
        <w:rPr>
          <w:rFonts w:eastAsia="Arial Unicode MS" w:cs="Arial"/>
          <w:sz w:val="22"/>
          <w:szCs w:val="22"/>
        </w:rPr>
        <w:t xml:space="preserve"> </w:t>
      </w:r>
    </w:p>
    <w:p w14:paraId="4508DBA0" w14:textId="77777777" w:rsidR="005770E6" w:rsidRPr="00BE0188" w:rsidRDefault="005770E6" w:rsidP="00C531F5">
      <w:pPr>
        <w:widowControl w:val="0"/>
        <w:tabs>
          <w:tab w:val="left" w:pos="8820"/>
        </w:tabs>
        <w:autoSpaceDE w:val="0"/>
        <w:autoSpaceDN w:val="0"/>
        <w:adjustRightInd w:val="0"/>
        <w:contextualSpacing/>
        <w:jc w:val="both"/>
        <w:rPr>
          <w:rFonts w:eastAsia="Arial Unicode MS" w:cs="Arial"/>
          <w:sz w:val="22"/>
          <w:szCs w:val="22"/>
        </w:rPr>
      </w:pPr>
    </w:p>
    <w:p w14:paraId="7FDE6309" w14:textId="69DB734A" w:rsidR="005770E6" w:rsidRPr="00BE0188" w:rsidRDefault="005770E6" w:rsidP="00C531F5">
      <w:pPr>
        <w:widowControl w:val="0"/>
        <w:tabs>
          <w:tab w:val="left" w:pos="8820"/>
        </w:tabs>
        <w:autoSpaceDE w:val="0"/>
        <w:autoSpaceDN w:val="0"/>
        <w:adjustRightInd w:val="0"/>
        <w:contextualSpacing/>
        <w:jc w:val="both"/>
        <w:rPr>
          <w:rFonts w:eastAsia="Arial Unicode MS" w:cs="Arial"/>
          <w:sz w:val="22"/>
          <w:szCs w:val="22"/>
        </w:rPr>
      </w:pPr>
      <w:r w:rsidRPr="00BE0188">
        <w:rPr>
          <w:rFonts w:eastAsia="Arial Unicode MS" w:cs="Arial"/>
          <w:sz w:val="22"/>
          <w:szCs w:val="22"/>
        </w:rPr>
        <w:t xml:space="preserve">The unauthorized use, installation, copying, or distribution of copyrighted, trademarked, or patented material on the Internet is prohibited. </w:t>
      </w:r>
      <w:r w:rsidR="00E766BA">
        <w:rPr>
          <w:rFonts w:eastAsia="Arial Unicode MS" w:cs="Arial"/>
          <w:sz w:val="22"/>
          <w:szCs w:val="22"/>
        </w:rPr>
        <w:t xml:space="preserve"> </w:t>
      </w:r>
    </w:p>
    <w:p w14:paraId="118A4F47" w14:textId="77777777" w:rsidR="005770E6" w:rsidRPr="00BE0188" w:rsidRDefault="005770E6" w:rsidP="00C531F5">
      <w:pPr>
        <w:widowControl w:val="0"/>
        <w:tabs>
          <w:tab w:val="left" w:pos="8820"/>
        </w:tabs>
        <w:autoSpaceDE w:val="0"/>
        <w:autoSpaceDN w:val="0"/>
        <w:adjustRightInd w:val="0"/>
        <w:contextualSpacing/>
        <w:jc w:val="both"/>
        <w:rPr>
          <w:rFonts w:eastAsia="Arial Unicode MS" w:cs="Arial"/>
          <w:sz w:val="22"/>
          <w:szCs w:val="22"/>
        </w:rPr>
      </w:pPr>
    </w:p>
    <w:p w14:paraId="021005C7" w14:textId="447DCEAD" w:rsidR="005770E6" w:rsidRPr="00BE0188" w:rsidRDefault="005770E6" w:rsidP="00C531F5">
      <w:pPr>
        <w:widowControl w:val="0"/>
        <w:tabs>
          <w:tab w:val="left" w:pos="8820"/>
        </w:tabs>
        <w:autoSpaceDE w:val="0"/>
        <w:autoSpaceDN w:val="0"/>
        <w:adjustRightInd w:val="0"/>
        <w:contextualSpacing/>
        <w:jc w:val="both"/>
        <w:rPr>
          <w:rFonts w:eastAsia="Arial Unicode MS" w:cs="Arial"/>
          <w:sz w:val="22"/>
          <w:szCs w:val="22"/>
        </w:rPr>
      </w:pPr>
      <w:r w:rsidRPr="00BE0188">
        <w:rPr>
          <w:rFonts w:eastAsia="Arial Unicode MS" w:cs="Arial"/>
          <w:sz w:val="22"/>
          <w:szCs w:val="22"/>
        </w:rPr>
        <w:t>As a general rule, if an employee did not create material, does not own the rights to it, or has not gotten authorization for its use, it should not be put on the Internet.</w:t>
      </w:r>
      <w:r w:rsidR="00F9156A">
        <w:rPr>
          <w:rFonts w:eastAsia="Arial Unicode MS" w:cs="Arial"/>
          <w:sz w:val="22"/>
          <w:szCs w:val="22"/>
        </w:rPr>
        <w:t xml:space="preserve"> </w:t>
      </w:r>
    </w:p>
    <w:p w14:paraId="3BBA5280" w14:textId="77777777" w:rsidR="005770E6" w:rsidRPr="00BE0188" w:rsidRDefault="005770E6" w:rsidP="00C531F5">
      <w:pPr>
        <w:widowControl w:val="0"/>
        <w:tabs>
          <w:tab w:val="left" w:pos="8820"/>
        </w:tabs>
        <w:autoSpaceDE w:val="0"/>
        <w:autoSpaceDN w:val="0"/>
        <w:adjustRightInd w:val="0"/>
        <w:contextualSpacing/>
        <w:jc w:val="both"/>
        <w:rPr>
          <w:rFonts w:eastAsia="Arial Unicode MS" w:cs="Arial"/>
          <w:sz w:val="22"/>
          <w:szCs w:val="22"/>
        </w:rPr>
      </w:pPr>
    </w:p>
    <w:p w14:paraId="557FA1C9" w14:textId="77777777" w:rsidR="005770E6" w:rsidRPr="00BE0188" w:rsidRDefault="005770E6" w:rsidP="00C531F5">
      <w:pPr>
        <w:widowControl w:val="0"/>
        <w:tabs>
          <w:tab w:val="left" w:pos="8820"/>
        </w:tabs>
        <w:autoSpaceDE w:val="0"/>
        <w:autoSpaceDN w:val="0"/>
        <w:adjustRightInd w:val="0"/>
        <w:contextualSpacing/>
        <w:jc w:val="both"/>
        <w:rPr>
          <w:rFonts w:eastAsia="Arial Unicode MS" w:cs="Arial"/>
          <w:sz w:val="22"/>
          <w:szCs w:val="22"/>
        </w:rPr>
      </w:pPr>
    </w:p>
    <w:p w14:paraId="1C6E7244" w14:textId="47FD2C78" w:rsidR="005770E6" w:rsidRPr="00BE0188" w:rsidRDefault="005770E6" w:rsidP="00C531F5">
      <w:pPr>
        <w:widowControl w:val="0"/>
        <w:tabs>
          <w:tab w:val="left" w:pos="8820"/>
        </w:tabs>
        <w:autoSpaceDE w:val="0"/>
        <w:autoSpaceDN w:val="0"/>
        <w:adjustRightInd w:val="0"/>
        <w:spacing w:after="0"/>
        <w:contextualSpacing/>
        <w:jc w:val="both"/>
        <w:rPr>
          <w:rFonts w:eastAsia="Arial Unicode MS" w:cs="Arial"/>
          <w:sz w:val="22"/>
          <w:szCs w:val="22"/>
        </w:rPr>
      </w:pPr>
      <w:r w:rsidRPr="00BE0188">
        <w:rPr>
          <w:rFonts w:eastAsia="Arial Unicode MS" w:cs="Arial"/>
          <w:sz w:val="22"/>
          <w:szCs w:val="22"/>
        </w:rPr>
        <w:t>Abuse of the Internet access provided by (</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in violation of law or (</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policies will result in disciplinary action, up to and including termination of employment. Employees may also be held personally liable for any violations of this policy.</w:t>
      </w:r>
    </w:p>
    <w:p w14:paraId="542250CD" w14:textId="77777777" w:rsidR="005770E6" w:rsidRPr="00BE0188" w:rsidRDefault="005770E6" w:rsidP="00C531F5">
      <w:pPr>
        <w:pStyle w:val="BlockText"/>
        <w:tabs>
          <w:tab w:val="left" w:pos="8820"/>
        </w:tabs>
        <w:ind w:left="0" w:right="0"/>
        <w:rPr>
          <w:rFonts w:asciiTheme="majorHAnsi" w:hAnsiTheme="majorHAnsi"/>
          <w:b w:val="0"/>
          <w:sz w:val="22"/>
          <w:szCs w:val="22"/>
        </w:rPr>
      </w:pPr>
    </w:p>
    <w:p w14:paraId="4382A7DB" w14:textId="040C355B" w:rsidR="006D7276" w:rsidRPr="009A10CA" w:rsidRDefault="00E77997" w:rsidP="00C531F5">
      <w:pPr>
        <w:pStyle w:val="CianoHeading"/>
        <w:tabs>
          <w:tab w:val="left" w:pos="8820"/>
        </w:tabs>
        <w:rPr>
          <w:ins w:id="63" w:author="unlhr intern" w:date="2021-12-07T17:24:00Z"/>
          <w:rFonts w:asciiTheme="majorHAnsi" w:hAnsiTheme="majorHAnsi"/>
          <w:bCs w:val="0"/>
          <w:sz w:val="22"/>
          <w:szCs w:val="22"/>
          <w:u w:val="none"/>
          <w:rPrChange w:id="64" w:author="unlhr intern" w:date="2021-12-07T17:24:00Z">
            <w:rPr>
              <w:ins w:id="65" w:author="unlhr intern" w:date="2021-12-07T17:24:00Z"/>
              <w:rFonts w:asciiTheme="majorHAnsi" w:hAnsiTheme="majorHAnsi"/>
              <w:b w:val="0"/>
              <w:sz w:val="22"/>
              <w:szCs w:val="22"/>
              <w:u w:val="none"/>
            </w:rPr>
          </w:rPrChange>
        </w:rPr>
      </w:pPr>
      <w:ins w:id="66" w:author="unlhr intern" w:date="2021-12-07T17:24:00Z">
        <w:r w:rsidRPr="009A10CA">
          <w:rPr>
            <w:rFonts w:asciiTheme="majorHAnsi" w:hAnsiTheme="majorHAnsi"/>
            <w:bCs w:val="0"/>
            <w:sz w:val="22"/>
            <w:szCs w:val="22"/>
            <w:u w:val="none"/>
            <w:rPrChange w:id="67" w:author="unlhr intern" w:date="2021-12-07T17:24:00Z">
              <w:rPr>
                <w:rFonts w:asciiTheme="majorHAnsi" w:hAnsiTheme="majorHAnsi"/>
                <w:b w:val="0"/>
                <w:sz w:val="22"/>
                <w:szCs w:val="22"/>
                <w:u w:val="none"/>
              </w:rPr>
            </w:rPrChange>
          </w:rPr>
          <w:t>Confidentiality</w:t>
        </w:r>
      </w:ins>
    </w:p>
    <w:p w14:paraId="6367A984" w14:textId="6BF3DEE6" w:rsidR="00E77997" w:rsidRDefault="00E77997" w:rsidP="00C531F5">
      <w:pPr>
        <w:pStyle w:val="CianoHeading"/>
        <w:tabs>
          <w:tab w:val="left" w:pos="8820"/>
        </w:tabs>
        <w:rPr>
          <w:ins w:id="68" w:author="unlhr intern" w:date="2021-12-08T08:22:00Z"/>
          <w:rFonts w:asciiTheme="majorHAnsi" w:hAnsiTheme="majorHAnsi"/>
          <w:b w:val="0"/>
          <w:sz w:val="22"/>
          <w:szCs w:val="22"/>
          <w:u w:val="none"/>
        </w:rPr>
      </w:pPr>
      <w:ins w:id="69" w:author="unlhr intern" w:date="2021-12-07T17:24:00Z">
        <w:r>
          <w:rPr>
            <w:rFonts w:asciiTheme="majorHAnsi" w:hAnsiTheme="majorHAnsi"/>
            <w:b w:val="0"/>
            <w:sz w:val="22"/>
            <w:szCs w:val="22"/>
            <w:u w:val="none"/>
          </w:rPr>
          <w:t xml:space="preserve">The </w:t>
        </w:r>
        <w:r w:rsidR="00DE7623">
          <w:rPr>
            <w:rFonts w:asciiTheme="majorHAnsi" w:hAnsiTheme="majorHAnsi"/>
            <w:b w:val="0"/>
            <w:sz w:val="22"/>
            <w:szCs w:val="22"/>
            <w:u w:val="none"/>
          </w:rPr>
          <w:t xml:space="preserve">information related to the </w:t>
        </w:r>
      </w:ins>
      <w:ins w:id="70" w:author="unlhr intern" w:date="2021-12-07T17:26:00Z">
        <w:r w:rsidR="009E438E">
          <w:rPr>
            <w:rFonts w:asciiTheme="majorHAnsi" w:hAnsiTheme="majorHAnsi"/>
            <w:b w:val="0"/>
            <w:sz w:val="22"/>
            <w:szCs w:val="22"/>
            <w:u w:val="none"/>
          </w:rPr>
          <w:t xml:space="preserve">personal details of the </w:t>
        </w:r>
      </w:ins>
      <w:ins w:id="71" w:author="unlhr intern" w:date="2021-12-07T17:33:00Z">
        <w:r w:rsidR="00880AE7">
          <w:rPr>
            <w:rFonts w:asciiTheme="majorHAnsi" w:hAnsiTheme="majorHAnsi"/>
            <w:b w:val="0"/>
            <w:sz w:val="22"/>
            <w:szCs w:val="22"/>
            <w:u w:val="none"/>
          </w:rPr>
          <w:t xml:space="preserve">employees </w:t>
        </w:r>
      </w:ins>
      <w:ins w:id="72" w:author="unlhr intern" w:date="2021-12-08T08:21:00Z">
        <w:r w:rsidR="003A4A64">
          <w:rPr>
            <w:rFonts w:asciiTheme="majorHAnsi" w:hAnsiTheme="majorHAnsi"/>
            <w:b w:val="0"/>
            <w:sz w:val="22"/>
            <w:szCs w:val="22"/>
            <w:u w:val="none"/>
          </w:rPr>
          <w:t xml:space="preserve">will be kept confidential by the Human Resource Department. </w:t>
        </w:r>
      </w:ins>
    </w:p>
    <w:p w14:paraId="05BB0077" w14:textId="77777777" w:rsidR="00131C13" w:rsidRPr="00BE0188" w:rsidRDefault="00131C13" w:rsidP="00C531F5">
      <w:pPr>
        <w:pStyle w:val="CianoHeading"/>
        <w:tabs>
          <w:tab w:val="left" w:pos="8820"/>
        </w:tabs>
        <w:rPr>
          <w:rFonts w:asciiTheme="majorHAnsi" w:hAnsiTheme="majorHAnsi"/>
          <w:b w:val="0"/>
          <w:sz w:val="22"/>
          <w:szCs w:val="22"/>
          <w:u w:val="none"/>
        </w:rPr>
      </w:pPr>
    </w:p>
    <w:p w14:paraId="71036B5B" w14:textId="77777777" w:rsidR="00CB1FFA" w:rsidRPr="00BE0188" w:rsidRDefault="00CB1FFA" w:rsidP="00C531F5">
      <w:pPr>
        <w:pStyle w:val="CianoHeading"/>
        <w:tabs>
          <w:tab w:val="left" w:pos="8820"/>
        </w:tabs>
        <w:rPr>
          <w:rFonts w:asciiTheme="majorHAnsi" w:hAnsiTheme="majorHAnsi"/>
          <w:b w:val="0"/>
          <w:sz w:val="22"/>
          <w:szCs w:val="22"/>
          <w:u w:val="none"/>
        </w:rPr>
      </w:pPr>
    </w:p>
    <w:p w14:paraId="2B3A71A1" w14:textId="77777777" w:rsidR="00CB1FFA" w:rsidRPr="00BE0188" w:rsidRDefault="00CB1FFA" w:rsidP="00C531F5">
      <w:pPr>
        <w:pStyle w:val="CianoHeading"/>
        <w:tabs>
          <w:tab w:val="left" w:pos="8820"/>
        </w:tabs>
        <w:rPr>
          <w:rFonts w:asciiTheme="majorHAnsi" w:hAnsiTheme="majorHAnsi"/>
          <w:b w:val="0"/>
          <w:sz w:val="22"/>
          <w:szCs w:val="22"/>
          <w:u w:val="none"/>
        </w:rPr>
      </w:pPr>
    </w:p>
    <w:p w14:paraId="7C25F2CB" w14:textId="77777777" w:rsidR="00CB1FFA" w:rsidRPr="00BE0188" w:rsidRDefault="00CB1FFA" w:rsidP="00C531F5">
      <w:pPr>
        <w:pStyle w:val="CianoHeading"/>
        <w:tabs>
          <w:tab w:val="left" w:pos="8820"/>
        </w:tabs>
        <w:rPr>
          <w:rFonts w:asciiTheme="majorHAnsi" w:hAnsiTheme="majorHAnsi"/>
          <w:b w:val="0"/>
          <w:sz w:val="22"/>
          <w:szCs w:val="22"/>
          <w:u w:val="none"/>
        </w:rPr>
      </w:pPr>
    </w:p>
    <w:p w14:paraId="6B3328AE" w14:textId="77777777" w:rsidR="00CB1FFA" w:rsidRPr="00BE0188" w:rsidRDefault="00CB1FFA" w:rsidP="00C531F5">
      <w:pPr>
        <w:pStyle w:val="CianoHeading"/>
        <w:tabs>
          <w:tab w:val="left" w:pos="8820"/>
        </w:tabs>
        <w:rPr>
          <w:rFonts w:asciiTheme="majorHAnsi" w:hAnsiTheme="majorHAnsi"/>
          <w:b w:val="0"/>
          <w:sz w:val="22"/>
          <w:szCs w:val="22"/>
          <w:u w:val="none"/>
        </w:rPr>
      </w:pPr>
    </w:p>
    <w:p w14:paraId="24AC9353" w14:textId="77777777" w:rsidR="00CB1FFA" w:rsidRPr="00BE0188" w:rsidRDefault="00CB1FFA" w:rsidP="00C531F5">
      <w:pPr>
        <w:pStyle w:val="CianoHeading"/>
        <w:tabs>
          <w:tab w:val="left" w:pos="8820"/>
        </w:tabs>
        <w:rPr>
          <w:rFonts w:asciiTheme="majorHAnsi" w:hAnsiTheme="majorHAnsi"/>
          <w:b w:val="0"/>
          <w:sz w:val="22"/>
          <w:szCs w:val="22"/>
          <w:u w:val="none"/>
        </w:rPr>
      </w:pPr>
    </w:p>
    <w:p w14:paraId="0B9C913A" w14:textId="77777777" w:rsidR="00CB1FFA" w:rsidRPr="00BE0188" w:rsidRDefault="00CB1FFA" w:rsidP="00C531F5">
      <w:pPr>
        <w:pStyle w:val="CianoHeading"/>
        <w:tabs>
          <w:tab w:val="left" w:pos="8820"/>
        </w:tabs>
        <w:rPr>
          <w:rFonts w:asciiTheme="majorHAnsi" w:hAnsiTheme="majorHAnsi"/>
          <w:b w:val="0"/>
          <w:sz w:val="22"/>
          <w:szCs w:val="22"/>
          <w:u w:val="none"/>
        </w:rPr>
      </w:pPr>
    </w:p>
    <w:p w14:paraId="107C08C8" w14:textId="77777777" w:rsidR="00CB1FFA" w:rsidRPr="00BE0188" w:rsidRDefault="00CB1FFA" w:rsidP="00C531F5">
      <w:pPr>
        <w:pStyle w:val="CianoHeading"/>
        <w:tabs>
          <w:tab w:val="left" w:pos="8820"/>
        </w:tabs>
        <w:rPr>
          <w:rFonts w:asciiTheme="majorHAnsi" w:hAnsiTheme="majorHAnsi"/>
          <w:b w:val="0"/>
          <w:sz w:val="22"/>
          <w:szCs w:val="22"/>
          <w:u w:val="none"/>
        </w:rPr>
      </w:pPr>
    </w:p>
    <w:p w14:paraId="066E5F2B" w14:textId="77777777" w:rsidR="00B731E6" w:rsidRPr="00BE0188" w:rsidRDefault="005B7AF4" w:rsidP="00B731E6">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73" w:name="_Toc83829151"/>
      <w:r w:rsidRPr="00BE0188">
        <w:rPr>
          <w:rFonts w:asciiTheme="majorHAnsi" w:hAnsiTheme="majorHAnsi"/>
          <w:sz w:val="26"/>
          <w:szCs w:val="26"/>
          <w:u w:val="none"/>
        </w:rPr>
        <w:lastRenderedPageBreak/>
        <w:t>Workplace Monitoring</w:t>
      </w:r>
      <w:bookmarkEnd w:id="73"/>
    </w:p>
    <w:p w14:paraId="5345A998" w14:textId="77777777" w:rsidR="005274C0" w:rsidRPr="00BE0188" w:rsidRDefault="005274C0" w:rsidP="00F646EF">
      <w:pPr>
        <w:widowControl w:val="0"/>
        <w:autoSpaceDE w:val="0"/>
        <w:autoSpaceDN w:val="0"/>
        <w:adjustRightInd w:val="0"/>
        <w:spacing w:after="0"/>
        <w:contextualSpacing/>
        <w:jc w:val="both"/>
        <w:rPr>
          <w:rFonts w:eastAsia="Arial Unicode MS" w:cs="Arial"/>
          <w:sz w:val="22"/>
          <w:szCs w:val="22"/>
        </w:rPr>
      </w:pPr>
    </w:p>
    <w:p w14:paraId="3288162B" w14:textId="0B5368B5" w:rsidR="005B7AF4" w:rsidRPr="00BE0188" w:rsidRDefault="005B7AF4" w:rsidP="00F646EF">
      <w:pPr>
        <w:widowControl w:val="0"/>
        <w:autoSpaceDE w:val="0"/>
        <w:autoSpaceDN w:val="0"/>
        <w:adjustRightInd w:val="0"/>
        <w:spacing w:after="0"/>
        <w:contextualSpacing/>
        <w:jc w:val="both"/>
        <w:rPr>
          <w:rFonts w:eastAsia="Arial Unicode MS" w:cs="Arial"/>
          <w:sz w:val="22"/>
          <w:szCs w:val="22"/>
        </w:rPr>
      </w:pPr>
      <w:r w:rsidRPr="00BE0188">
        <w:rPr>
          <w:rFonts w:eastAsia="Arial Unicode MS" w:cs="Arial"/>
          <w:sz w:val="22"/>
          <w:szCs w:val="22"/>
        </w:rPr>
        <w:t>Workplace monitoring may be conducted by (</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to ensure quality control, employee safety, security, and customer satisfaction. Computers furnished to employees are the property of (</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xml:space="preserve">).  As such, computer usage and files may be monitored or accessed. </w:t>
      </w:r>
    </w:p>
    <w:p w14:paraId="29C74351" w14:textId="77777777" w:rsidR="005B7AF4" w:rsidRPr="00BE0188" w:rsidRDefault="005B7AF4" w:rsidP="005274C0">
      <w:pPr>
        <w:spacing w:after="0"/>
        <w:rPr>
          <w:rFonts w:eastAsia="Arial Unicode MS"/>
        </w:rPr>
      </w:pPr>
    </w:p>
    <w:p w14:paraId="5C6E5024" w14:textId="0065C525" w:rsidR="000041F0" w:rsidRPr="00BE0188" w:rsidRDefault="005B7AF4" w:rsidP="005274C0">
      <w:pPr>
        <w:spacing w:after="0"/>
        <w:rPr>
          <w:b/>
          <w:sz w:val="22"/>
        </w:rPr>
      </w:pPr>
      <w:bookmarkStart w:id="74" w:name="_Toc421631213"/>
      <w:r w:rsidRPr="00BE0188">
        <w:rPr>
          <w:rFonts w:eastAsia="Arial Unicode MS"/>
          <w:sz w:val="22"/>
        </w:rPr>
        <w:t>Additionally, (</w:t>
      </w:r>
      <w:proofErr w:type="spellStart"/>
      <w:r w:rsidR="00C50BBF" w:rsidRPr="00BE0188">
        <w:rPr>
          <w:rFonts w:eastAsia="Arial Unicode MS"/>
          <w:sz w:val="22"/>
        </w:rPr>
        <w:t>Upaya</w:t>
      </w:r>
      <w:proofErr w:type="spellEnd"/>
      <w:r w:rsidRPr="00BE0188">
        <w:rPr>
          <w:rFonts w:eastAsia="Arial Unicode MS"/>
          <w:sz w:val="22"/>
        </w:rPr>
        <w:t>) may conduct video surveillance.</w:t>
      </w:r>
      <w:bookmarkEnd w:id="74"/>
      <w:r w:rsidR="00F9156A">
        <w:rPr>
          <w:rFonts w:eastAsia="Arial Unicode MS"/>
          <w:sz w:val="22"/>
        </w:rPr>
        <w:t xml:space="preserve"> </w:t>
      </w:r>
    </w:p>
    <w:p w14:paraId="0F056D7E" w14:textId="77777777" w:rsidR="000041F0" w:rsidRPr="00BE0188" w:rsidRDefault="000041F0" w:rsidP="00C531F5">
      <w:pPr>
        <w:pStyle w:val="CianoHeading"/>
        <w:tabs>
          <w:tab w:val="left" w:pos="8820"/>
        </w:tabs>
        <w:rPr>
          <w:rFonts w:asciiTheme="majorHAnsi" w:hAnsiTheme="majorHAnsi"/>
          <w:b w:val="0"/>
          <w:sz w:val="22"/>
          <w:szCs w:val="22"/>
          <w:u w:val="none"/>
        </w:rPr>
      </w:pPr>
    </w:p>
    <w:p w14:paraId="5E462A47" w14:textId="77777777" w:rsidR="000041F0" w:rsidRPr="00BE0188" w:rsidRDefault="000041F0" w:rsidP="00C531F5">
      <w:pPr>
        <w:pStyle w:val="CianoHeading"/>
        <w:tabs>
          <w:tab w:val="left" w:pos="8820"/>
        </w:tabs>
        <w:rPr>
          <w:rFonts w:asciiTheme="majorHAnsi" w:hAnsiTheme="majorHAnsi"/>
          <w:b w:val="0"/>
          <w:sz w:val="22"/>
          <w:szCs w:val="22"/>
          <w:u w:val="none"/>
        </w:rPr>
      </w:pPr>
    </w:p>
    <w:p w14:paraId="44D0C5C7"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75" w:name="_Toc354126248"/>
      <w:bookmarkStart w:id="76" w:name="_Toc83829152"/>
      <w:r w:rsidRPr="00BE0188">
        <w:rPr>
          <w:rFonts w:asciiTheme="majorHAnsi" w:hAnsiTheme="majorHAnsi"/>
          <w:sz w:val="26"/>
          <w:szCs w:val="26"/>
          <w:u w:val="none"/>
        </w:rPr>
        <w:t>Pay Day and Paychecks</w:t>
      </w:r>
      <w:bookmarkEnd w:id="75"/>
      <w:bookmarkEnd w:id="76"/>
    </w:p>
    <w:p w14:paraId="184030EC" w14:textId="77777777" w:rsidR="005A208F" w:rsidRPr="00BE0188" w:rsidRDefault="005A208F" w:rsidP="004A7443">
      <w:pPr>
        <w:spacing w:after="0"/>
        <w:jc w:val="both"/>
        <w:rPr>
          <w:rFonts w:asciiTheme="majorHAnsi" w:hAnsiTheme="majorHAnsi" w:cs="Times New Roman"/>
          <w:noProof/>
          <w:sz w:val="22"/>
          <w:szCs w:val="22"/>
        </w:rPr>
      </w:pPr>
    </w:p>
    <w:p w14:paraId="71A1881A" w14:textId="1CCBE861" w:rsidR="00351709" w:rsidRPr="00BE0188" w:rsidRDefault="00351709" w:rsidP="004A7443">
      <w:pPr>
        <w:spacing w:after="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The official payroll week begins on </w:t>
      </w:r>
      <w:r w:rsidR="00063331" w:rsidRPr="00BE0188">
        <w:rPr>
          <w:rFonts w:asciiTheme="majorHAnsi" w:hAnsiTheme="majorHAnsi" w:cs="Times New Roman"/>
          <w:noProof/>
          <w:sz w:val="22"/>
          <w:szCs w:val="22"/>
        </w:rPr>
        <w:t>first week of next month</w:t>
      </w:r>
      <w:r w:rsidRPr="00BE0188">
        <w:rPr>
          <w:rFonts w:asciiTheme="majorHAnsi" w:hAnsiTheme="majorHAnsi" w:cs="Times New Roman"/>
          <w:noProof/>
          <w:sz w:val="22"/>
          <w:szCs w:val="22"/>
        </w:rPr>
        <w:t>.</w:t>
      </w:r>
      <w:r w:rsidR="00136161">
        <w:rPr>
          <w:rFonts w:asciiTheme="majorHAnsi" w:hAnsiTheme="majorHAnsi" w:cs="Times New Roman"/>
          <w:noProof/>
          <w:sz w:val="22"/>
          <w:szCs w:val="22"/>
        </w:rPr>
        <w:t xml:space="preserve"> </w:t>
      </w:r>
    </w:p>
    <w:p w14:paraId="5CEF3A64" w14:textId="77777777" w:rsidR="000041F0" w:rsidRPr="00BE0188" w:rsidRDefault="000041F0" w:rsidP="004A7443">
      <w:pPr>
        <w:spacing w:after="0"/>
        <w:jc w:val="both"/>
        <w:rPr>
          <w:rFonts w:asciiTheme="majorHAnsi" w:hAnsiTheme="majorHAnsi" w:cs="Times New Roman"/>
          <w:noProof/>
          <w:sz w:val="22"/>
          <w:szCs w:val="22"/>
        </w:rPr>
      </w:pPr>
    </w:p>
    <w:p w14:paraId="609FEC5D" w14:textId="641949EF" w:rsidR="00351709" w:rsidRPr="00BE0188" w:rsidRDefault="00351709" w:rsidP="003D7978">
      <w:pPr>
        <w:widowControl w:val="0"/>
        <w:numPr>
          <w:ilvl w:val="0"/>
          <w:numId w:val="1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All employees will be paid </w:t>
      </w:r>
      <w:r w:rsidR="00B751E3" w:rsidRPr="00BE0188">
        <w:rPr>
          <w:rFonts w:asciiTheme="majorHAnsi" w:hAnsiTheme="majorHAnsi" w:cs="Times New Roman"/>
          <w:noProof/>
          <w:sz w:val="22"/>
          <w:szCs w:val="22"/>
        </w:rPr>
        <w:t xml:space="preserve">within </w:t>
      </w:r>
      <w:r w:rsidR="00512D46" w:rsidRPr="00BE0188">
        <w:rPr>
          <w:rFonts w:asciiTheme="majorHAnsi" w:hAnsiTheme="majorHAnsi" w:cs="Times New Roman"/>
          <w:noProof/>
          <w:sz w:val="22"/>
          <w:szCs w:val="22"/>
        </w:rPr>
        <w:t>1</w:t>
      </w:r>
      <w:r w:rsidR="00512D46" w:rsidRPr="00BE0188">
        <w:rPr>
          <w:rFonts w:asciiTheme="majorHAnsi" w:hAnsiTheme="majorHAnsi" w:cs="Times New Roman"/>
          <w:noProof/>
          <w:sz w:val="22"/>
          <w:szCs w:val="22"/>
          <w:vertAlign w:val="superscript"/>
        </w:rPr>
        <w:t>st</w:t>
      </w:r>
      <w:r w:rsidR="00512D46" w:rsidRPr="00BE0188">
        <w:rPr>
          <w:rFonts w:asciiTheme="majorHAnsi" w:hAnsiTheme="majorHAnsi" w:cs="Times New Roman"/>
          <w:noProof/>
          <w:sz w:val="22"/>
          <w:szCs w:val="22"/>
        </w:rPr>
        <w:t xml:space="preserve"> week </w:t>
      </w:r>
      <w:r w:rsidR="00B751E3" w:rsidRPr="00BE0188">
        <w:rPr>
          <w:rFonts w:asciiTheme="majorHAnsi" w:hAnsiTheme="majorHAnsi" w:cs="Times New Roman"/>
          <w:noProof/>
          <w:sz w:val="22"/>
          <w:szCs w:val="22"/>
        </w:rPr>
        <w:t>of every Nepali month</w:t>
      </w:r>
      <w:r w:rsidRPr="00BE0188">
        <w:rPr>
          <w:rFonts w:asciiTheme="majorHAnsi" w:hAnsiTheme="majorHAnsi" w:cs="Times New Roman"/>
          <w:sz w:val="22"/>
          <w:szCs w:val="22"/>
        </w:rPr>
        <w:t>.</w:t>
      </w:r>
    </w:p>
    <w:p w14:paraId="723B840C" w14:textId="25C8E177" w:rsidR="00351709" w:rsidRPr="00BE0188" w:rsidRDefault="00351709" w:rsidP="003D7978">
      <w:pPr>
        <w:widowControl w:val="0"/>
        <w:numPr>
          <w:ilvl w:val="0"/>
          <w:numId w:val="1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If payday </w:t>
      </w:r>
      <w:r w:rsidRPr="00BE0188">
        <w:rPr>
          <w:rFonts w:asciiTheme="majorHAnsi" w:hAnsiTheme="majorHAnsi" w:cs="Times New Roman"/>
          <w:sz w:val="22"/>
          <w:szCs w:val="22"/>
        </w:rPr>
        <w:t>fall</w:t>
      </w:r>
      <w:r w:rsidRPr="00BE0188">
        <w:rPr>
          <w:rFonts w:asciiTheme="majorHAnsi" w:hAnsiTheme="majorHAnsi" w:cs="Times New Roman"/>
          <w:noProof/>
          <w:sz w:val="22"/>
          <w:szCs w:val="22"/>
        </w:rPr>
        <w:t>s on a holiday, you will receive your check on the working day before the holiday</w:t>
      </w:r>
      <w:r w:rsidRPr="00BE0188">
        <w:rPr>
          <w:rFonts w:asciiTheme="majorHAnsi" w:hAnsiTheme="majorHAnsi" w:cs="Times New Roman"/>
          <w:sz w:val="22"/>
          <w:szCs w:val="22"/>
        </w:rPr>
        <w:t>.</w:t>
      </w:r>
      <w:r w:rsidR="00247E1E">
        <w:rPr>
          <w:rFonts w:asciiTheme="majorHAnsi" w:hAnsiTheme="majorHAnsi" w:cs="Times New Roman"/>
          <w:sz w:val="22"/>
          <w:szCs w:val="22"/>
        </w:rPr>
        <w:t xml:space="preserve"> </w:t>
      </w:r>
    </w:p>
    <w:p w14:paraId="3ED0E7DF" w14:textId="77777777" w:rsidR="00351709" w:rsidRPr="00BE0188" w:rsidRDefault="00351709" w:rsidP="003D7978">
      <w:pPr>
        <w:widowControl w:val="0"/>
        <w:numPr>
          <w:ilvl w:val="0"/>
          <w:numId w:val="1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If you have any questions about your paycheck, contact your supervisor immediately.</w:t>
      </w:r>
    </w:p>
    <w:p w14:paraId="6F5C2369" w14:textId="4CF28CF9" w:rsidR="00351709" w:rsidRPr="00BE0188" w:rsidRDefault="00693380" w:rsidP="003D7978">
      <w:pPr>
        <w:widowControl w:val="0"/>
        <w:numPr>
          <w:ilvl w:val="0"/>
          <w:numId w:val="1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Pr="00BE0188">
        <w:rPr>
          <w:rFonts w:asciiTheme="majorHAnsi" w:hAnsiTheme="majorHAnsi" w:cs="Times New Roman"/>
          <w:noProof/>
          <w:sz w:val="22"/>
          <w:szCs w:val="22"/>
        </w:rPr>
        <w:t>)</w:t>
      </w:r>
      <w:r w:rsidR="00351709" w:rsidRPr="00BE0188">
        <w:rPr>
          <w:rFonts w:asciiTheme="majorHAnsi" w:hAnsiTheme="majorHAnsi" w:cs="Times New Roman"/>
          <w:noProof/>
          <w:sz w:val="22"/>
          <w:szCs w:val="22"/>
        </w:rPr>
        <w:t xml:space="preserve"> cannot mail </w:t>
      </w:r>
      <w:r w:rsidR="00351709" w:rsidRPr="00BE0188">
        <w:rPr>
          <w:rFonts w:asciiTheme="majorHAnsi" w:hAnsiTheme="majorHAnsi" w:cs="Times New Roman"/>
          <w:sz w:val="22"/>
          <w:szCs w:val="22"/>
        </w:rPr>
        <w:t xml:space="preserve">your </w:t>
      </w:r>
      <w:proofErr w:type="spellStart"/>
      <w:r w:rsidR="00351709" w:rsidRPr="00BE0188">
        <w:rPr>
          <w:rFonts w:asciiTheme="majorHAnsi" w:hAnsiTheme="majorHAnsi" w:cs="Times New Roman"/>
          <w:sz w:val="22"/>
          <w:szCs w:val="22"/>
        </w:rPr>
        <w:t>che</w:t>
      </w:r>
      <w:r w:rsidR="005861CD">
        <w:rPr>
          <w:rFonts w:asciiTheme="majorHAnsi" w:hAnsiTheme="majorHAnsi" w:cs="Times New Roman"/>
          <w:sz w:val="22"/>
          <w:szCs w:val="22"/>
        </w:rPr>
        <w:t>que</w:t>
      </w:r>
      <w:proofErr w:type="spellEnd"/>
      <w:r w:rsidR="00351709" w:rsidRPr="00BE0188">
        <w:rPr>
          <w:rFonts w:asciiTheme="majorHAnsi" w:hAnsiTheme="majorHAnsi" w:cs="Times New Roman"/>
          <w:sz w:val="22"/>
          <w:szCs w:val="22"/>
        </w:rPr>
        <w:t xml:space="preserve"> </w:t>
      </w:r>
      <w:r w:rsidR="00351709" w:rsidRPr="00BE0188">
        <w:rPr>
          <w:rFonts w:asciiTheme="majorHAnsi" w:hAnsiTheme="majorHAnsi" w:cs="Times New Roman"/>
          <w:noProof/>
          <w:sz w:val="22"/>
          <w:szCs w:val="22"/>
        </w:rPr>
        <w:t xml:space="preserve">or release </w:t>
      </w:r>
      <w:r w:rsidR="00351709" w:rsidRPr="00BE0188">
        <w:rPr>
          <w:rFonts w:asciiTheme="majorHAnsi" w:hAnsiTheme="majorHAnsi" w:cs="Times New Roman"/>
          <w:sz w:val="22"/>
          <w:szCs w:val="22"/>
        </w:rPr>
        <w:t>it</w:t>
      </w:r>
      <w:r w:rsidR="00351709" w:rsidRPr="00BE0188">
        <w:rPr>
          <w:rFonts w:asciiTheme="majorHAnsi" w:hAnsiTheme="majorHAnsi" w:cs="Times New Roman"/>
          <w:noProof/>
          <w:sz w:val="22"/>
          <w:szCs w:val="22"/>
        </w:rPr>
        <w:t xml:space="preserve"> to anyone else without written authorization.</w:t>
      </w:r>
    </w:p>
    <w:p w14:paraId="02AA91BC" w14:textId="28E59423" w:rsidR="00772906" w:rsidRPr="00772906" w:rsidRDefault="00BD7548" w:rsidP="00772906">
      <w:pPr>
        <w:widowControl w:val="0"/>
        <w:numPr>
          <w:ilvl w:val="0"/>
          <w:numId w:val="1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Your salary is</w:t>
      </w:r>
      <w:r w:rsidR="00351709" w:rsidRPr="00BE0188">
        <w:rPr>
          <w:rFonts w:asciiTheme="majorHAnsi" w:hAnsiTheme="majorHAnsi" w:cs="Times New Roman"/>
          <w:noProof/>
          <w:sz w:val="22"/>
          <w:szCs w:val="22"/>
        </w:rPr>
        <w:t xml:space="preserve"> private.  It is recommended not to discuss them with anyone except your supervisor.</w:t>
      </w:r>
      <w:r w:rsidR="007B25B3">
        <w:rPr>
          <w:rFonts w:asciiTheme="majorHAnsi" w:hAnsiTheme="majorHAnsi" w:cs="Times New Roman"/>
          <w:noProof/>
          <w:sz w:val="22"/>
          <w:szCs w:val="22"/>
        </w:rPr>
        <w:t xml:space="preserve">  </w:t>
      </w:r>
    </w:p>
    <w:p w14:paraId="48876730" w14:textId="77777777" w:rsidR="00DA63F1" w:rsidRPr="00BE0188" w:rsidRDefault="00DA63F1" w:rsidP="004A7443">
      <w:pPr>
        <w:pStyle w:val="CianoHeading"/>
        <w:rPr>
          <w:rFonts w:asciiTheme="majorHAnsi" w:eastAsiaTheme="minorEastAsia" w:hAnsiTheme="majorHAnsi" w:cs="Times New Roman"/>
          <w:b w:val="0"/>
          <w:color w:val="auto"/>
          <w:kern w:val="0"/>
          <w:sz w:val="22"/>
          <w:szCs w:val="22"/>
          <w:u w:val="none"/>
        </w:rPr>
      </w:pPr>
    </w:p>
    <w:p w14:paraId="0D8E7934" w14:textId="77777777" w:rsidR="00351709" w:rsidRPr="00BE0188" w:rsidRDefault="00351709" w:rsidP="00DA63F1">
      <w:pPr>
        <w:spacing w:after="0"/>
        <w:rPr>
          <w:b/>
        </w:rPr>
      </w:pPr>
      <w:r w:rsidRPr="00BE0188">
        <w:rPr>
          <w:b/>
        </w:rPr>
        <w:t>Overtime</w:t>
      </w:r>
    </w:p>
    <w:p w14:paraId="2DCC6E6C" w14:textId="730D9A76" w:rsidR="005770E6" w:rsidRPr="00BE0188" w:rsidRDefault="005770E6" w:rsidP="00C531F5">
      <w:pPr>
        <w:widowControl w:val="0"/>
        <w:autoSpaceDE w:val="0"/>
        <w:autoSpaceDN w:val="0"/>
        <w:adjustRightInd w:val="0"/>
        <w:contextualSpacing/>
        <w:jc w:val="both"/>
        <w:rPr>
          <w:rFonts w:eastAsia="Arial Unicode MS" w:cs="Arial"/>
          <w:sz w:val="22"/>
          <w:szCs w:val="22"/>
        </w:rPr>
      </w:pPr>
      <w:r w:rsidRPr="00BE0188">
        <w:rPr>
          <w:rFonts w:eastAsia="Arial Unicode MS" w:cs="Arial"/>
          <w:sz w:val="22"/>
          <w:szCs w:val="22"/>
        </w:rPr>
        <w:t>All overtime work must receive the supervisor's prior authorization for all employees. Overtime assignments will be distributed as equitably as practical to all employees qualified to perform the required work.</w:t>
      </w:r>
      <w:r w:rsidR="007B25B3">
        <w:rPr>
          <w:rFonts w:eastAsia="Arial Unicode MS" w:cs="Arial"/>
          <w:sz w:val="22"/>
          <w:szCs w:val="22"/>
        </w:rPr>
        <w:t xml:space="preserve"> </w:t>
      </w:r>
      <w:r w:rsidR="00900ECC">
        <w:rPr>
          <w:rFonts w:eastAsia="Arial Unicode MS" w:cs="Arial"/>
          <w:sz w:val="22"/>
          <w:szCs w:val="22"/>
        </w:rPr>
        <w:t xml:space="preserve"> </w:t>
      </w:r>
    </w:p>
    <w:p w14:paraId="16B4F75C" w14:textId="77777777" w:rsidR="005770E6" w:rsidRPr="00BE0188" w:rsidRDefault="005770E6" w:rsidP="00C531F5">
      <w:pPr>
        <w:widowControl w:val="0"/>
        <w:autoSpaceDE w:val="0"/>
        <w:autoSpaceDN w:val="0"/>
        <w:adjustRightInd w:val="0"/>
        <w:contextualSpacing/>
        <w:jc w:val="both"/>
        <w:rPr>
          <w:rFonts w:eastAsia="Arial Unicode MS" w:cs="Arial"/>
          <w:sz w:val="22"/>
          <w:szCs w:val="22"/>
        </w:rPr>
      </w:pPr>
    </w:p>
    <w:p w14:paraId="37823AE5" w14:textId="7D19EA22" w:rsidR="00C25A24" w:rsidRPr="00BE0188" w:rsidRDefault="005770E6" w:rsidP="00C531F5">
      <w:pPr>
        <w:widowControl w:val="0"/>
        <w:autoSpaceDE w:val="0"/>
        <w:autoSpaceDN w:val="0"/>
        <w:adjustRightInd w:val="0"/>
        <w:contextualSpacing/>
        <w:jc w:val="both"/>
        <w:rPr>
          <w:rFonts w:eastAsia="Arial Unicode MS" w:cs="Arial"/>
          <w:sz w:val="22"/>
          <w:szCs w:val="22"/>
        </w:rPr>
      </w:pPr>
      <w:r w:rsidRPr="00BE0188">
        <w:rPr>
          <w:rFonts w:eastAsia="Arial Unicode MS" w:cs="Arial"/>
          <w:sz w:val="22"/>
          <w:szCs w:val="22"/>
        </w:rPr>
        <w:t>Overtime compensation is paid to all employees i</w:t>
      </w:r>
      <w:r w:rsidR="005235DD" w:rsidRPr="00BE0188">
        <w:rPr>
          <w:rFonts w:eastAsia="Arial Unicode MS" w:cs="Arial"/>
          <w:sz w:val="22"/>
          <w:szCs w:val="22"/>
        </w:rPr>
        <w:t>n accordance with labor law act</w:t>
      </w:r>
      <w:r w:rsidRPr="00BE0188">
        <w:rPr>
          <w:rFonts w:eastAsia="Arial Unicode MS" w:cs="Arial"/>
          <w:sz w:val="22"/>
          <w:szCs w:val="22"/>
        </w:rPr>
        <w:t xml:space="preserve">. Unless otherwise required by law, overtime pay shall be calculated based on actual hours worked and at the rate of one-and-one-half (1.5) times the </w:t>
      </w:r>
      <w:r w:rsidR="00900ECC">
        <w:rPr>
          <w:rFonts w:eastAsia="Arial Unicode MS" w:cs="Arial"/>
          <w:sz w:val="22"/>
          <w:szCs w:val="22"/>
        </w:rPr>
        <w:t>basic remuneration</w:t>
      </w:r>
      <w:r w:rsidRPr="00BE0188">
        <w:rPr>
          <w:rFonts w:eastAsia="Arial Unicode MS" w:cs="Arial"/>
          <w:sz w:val="22"/>
          <w:szCs w:val="22"/>
        </w:rPr>
        <w:t>. Time off on sick leave, vacation leave, or any leave of absence will not be considered hours worked for purposes of performance overtime calculations.</w:t>
      </w:r>
      <w:r w:rsidR="00900ECC">
        <w:rPr>
          <w:rFonts w:eastAsia="Arial Unicode MS" w:cs="Arial"/>
          <w:sz w:val="22"/>
          <w:szCs w:val="22"/>
        </w:rPr>
        <w:t xml:space="preserve"> </w:t>
      </w:r>
    </w:p>
    <w:p w14:paraId="1A1A3F0E" w14:textId="77777777" w:rsidR="005770E6" w:rsidRPr="00BE0188" w:rsidRDefault="005770E6" w:rsidP="00C531F5">
      <w:pPr>
        <w:widowControl w:val="0"/>
        <w:autoSpaceDE w:val="0"/>
        <w:autoSpaceDN w:val="0"/>
        <w:adjustRightInd w:val="0"/>
        <w:contextualSpacing/>
        <w:jc w:val="both"/>
        <w:rPr>
          <w:rFonts w:eastAsia="Arial Unicode MS" w:cs="Arial"/>
          <w:sz w:val="22"/>
          <w:szCs w:val="22"/>
        </w:rPr>
      </w:pPr>
      <w:r w:rsidRPr="00BE0188">
        <w:rPr>
          <w:rFonts w:eastAsia="Arial Unicode MS" w:cs="Arial"/>
          <w:sz w:val="22"/>
          <w:szCs w:val="22"/>
        </w:rPr>
        <w:t xml:space="preserve"> </w:t>
      </w:r>
    </w:p>
    <w:p w14:paraId="7BF1CA15" w14:textId="3804E01D" w:rsidR="005770E6" w:rsidRDefault="005770E6" w:rsidP="00C531F5">
      <w:pPr>
        <w:widowControl w:val="0"/>
        <w:autoSpaceDE w:val="0"/>
        <w:autoSpaceDN w:val="0"/>
        <w:adjustRightInd w:val="0"/>
        <w:contextualSpacing/>
        <w:jc w:val="both"/>
        <w:rPr>
          <w:rFonts w:eastAsia="Arial Unicode MS" w:cs="Arial"/>
          <w:sz w:val="22"/>
          <w:szCs w:val="22"/>
        </w:rPr>
      </w:pPr>
      <w:r w:rsidRPr="00BE0188">
        <w:rPr>
          <w:rFonts w:eastAsia="Arial Unicode MS" w:cs="Arial"/>
          <w:sz w:val="22"/>
          <w:szCs w:val="22"/>
        </w:rPr>
        <w:t>Overtime is paid only when an employe</w:t>
      </w:r>
      <w:r w:rsidR="00BD7548" w:rsidRPr="00BE0188">
        <w:rPr>
          <w:rFonts w:eastAsia="Arial Unicode MS" w:cs="Arial"/>
          <w:sz w:val="22"/>
          <w:szCs w:val="22"/>
        </w:rPr>
        <w:t>e works over 48</w:t>
      </w:r>
      <w:r w:rsidRPr="00BE0188">
        <w:rPr>
          <w:rFonts w:eastAsia="Arial Unicode MS" w:cs="Arial"/>
          <w:sz w:val="22"/>
          <w:szCs w:val="22"/>
        </w:rPr>
        <w:t xml:space="preserve"> hours in his/her workweek. They will not be paid overtime for hours in excess of </w:t>
      </w:r>
      <w:ins w:id="77" w:author="unlhr intern" w:date="2021-12-06T18:01:00Z">
        <w:r w:rsidR="00800116">
          <w:rPr>
            <w:rFonts w:eastAsia="Arial Unicode MS" w:cs="Arial"/>
            <w:sz w:val="22"/>
            <w:szCs w:val="22"/>
          </w:rPr>
          <w:t>4</w:t>
        </w:r>
      </w:ins>
      <w:del w:id="78" w:author="unlhr intern" w:date="2021-12-06T18:00:00Z">
        <w:r w:rsidRPr="00BE0188" w:rsidDel="00800116">
          <w:rPr>
            <w:rFonts w:eastAsia="Arial Unicode MS" w:cs="Arial"/>
            <w:sz w:val="22"/>
            <w:szCs w:val="22"/>
          </w:rPr>
          <w:delText>8</w:delText>
        </w:r>
      </w:del>
      <w:r w:rsidRPr="00BE0188">
        <w:rPr>
          <w:rFonts w:eastAsia="Arial Unicode MS" w:cs="Arial"/>
          <w:sz w:val="22"/>
          <w:szCs w:val="22"/>
        </w:rPr>
        <w:t xml:space="preserve"> hours per day, or for work o</w:t>
      </w:r>
      <w:r w:rsidR="005235DD" w:rsidRPr="00BE0188">
        <w:rPr>
          <w:rFonts w:eastAsia="Arial Unicode MS" w:cs="Arial"/>
          <w:sz w:val="22"/>
          <w:szCs w:val="22"/>
        </w:rPr>
        <w:t xml:space="preserve">n Saturdays, </w:t>
      </w:r>
      <w:r w:rsidRPr="00BE0188">
        <w:rPr>
          <w:rFonts w:eastAsia="Arial Unicode MS" w:cs="Arial"/>
          <w:sz w:val="22"/>
          <w:szCs w:val="22"/>
        </w:rPr>
        <w:t>holidays, or</w:t>
      </w:r>
      <w:r w:rsidR="004D168A" w:rsidRPr="00BE0188">
        <w:rPr>
          <w:rFonts w:eastAsia="Arial Unicode MS" w:cs="Arial"/>
          <w:sz w:val="22"/>
          <w:szCs w:val="22"/>
        </w:rPr>
        <w:t xml:space="preserve"> regular days of rest, if the 48</w:t>
      </w:r>
      <w:r w:rsidRPr="00BE0188">
        <w:rPr>
          <w:rFonts w:eastAsia="Arial Unicode MS" w:cs="Arial"/>
          <w:sz w:val="22"/>
          <w:szCs w:val="22"/>
        </w:rPr>
        <w:t>-hour requirement has not been met.</w:t>
      </w:r>
      <w:r w:rsidR="00AE1A1C">
        <w:rPr>
          <w:rFonts w:eastAsia="Arial Unicode MS" w:cs="Arial"/>
          <w:sz w:val="22"/>
          <w:szCs w:val="22"/>
        </w:rPr>
        <w:t xml:space="preserve"> </w:t>
      </w:r>
      <w:r w:rsidR="00BB5B00">
        <w:rPr>
          <w:rFonts w:eastAsia="Arial Unicode MS" w:cs="Arial"/>
          <w:sz w:val="22"/>
          <w:szCs w:val="22"/>
        </w:rPr>
        <w:t xml:space="preserve"> </w:t>
      </w:r>
      <w:ins w:id="79" w:author="unlhr intern" w:date="2021-12-06T18:04:00Z">
        <w:r w:rsidR="00800116">
          <w:rPr>
            <w:rFonts w:eastAsia="Arial Unicode MS" w:cs="Arial"/>
            <w:sz w:val="22"/>
            <w:szCs w:val="22"/>
          </w:rPr>
          <w:t xml:space="preserve">The over time is paid on the basis of the job roles </w:t>
        </w:r>
      </w:ins>
      <w:ins w:id="80" w:author="unlhr intern" w:date="2021-12-06T18:06:00Z">
        <w:r w:rsidR="00817D8A">
          <w:rPr>
            <w:rFonts w:eastAsia="Arial Unicode MS" w:cs="Arial"/>
            <w:sz w:val="22"/>
            <w:szCs w:val="22"/>
          </w:rPr>
          <w:t xml:space="preserve">and </w:t>
        </w:r>
      </w:ins>
      <w:ins w:id="81" w:author="unlhr intern" w:date="2021-12-06T18:04:00Z">
        <w:r w:rsidR="00800116">
          <w:rPr>
            <w:rFonts w:eastAsia="Arial Unicode MS" w:cs="Arial"/>
            <w:sz w:val="22"/>
            <w:szCs w:val="22"/>
          </w:rPr>
          <w:t xml:space="preserve">on the occasional basis. </w:t>
        </w:r>
      </w:ins>
    </w:p>
    <w:p w14:paraId="5DCCD481" w14:textId="5D6C0886" w:rsidR="00D05F41" w:rsidRDefault="00D05F41" w:rsidP="00C531F5">
      <w:pPr>
        <w:widowControl w:val="0"/>
        <w:autoSpaceDE w:val="0"/>
        <w:autoSpaceDN w:val="0"/>
        <w:adjustRightInd w:val="0"/>
        <w:contextualSpacing/>
        <w:jc w:val="both"/>
        <w:rPr>
          <w:rFonts w:eastAsia="Arial Unicode MS" w:cs="Arial"/>
          <w:sz w:val="22"/>
          <w:szCs w:val="22"/>
        </w:rPr>
      </w:pPr>
    </w:p>
    <w:p w14:paraId="010199E8" w14:textId="77777777" w:rsidR="00D05F41" w:rsidRPr="00BE0188" w:rsidRDefault="00D05F41" w:rsidP="00D05F41">
      <w:pPr>
        <w:spacing w:after="0"/>
        <w:rPr>
          <w:b/>
          <w:bCs/>
        </w:rPr>
      </w:pPr>
      <w:r w:rsidRPr="00BE0188">
        <w:rPr>
          <w:b/>
        </w:rPr>
        <w:t xml:space="preserve">Lost </w:t>
      </w:r>
      <w:proofErr w:type="spellStart"/>
      <w:r w:rsidRPr="00BE0188">
        <w:rPr>
          <w:b/>
        </w:rPr>
        <w:t>Cheque</w:t>
      </w:r>
      <w:proofErr w:type="spellEnd"/>
    </w:p>
    <w:p w14:paraId="357A17C6" w14:textId="7216BF7E" w:rsidR="00D05F41" w:rsidRDefault="00D05F41" w:rsidP="00D05F41">
      <w:pPr>
        <w:spacing w:after="0"/>
        <w:jc w:val="both"/>
        <w:rPr>
          <w:ins w:id="82" w:author="unlhr intern" w:date="2021-12-31T11:26:00Z"/>
          <w:rFonts w:asciiTheme="majorHAnsi" w:hAnsiTheme="majorHAnsi" w:cs="Times New Roman"/>
          <w:noProof/>
          <w:sz w:val="22"/>
          <w:szCs w:val="22"/>
        </w:rPr>
      </w:pPr>
      <w:r w:rsidRPr="00BE0188">
        <w:rPr>
          <w:rFonts w:asciiTheme="majorHAnsi" w:hAnsiTheme="majorHAnsi" w:cs="Times New Roman"/>
          <w:sz w:val="22"/>
          <w:szCs w:val="22"/>
        </w:rPr>
        <w:t>If</w:t>
      </w:r>
      <w:r>
        <w:rPr>
          <w:rFonts w:asciiTheme="majorHAnsi" w:hAnsiTheme="majorHAnsi" w:cs="Times New Roman"/>
          <w:noProof/>
          <w:sz w:val="22"/>
          <w:szCs w:val="22"/>
        </w:rPr>
        <w:t xml:space="preserve"> you are issued a live cheque</w:t>
      </w:r>
      <w:r w:rsidRPr="00BE0188">
        <w:rPr>
          <w:rFonts w:asciiTheme="majorHAnsi" w:hAnsiTheme="majorHAnsi" w:cs="Times New Roman"/>
          <w:noProof/>
          <w:sz w:val="22"/>
          <w:szCs w:val="22"/>
        </w:rPr>
        <w:t xml:space="preserve"> and you lose it, it is very important that you tell your supervisor immediately.  </w:t>
      </w:r>
      <w:r w:rsidRPr="00DA0F80">
        <w:rPr>
          <w:rFonts w:asciiTheme="majorHAnsi" w:hAnsiTheme="majorHAnsi" w:cs="Times New Roman"/>
          <w:noProof/>
          <w:sz w:val="22"/>
          <w:szCs w:val="22"/>
        </w:rPr>
        <w:t xml:space="preserve">He/she will contact payroll </w:t>
      </w:r>
      <w:r w:rsidRPr="00DA0F80">
        <w:rPr>
          <w:rFonts w:asciiTheme="majorHAnsi" w:hAnsiTheme="majorHAnsi" w:cs="Times New Roman"/>
          <w:sz w:val="22"/>
          <w:szCs w:val="22"/>
        </w:rPr>
        <w:t>to put</w:t>
      </w:r>
      <w:r w:rsidRPr="00DA0F80">
        <w:rPr>
          <w:rFonts w:asciiTheme="majorHAnsi" w:hAnsiTheme="majorHAnsi" w:cs="Times New Roman"/>
          <w:noProof/>
          <w:sz w:val="22"/>
          <w:szCs w:val="22"/>
        </w:rPr>
        <w:t xml:space="preserve"> a stop payment on the cheque and make arrangements for another cheque to be issued.</w:t>
      </w:r>
      <w:r w:rsidRPr="00BE0188">
        <w:rPr>
          <w:rFonts w:asciiTheme="majorHAnsi" w:hAnsiTheme="majorHAnsi" w:cs="Times New Roman"/>
          <w:noProof/>
          <w:sz w:val="22"/>
          <w:szCs w:val="22"/>
        </w:rPr>
        <w:t xml:space="preserve">  </w:t>
      </w:r>
    </w:p>
    <w:p w14:paraId="6DBD3EAE" w14:textId="295974D4" w:rsidR="00F71B0E" w:rsidRDefault="00F71B0E" w:rsidP="00D05F41">
      <w:pPr>
        <w:spacing w:after="0"/>
        <w:jc w:val="both"/>
        <w:rPr>
          <w:ins w:id="83" w:author="unlhr intern" w:date="2021-12-31T11:26:00Z"/>
          <w:rFonts w:asciiTheme="majorHAnsi" w:hAnsiTheme="majorHAnsi" w:cs="Times New Roman"/>
          <w:noProof/>
          <w:sz w:val="22"/>
          <w:szCs w:val="22"/>
        </w:rPr>
      </w:pPr>
    </w:p>
    <w:p w14:paraId="67E3A93A" w14:textId="25B63B56" w:rsidR="00F71B0E" w:rsidRDefault="00F71B0E" w:rsidP="00D05F41">
      <w:pPr>
        <w:spacing w:after="0"/>
        <w:jc w:val="both"/>
        <w:rPr>
          <w:ins w:id="84" w:author="unlhr intern" w:date="2021-12-31T11:26:00Z"/>
          <w:rFonts w:asciiTheme="majorHAnsi" w:hAnsiTheme="majorHAnsi" w:cs="Times New Roman"/>
          <w:noProof/>
          <w:sz w:val="22"/>
          <w:szCs w:val="22"/>
        </w:rPr>
      </w:pPr>
    </w:p>
    <w:p w14:paraId="5B0F1441" w14:textId="6F089362" w:rsidR="00F71B0E" w:rsidRDefault="00F71B0E" w:rsidP="00D05F41">
      <w:pPr>
        <w:spacing w:after="0"/>
        <w:jc w:val="both"/>
        <w:rPr>
          <w:ins w:id="85" w:author="unlhr intern" w:date="2021-12-31T11:26:00Z"/>
          <w:rFonts w:asciiTheme="majorHAnsi" w:hAnsiTheme="majorHAnsi" w:cs="Times New Roman"/>
          <w:noProof/>
          <w:sz w:val="22"/>
          <w:szCs w:val="22"/>
        </w:rPr>
      </w:pPr>
    </w:p>
    <w:p w14:paraId="370B0E56" w14:textId="15DCAEC5" w:rsidR="00F71B0E" w:rsidRDefault="00F71B0E" w:rsidP="00D05F41">
      <w:pPr>
        <w:spacing w:after="0"/>
        <w:jc w:val="both"/>
        <w:rPr>
          <w:ins w:id="86" w:author="unlhr intern" w:date="2021-12-31T11:26:00Z"/>
          <w:rFonts w:asciiTheme="majorHAnsi" w:hAnsiTheme="majorHAnsi" w:cs="Times New Roman"/>
          <w:noProof/>
          <w:sz w:val="22"/>
          <w:szCs w:val="22"/>
        </w:rPr>
      </w:pPr>
    </w:p>
    <w:p w14:paraId="4E2966B9" w14:textId="77777777" w:rsidR="00F71B0E" w:rsidRPr="00BE0188" w:rsidRDefault="00F71B0E" w:rsidP="00D05F41">
      <w:pPr>
        <w:spacing w:after="0"/>
        <w:jc w:val="both"/>
        <w:rPr>
          <w:rFonts w:asciiTheme="majorHAnsi" w:hAnsiTheme="majorHAnsi" w:cs="Times New Roman"/>
          <w:noProof/>
          <w:sz w:val="22"/>
          <w:szCs w:val="22"/>
        </w:rPr>
      </w:pPr>
    </w:p>
    <w:p w14:paraId="148FE2CF" w14:textId="77777777" w:rsidR="00D05F41" w:rsidRPr="00BE0188" w:rsidRDefault="00D05F41" w:rsidP="00C531F5">
      <w:pPr>
        <w:widowControl w:val="0"/>
        <w:autoSpaceDE w:val="0"/>
        <w:autoSpaceDN w:val="0"/>
        <w:adjustRightInd w:val="0"/>
        <w:contextualSpacing/>
        <w:jc w:val="both"/>
        <w:rPr>
          <w:rFonts w:eastAsia="Arial Unicode MS" w:cs="Arial"/>
          <w:sz w:val="22"/>
          <w:szCs w:val="22"/>
        </w:rPr>
      </w:pPr>
    </w:p>
    <w:p w14:paraId="1B399E00" w14:textId="75278A5E" w:rsidR="00B83CBF" w:rsidRPr="00BE0188" w:rsidRDefault="00B83CBF" w:rsidP="00B83CBF">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87" w:name="_Toc83829153"/>
      <w:r>
        <w:rPr>
          <w:rFonts w:asciiTheme="majorHAnsi" w:hAnsiTheme="majorHAnsi"/>
          <w:sz w:val="26"/>
          <w:szCs w:val="26"/>
          <w:u w:val="none"/>
        </w:rPr>
        <w:lastRenderedPageBreak/>
        <w:t>Child Labor and Forced Labor</w:t>
      </w:r>
      <w:bookmarkEnd w:id="87"/>
    </w:p>
    <w:p w14:paraId="11D5526B" w14:textId="5DFCBA04" w:rsidR="00821D09" w:rsidRDefault="00821D09" w:rsidP="00821D09">
      <w:pPr>
        <w:rPr>
          <w:b/>
          <w:bCs/>
        </w:rPr>
      </w:pPr>
    </w:p>
    <w:p w14:paraId="719D594B" w14:textId="185F0F29" w:rsidR="00821D09" w:rsidRDefault="00821D09" w:rsidP="00821D09">
      <w:r w:rsidRPr="00BD1A36">
        <w:rPr>
          <w:b/>
          <w:bCs/>
        </w:rPr>
        <w:t>Child Labor</w:t>
      </w:r>
    </w:p>
    <w:p w14:paraId="3C7789D5" w14:textId="3D07B4D3" w:rsidR="00821D09" w:rsidRPr="00BD1A36" w:rsidRDefault="003410BA" w:rsidP="00821D09">
      <w:proofErr w:type="spellStart"/>
      <w:r>
        <w:t>Upaya</w:t>
      </w:r>
      <w:proofErr w:type="spellEnd"/>
      <w:r>
        <w:t xml:space="preserve"> will not hire any employee who is considered as Minor by land law</w:t>
      </w:r>
      <w:r w:rsidR="00821D09" w:rsidRPr="00BD1A36">
        <w:t xml:space="preserve"> </w:t>
      </w:r>
      <w:proofErr w:type="spellStart"/>
      <w:r w:rsidR="00821D09" w:rsidRPr="00BD1A36">
        <w:t>i.e</w:t>
      </w:r>
      <w:proofErr w:type="spellEnd"/>
      <w:r w:rsidR="00821D09" w:rsidRPr="00BD1A36">
        <w:t xml:space="preserve"> till the age of 18 even if there is the will of the child. </w:t>
      </w:r>
      <w:proofErr w:type="spellStart"/>
      <w:ins w:id="88" w:author="unlhr intern" w:date="2021-12-06T18:09:00Z">
        <w:r w:rsidR="00F5058C">
          <w:t>Upaya</w:t>
        </w:r>
        <w:proofErr w:type="spellEnd"/>
        <w:r w:rsidR="00F5058C">
          <w:t xml:space="preserve"> will ensure that the child labor is not practiced with the third party it conducts its business with </w:t>
        </w:r>
      </w:ins>
      <w:ins w:id="89" w:author="unlhr intern" w:date="2021-12-07T10:35:00Z">
        <w:r w:rsidR="00D04ED9">
          <w:t xml:space="preserve">in contract itself </w:t>
        </w:r>
      </w:ins>
      <w:ins w:id="90" w:author="unlhr intern" w:date="2021-12-06T18:09:00Z">
        <w:r w:rsidR="00F5058C">
          <w:t>i.e. vendors and fran</w:t>
        </w:r>
        <w:r w:rsidR="00D04ED9">
          <w:t>chisees.</w:t>
        </w:r>
      </w:ins>
    </w:p>
    <w:p w14:paraId="50EF8652" w14:textId="77777777" w:rsidR="00821D09" w:rsidRPr="00873662" w:rsidRDefault="00821D09" w:rsidP="00821D09">
      <w:pPr>
        <w:rPr>
          <w:b/>
          <w:bCs/>
        </w:rPr>
      </w:pPr>
      <w:r w:rsidRPr="00873662">
        <w:rPr>
          <w:b/>
          <w:bCs/>
        </w:rPr>
        <w:t>Forced Labor</w:t>
      </w:r>
    </w:p>
    <w:p w14:paraId="107F4E49" w14:textId="139CECE0" w:rsidR="00B731E6" w:rsidDel="00AB0A76" w:rsidRDefault="00821D09" w:rsidP="00D05F41">
      <w:pPr>
        <w:rPr>
          <w:del w:id="91" w:author="unlhr intern" w:date="2021-12-07T10:36:00Z"/>
        </w:rPr>
      </w:pPr>
      <w:r>
        <w:t>E</w:t>
      </w:r>
      <w:r w:rsidRPr="00873662">
        <w:t xml:space="preserve">mployee shall </w:t>
      </w:r>
      <w:r>
        <w:t xml:space="preserve">not </w:t>
      </w:r>
      <w:r w:rsidRPr="00873662">
        <w:t xml:space="preserve">work or perform service against their will as a result of the pressure exerted to them in terms of financial, physical or mental impact. </w:t>
      </w:r>
      <w:proofErr w:type="spellStart"/>
      <w:ins w:id="92" w:author="unlhr intern" w:date="2021-12-07T10:36:00Z">
        <w:r w:rsidR="009731E6">
          <w:t>U</w:t>
        </w:r>
        <w:r w:rsidR="00F71B0E">
          <w:t>paya</w:t>
        </w:r>
        <w:proofErr w:type="spellEnd"/>
        <w:r w:rsidR="00F71B0E">
          <w:t xml:space="preserve"> will ensure that the Forced </w:t>
        </w:r>
        <w:r w:rsidR="009731E6">
          <w:t>labor is not practiced with the third party it conducts its business with in contract itself i.e. vendors and franchisees.</w:t>
        </w:r>
      </w:ins>
    </w:p>
    <w:p w14:paraId="5CC36CFE" w14:textId="77777777" w:rsidR="00C95001" w:rsidRPr="00D05F41" w:rsidRDefault="00C95001" w:rsidP="00D05F41"/>
    <w:p w14:paraId="7949486F" w14:textId="77777777" w:rsidR="00BD7548" w:rsidRPr="00BE0188" w:rsidRDefault="00BD7548">
      <w:pPr>
        <w:spacing w:after="0"/>
        <w:jc w:val="both"/>
        <w:rPr>
          <w:rFonts w:asciiTheme="majorHAnsi" w:hAnsiTheme="majorHAnsi" w:cs="Times New Roman"/>
          <w:noProof/>
          <w:sz w:val="22"/>
          <w:szCs w:val="22"/>
        </w:rPr>
      </w:pPr>
    </w:p>
    <w:p w14:paraId="0B6CBD1E" w14:textId="77777777" w:rsidR="00BD7548" w:rsidRPr="00BE0188" w:rsidRDefault="00BD7548">
      <w:pPr>
        <w:spacing w:after="0"/>
        <w:jc w:val="both"/>
        <w:rPr>
          <w:rFonts w:asciiTheme="majorHAnsi" w:hAnsiTheme="majorHAnsi" w:cs="Times New Roman"/>
          <w:noProof/>
          <w:sz w:val="22"/>
          <w:szCs w:val="22"/>
        </w:rPr>
      </w:pPr>
    </w:p>
    <w:p w14:paraId="7EEB1112" w14:textId="77777777" w:rsidR="00B731E6" w:rsidRPr="00BE0188" w:rsidRDefault="00B731E6">
      <w:pPr>
        <w:spacing w:after="0"/>
        <w:jc w:val="both"/>
        <w:rPr>
          <w:rFonts w:asciiTheme="majorHAnsi" w:hAnsiTheme="majorHAnsi" w:cs="Times New Roman"/>
          <w:noProof/>
          <w:sz w:val="22"/>
          <w:szCs w:val="22"/>
        </w:rPr>
      </w:pPr>
    </w:p>
    <w:p w14:paraId="1AFAD57B" w14:textId="4383DE78" w:rsidR="00B731E6" w:rsidRPr="00BE0188" w:rsidRDefault="00DA0F80" w:rsidP="00B731E6">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93" w:name="_Toc83829154"/>
      <w:r>
        <w:rPr>
          <w:rFonts w:asciiTheme="majorHAnsi" w:hAnsiTheme="majorHAnsi"/>
          <w:sz w:val="26"/>
          <w:szCs w:val="26"/>
          <w:u w:val="none"/>
        </w:rPr>
        <w:t>Provident Fund and Gratuity</w:t>
      </w:r>
      <w:bookmarkEnd w:id="93"/>
    </w:p>
    <w:p w14:paraId="23DC7F91" w14:textId="77777777" w:rsidR="00CC5C36" w:rsidRPr="00BE0188" w:rsidRDefault="00CC5C36">
      <w:pPr>
        <w:spacing w:after="0"/>
        <w:jc w:val="both"/>
        <w:rPr>
          <w:rFonts w:asciiTheme="majorHAnsi" w:hAnsiTheme="majorHAnsi" w:cs="Times New Roman"/>
          <w:noProof/>
          <w:sz w:val="22"/>
          <w:szCs w:val="22"/>
        </w:rPr>
      </w:pPr>
    </w:p>
    <w:p w14:paraId="386FC9AB" w14:textId="3D6661F7" w:rsidR="00351709" w:rsidRDefault="0046394A" w:rsidP="004A7443">
      <w:pPr>
        <w:spacing w:after="0"/>
        <w:jc w:val="both"/>
        <w:rPr>
          <w:rFonts w:eastAsia="Arial Unicode MS" w:cs="Arial"/>
          <w:sz w:val="22"/>
          <w:szCs w:val="22"/>
        </w:rPr>
      </w:pPr>
      <w:r>
        <w:rPr>
          <w:rFonts w:eastAsia="Arial Unicode MS" w:cs="Arial"/>
          <w:sz w:val="22"/>
          <w:szCs w:val="22"/>
        </w:rPr>
        <w:t>Provident Fund and Gratuity is applicable as per law.</w:t>
      </w:r>
      <w:r w:rsidR="00C95001">
        <w:rPr>
          <w:rFonts w:eastAsia="Arial Unicode MS" w:cs="Arial"/>
          <w:sz w:val="22"/>
          <w:szCs w:val="22"/>
        </w:rPr>
        <w:t xml:space="preserve"> </w:t>
      </w:r>
    </w:p>
    <w:p w14:paraId="7B29B100" w14:textId="77777777" w:rsidR="009D0578" w:rsidRPr="00BE0188" w:rsidRDefault="009D0578" w:rsidP="004A7443">
      <w:pPr>
        <w:spacing w:after="0"/>
        <w:jc w:val="both"/>
        <w:rPr>
          <w:rFonts w:asciiTheme="majorHAnsi" w:hAnsiTheme="majorHAnsi" w:cs="Times New Roman"/>
          <w:sz w:val="22"/>
          <w:szCs w:val="22"/>
        </w:rPr>
      </w:pPr>
    </w:p>
    <w:p w14:paraId="33988076"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94" w:name="_Toc354126249"/>
      <w:bookmarkStart w:id="95" w:name="_Toc83829155"/>
      <w:r w:rsidRPr="00BE0188">
        <w:rPr>
          <w:rFonts w:asciiTheme="majorHAnsi" w:hAnsiTheme="majorHAnsi"/>
          <w:sz w:val="26"/>
          <w:szCs w:val="26"/>
          <w:u w:val="none"/>
        </w:rPr>
        <w:t>Wage and Hour Rules</w:t>
      </w:r>
      <w:bookmarkEnd w:id="94"/>
      <w:bookmarkEnd w:id="95"/>
    </w:p>
    <w:p w14:paraId="7C84F273" w14:textId="77777777" w:rsidR="005A208F" w:rsidRPr="00BE0188" w:rsidRDefault="005A208F" w:rsidP="00FE1451">
      <w:pPr>
        <w:pStyle w:val="BlockText"/>
        <w:ind w:left="0" w:right="0"/>
        <w:rPr>
          <w:rFonts w:asciiTheme="majorHAnsi" w:hAnsiTheme="majorHAnsi"/>
          <w:b w:val="0"/>
          <w:sz w:val="22"/>
          <w:szCs w:val="22"/>
        </w:rPr>
      </w:pPr>
    </w:p>
    <w:p w14:paraId="13561FD7" w14:textId="0E0E20EB" w:rsidR="00351709" w:rsidRPr="00BE0188" w:rsidRDefault="00693380" w:rsidP="00FE1451">
      <w:pPr>
        <w:pStyle w:val="BlockText"/>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has a compensation package for its employees.  As an employee, your job is classified according to the nature of your employment.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is committed to following all applicable minimum </w:t>
      </w:r>
      <w:r w:rsidR="008E2EAB" w:rsidRPr="00BE0188">
        <w:rPr>
          <w:rFonts w:asciiTheme="majorHAnsi" w:hAnsiTheme="majorHAnsi"/>
          <w:b w:val="0"/>
          <w:sz w:val="22"/>
          <w:szCs w:val="22"/>
        </w:rPr>
        <w:t>wage, overtime wage,</w:t>
      </w:r>
      <w:r w:rsidR="00351709" w:rsidRPr="00BE0188">
        <w:rPr>
          <w:rFonts w:asciiTheme="majorHAnsi" w:hAnsiTheme="majorHAnsi"/>
          <w:b w:val="0"/>
          <w:sz w:val="22"/>
          <w:szCs w:val="22"/>
        </w:rPr>
        <w:t xml:space="preserve"> and other wage and hour laws and regulations.   To assure that all work performed for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is compensated correctly, it is essential that all work time is reported and recorded accurately.  Every employee is responsible for this important recordkeeping task, both for yourself and for any employees whom you supervise.  If you have questions about your classification, or any other wage and hour issues, consult with your manager or the information provided to you upon hire.  Any problems with recordkeeping or any inaccuracies in compensation should be reported</w:t>
      </w:r>
      <w:r w:rsidR="00FE1451" w:rsidRPr="00BE0188">
        <w:rPr>
          <w:rFonts w:asciiTheme="majorHAnsi" w:hAnsiTheme="majorHAnsi"/>
          <w:b w:val="0"/>
          <w:sz w:val="22"/>
          <w:szCs w:val="22"/>
        </w:rPr>
        <w:t xml:space="preserve"> promptly to your Supervisor.  </w:t>
      </w:r>
      <w:r w:rsidR="00CC7725">
        <w:rPr>
          <w:rFonts w:asciiTheme="majorHAnsi" w:hAnsiTheme="majorHAnsi"/>
          <w:b w:val="0"/>
          <w:sz w:val="22"/>
          <w:szCs w:val="22"/>
        </w:rPr>
        <w:t xml:space="preserve"> </w:t>
      </w:r>
    </w:p>
    <w:p w14:paraId="6A102A88" w14:textId="77777777" w:rsidR="00FE1451" w:rsidRPr="00BE0188" w:rsidRDefault="00FE1451" w:rsidP="00FE1451">
      <w:pPr>
        <w:pStyle w:val="BlockText"/>
        <w:ind w:left="0" w:right="0"/>
        <w:rPr>
          <w:rFonts w:asciiTheme="majorHAnsi" w:hAnsiTheme="majorHAnsi"/>
          <w:b w:val="0"/>
          <w:sz w:val="22"/>
          <w:szCs w:val="22"/>
        </w:rPr>
      </w:pPr>
    </w:p>
    <w:p w14:paraId="093CA2CA" w14:textId="77777777" w:rsidR="005A208F" w:rsidRPr="00BE0188" w:rsidRDefault="005A208F" w:rsidP="00FE1451">
      <w:pPr>
        <w:pStyle w:val="BlockText"/>
        <w:ind w:left="0" w:right="0"/>
        <w:rPr>
          <w:rFonts w:asciiTheme="majorHAnsi" w:hAnsiTheme="majorHAnsi"/>
          <w:b w:val="0"/>
          <w:sz w:val="22"/>
          <w:szCs w:val="22"/>
        </w:rPr>
      </w:pPr>
    </w:p>
    <w:p w14:paraId="763DCAC3" w14:textId="77777777" w:rsidR="00351709" w:rsidRPr="00BE0188" w:rsidRDefault="00F80F1D"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96" w:name="_Toc354126250"/>
      <w:bookmarkStart w:id="97" w:name="_Toc83829156"/>
      <w:r w:rsidRPr="00BE0188">
        <w:rPr>
          <w:rFonts w:asciiTheme="majorHAnsi" w:hAnsiTheme="majorHAnsi"/>
          <w:sz w:val="26"/>
          <w:szCs w:val="26"/>
          <w:u w:val="none"/>
        </w:rPr>
        <w:t>Clocking In and O</w:t>
      </w:r>
      <w:r w:rsidR="00351709" w:rsidRPr="00BE0188">
        <w:rPr>
          <w:rFonts w:asciiTheme="majorHAnsi" w:hAnsiTheme="majorHAnsi"/>
          <w:sz w:val="26"/>
          <w:szCs w:val="26"/>
          <w:u w:val="none"/>
        </w:rPr>
        <w:t>ut</w:t>
      </w:r>
      <w:bookmarkEnd w:id="96"/>
      <w:bookmarkEnd w:id="97"/>
      <w:r w:rsidR="00351709" w:rsidRPr="00BE0188">
        <w:rPr>
          <w:rFonts w:asciiTheme="majorHAnsi" w:hAnsiTheme="majorHAnsi"/>
          <w:sz w:val="26"/>
          <w:szCs w:val="26"/>
          <w:u w:val="none"/>
        </w:rPr>
        <w:t xml:space="preserve"> </w:t>
      </w:r>
    </w:p>
    <w:p w14:paraId="3B98A190" w14:textId="77777777" w:rsidR="005A208F" w:rsidRPr="00BE0188" w:rsidRDefault="005A208F" w:rsidP="004A7443">
      <w:pPr>
        <w:spacing w:after="0"/>
        <w:jc w:val="both"/>
        <w:rPr>
          <w:rFonts w:asciiTheme="majorHAnsi" w:hAnsiTheme="majorHAnsi" w:cs="Times New Roman"/>
        </w:rPr>
      </w:pPr>
    </w:p>
    <w:p w14:paraId="697ADB90" w14:textId="7C6B8266" w:rsidR="00351709" w:rsidRPr="00BE0188" w:rsidRDefault="00351709" w:rsidP="004A7443">
      <w:pPr>
        <w:spacing w:after="0"/>
        <w:jc w:val="both"/>
        <w:rPr>
          <w:rFonts w:asciiTheme="majorHAnsi" w:hAnsiTheme="majorHAnsi" w:cs="Times New Roman"/>
          <w:sz w:val="22"/>
          <w:szCs w:val="22"/>
        </w:rPr>
      </w:pPr>
      <w:r w:rsidRPr="00BE0188">
        <w:rPr>
          <w:rFonts w:asciiTheme="majorHAnsi" w:hAnsiTheme="majorHAnsi" w:cs="Times New Roman"/>
          <w:sz w:val="22"/>
          <w:szCs w:val="22"/>
        </w:rPr>
        <w:t xml:space="preserve">To ensure you get paid accurately each pay period and do not have to go back and get a check corrected always clock in immediately at the start of your scheduled shift, when you are in and ready to work. </w:t>
      </w:r>
      <w:r w:rsidRPr="001A5BC2">
        <w:rPr>
          <w:rFonts w:asciiTheme="majorHAnsi" w:hAnsiTheme="majorHAnsi" w:cs="Times New Roman"/>
          <w:sz w:val="22"/>
          <w:szCs w:val="22"/>
        </w:rPr>
        <w:t>Before you leave for the day</w:t>
      </w:r>
      <w:r w:rsidR="00F80F1D" w:rsidRPr="001A5BC2">
        <w:rPr>
          <w:rFonts w:asciiTheme="majorHAnsi" w:hAnsiTheme="majorHAnsi" w:cs="Times New Roman"/>
          <w:sz w:val="22"/>
          <w:szCs w:val="22"/>
        </w:rPr>
        <w:t>,</w:t>
      </w:r>
      <w:r w:rsidRPr="001A5BC2">
        <w:rPr>
          <w:rFonts w:asciiTheme="majorHAnsi" w:hAnsiTheme="majorHAnsi" w:cs="Times New Roman"/>
          <w:sz w:val="22"/>
          <w:szCs w:val="22"/>
        </w:rPr>
        <w:t xml:space="preserve"> check in with the Manager in Charge for approv</w:t>
      </w:r>
      <w:r w:rsidR="00A116DF" w:rsidRPr="001A5BC2">
        <w:rPr>
          <w:rFonts w:asciiTheme="majorHAnsi" w:hAnsiTheme="majorHAnsi" w:cs="Times New Roman"/>
          <w:sz w:val="22"/>
          <w:szCs w:val="22"/>
        </w:rPr>
        <w:t>al to leave and then clock out.</w:t>
      </w:r>
      <w:r w:rsidR="001F683F">
        <w:rPr>
          <w:rFonts w:asciiTheme="majorHAnsi" w:hAnsiTheme="majorHAnsi" w:cs="Times New Roman"/>
          <w:sz w:val="22"/>
          <w:szCs w:val="22"/>
        </w:rPr>
        <w:t xml:space="preserve"> </w:t>
      </w:r>
      <w:r w:rsidR="00FA1058" w:rsidRPr="00BE0188">
        <w:rPr>
          <w:rFonts w:asciiTheme="majorHAnsi" w:hAnsiTheme="majorHAnsi" w:cs="Times New Roman"/>
          <w:sz w:val="22"/>
          <w:szCs w:val="22"/>
        </w:rPr>
        <w:t>Altering, falsifying, tampering with time records, or recording time on another employee’s time record may result in disciplinary action, up to and including termination of employment.</w:t>
      </w:r>
      <w:r w:rsidR="00E85A10">
        <w:rPr>
          <w:rFonts w:asciiTheme="majorHAnsi" w:hAnsiTheme="majorHAnsi" w:cs="Times New Roman"/>
          <w:sz w:val="22"/>
          <w:szCs w:val="22"/>
        </w:rPr>
        <w:t xml:space="preserve"> </w:t>
      </w:r>
      <w:r w:rsidR="001F683F">
        <w:rPr>
          <w:rFonts w:asciiTheme="majorHAnsi" w:hAnsiTheme="majorHAnsi" w:cs="Times New Roman"/>
          <w:sz w:val="22"/>
          <w:szCs w:val="22"/>
        </w:rPr>
        <w:t xml:space="preserve"> </w:t>
      </w:r>
    </w:p>
    <w:p w14:paraId="2946C381" w14:textId="5671A325" w:rsidR="00C01026" w:rsidRDefault="00C01026" w:rsidP="004A7443">
      <w:pPr>
        <w:spacing w:after="0"/>
        <w:jc w:val="both"/>
        <w:rPr>
          <w:ins w:id="98" w:author="unlhr intern" w:date="2022-01-06T11:18:00Z"/>
          <w:rFonts w:asciiTheme="majorHAnsi" w:hAnsiTheme="majorHAnsi" w:cs="Times New Roman"/>
          <w:sz w:val="22"/>
          <w:szCs w:val="22"/>
        </w:rPr>
      </w:pPr>
    </w:p>
    <w:p w14:paraId="608CA199" w14:textId="77777777" w:rsidR="009E427B" w:rsidRPr="00BE0188" w:rsidRDefault="009E427B" w:rsidP="004A7443">
      <w:pPr>
        <w:spacing w:after="0"/>
        <w:jc w:val="both"/>
        <w:rPr>
          <w:rFonts w:asciiTheme="majorHAnsi" w:hAnsiTheme="majorHAnsi" w:cs="Times New Roman"/>
          <w:sz w:val="22"/>
          <w:szCs w:val="22"/>
        </w:rPr>
      </w:pPr>
      <w:bookmarkStart w:id="99" w:name="_GoBack"/>
      <w:bookmarkEnd w:id="99"/>
    </w:p>
    <w:p w14:paraId="646E212F" w14:textId="77777777" w:rsidR="0025546C" w:rsidRPr="00BE0188" w:rsidRDefault="0025546C" w:rsidP="004A7443">
      <w:pPr>
        <w:spacing w:after="0"/>
        <w:jc w:val="both"/>
        <w:rPr>
          <w:rFonts w:asciiTheme="majorHAnsi" w:hAnsiTheme="majorHAnsi" w:cs="Times New Roman"/>
          <w:sz w:val="22"/>
          <w:szCs w:val="22"/>
        </w:rPr>
      </w:pPr>
    </w:p>
    <w:p w14:paraId="6FFBFDC9"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00" w:name="_Toc354126251"/>
      <w:bookmarkStart w:id="101" w:name="_Toc83829157"/>
      <w:r w:rsidRPr="00BE0188">
        <w:rPr>
          <w:rFonts w:asciiTheme="majorHAnsi" w:hAnsiTheme="majorHAnsi"/>
          <w:sz w:val="26"/>
          <w:szCs w:val="26"/>
          <w:u w:val="none"/>
        </w:rPr>
        <w:lastRenderedPageBreak/>
        <w:t>Work Week and Schedule for Employees</w:t>
      </w:r>
      <w:bookmarkEnd w:id="100"/>
      <w:bookmarkEnd w:id="101"/>
    </w:p>
    <w:p w14:paraId="31440693" w14:textId="77777777" w:rsidR="005A208F" w:rsidRPr="00BE0188" w:rsidRDefault="005A208F" w:rsidP="004A7443">
      <w:pPr>
        <w:spacing w:after="0"/>
        <w:jc w:val="both"/>
        <w:rPr>
          <w:rFonts w:asciiTheme="majorHAnsi" w:hAnsiTheme="majorHAnsi" w:cs="Times New Roman"/>
          <w:noProof/>
          <w:sz w:val="22"/>
          <w:szCs w:val="22"/>
        </w:rPr>
      </w:pPr>
    </w:p>
    <w:p w14:paraId="19BD074D" w14:textId="1FCFA14F" w:rsidR="00351709" w:rsidRPr="00BE0188" w:rsidRDefault="002909EA" w:rsidP="004A7443">
      <w:pPr>
        <w:spacing w:after="0"/>
        <w:jc w:val="both"/>
        <w:rPr>
          <w:rFonts w:asciiTheme="majorHAnsi" w:hAnsiTheme="majorHAnsi" w:cs="Times New Roman"/>
          <w:noProof/>
          <w:sz w:val="22"/>
          <w:szCs w:val="22"/>
        </w:rPr>
      </w:pPr>
      <w:r w:rsidRPr="00BE0188">
        <w:rPr>
          <w:rFonts w:asciiTheme="majorHAnsi" w:hAnsiTheme="majorHAnsi" w:cs="Times New Roman"/>
          <w:noProof/>
          <w:sz w:val="22"/>
          <w:szCs w:val="22"/>
        </w:rPr>
        <w:t>The staffing of our organization</w:t>
      </w:r>
      <w:r w:rsidR="00351709" w:rsidRPr="00BE0188">
        <w:rPr>
          <w:rFonts w:asciiTheme="majorHAnsi" w:hAnsiTheme="majorHAnsi" w:cs="Times New Roman"/>
          <w:noProof/>
          <w:sz w:val="22"/>
          <w:szCs w:val="22"/>
        </w:rPr>
        <w:t xml:space="preserve"> is very important.  Your schedule will depend on the shift and position to which you are assigned.  The following policies will help our operations run efficiently and allo</w:t>
      </w:r>
      <w:r w:rsidR="00E27A86" w:rsidRPr="00BE0188">
        <w:rPr>
          <w:rFonts w:asciiTheme="majorHAnsi" w:hAnsiTheme="majorHAnsi" w:cs="Times New Roman"/>
          <w:noProof/>
          <w:sz w:val="22"/>
          <w:szCs w:val="22"/>
        </w:rPr>
        <w:t>w you the time off you require.</w:t>
      </w:r>
      <w:r w:rsidR="009E0E7C">
        <w:rPr>
          <w:rFonts w:asciiTheme="majorHAnsi" w:hAnsiTheme="majorHAnsi" w:cs="Times New Roman"/>
          <w:noProof/>
          <w:sz w:val="22"/>
          <w:szCs w:val="22"/>
        </w:rPr>
        <w:t xml:space="preserve"> </w:t>
      </w:r>
      <w:ins w:id="102" w:author="unlhr intern" w:date="2021-12-07T10:53:00Z">
        <w:r w:rsidR="008415A2">
          <w:rPr>
            <w:rFonts w:asciiTheme="majorHAnsi" w:hAnsiTheme="majorHAnsi" w:cs="Times New Roman"/>
            <w:noProof/>
            <w:sz w:val="22"/>
            <w:szCs w:val="22"/>
          </w:rPr>
          <w:t xml:space="preserve"> </w:t>
        </w:r>
      </w:ins>
    </w:p>
    <w:p w14:paraId="03CDDCE8" w14:textId="77777777" w:rsidR="005A208F" w:rsidRPr="00BE0188" w:rsidRDefault="005A208F" w:rsidP="004A7443">
      <w:pPr>
        <w:spacing w:after="0"/>
        <w:jc w:val="both"/>
        <w:rPr>
          <w:rFonts w:asciiTheme="majorHAnsi" w:hAnsiTheme="majorHAnsi" w:cs="Times New Roman"/>
          <w:noProof/>
          <w:sz w:val="22"/>
          <w:szCs w:val="22"/>
        </w:rPr>
      </w:pPr>
    </w:p>
    <w:p w14:paraId="0BA07226" w14:textId="0940CECB" w:rsidR="00351709" w:rsidRPr="00BE0188" w:rsidRDefault="00351709" w:rsidP="004A7443">
      <w:pPr>
        <w:widowControl w:val="0"/>
        <w:numPr>
          <w:ilvl w:val="0"/>
          <w:numId w:val="12"/>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b/>
          <w:noProof/>
          <w:sz w:val="22"/>
          <w:szCs w:val="22"/>
        </w:rPr>
        <w:t>Hours of Operatio</w:t>
      </w:r>
      <w:r w:rsidRPr="00BE0188">
        <w:rPr>
          <w:rFonts w:asciiTheme="majorHAnsi" w:hAnsiTheme="majorHAnsi" w:cs="Times New Roman"/>
          <w:b/>
          <w:sz w:val="22"/>
          <w:szCs w:val="22"/>
        </w:rPr>
        <w:t>n</w:t>
      </w:r>
      <w:r w:rsidRPr="00BE0188">
        <w:rPr>
          <w:rFonts w:asciiTheme="majorHAnsi" w:hAnsiTheme="majorHAnsi" w:cs="Times New Roman"/>
          <w:sz w:val="22"/>
          <w:szCs w:val="22"/>
        </w:rPr>
        <w:t xml:space="preserve"> - </w:t>
      </w:r>
      <w:r w:rsidRPr="00BE0188">
        <w:rPr>
          <w:rFonts w:asciiTheme="majorHAnsi" w:hAnsiTheme="majorHAnsi" w:cs="Times New Roman"/>
          <w:noProof/>
          <w:sz w:val="22"/>
          <w:szCs w:val="22"/>
        </w:rPr>
        <w:t xml:space="preserve">Employees who are responsible for opening procedures may be scheduled to arrive before opening.  Those responsible for closing procedures may be scheduled to work or more after closing.  </w:t>
      </w:r>
      <w:r w:rsidRPr="00BE0188">
        <w:rPr>
          <w:rFonts w:asciiTheme="majorHAnsi" w:hAnsiTheme="majorHAnsi" w:cs="Times New Roman"/>
          <w:sz w:val="22"/>
          <w:szCs w:val="22"/>
        </w:rPr>
        <w:t xml:space="preserve">The </w:t>
      </w:r>
      <w:r w:rsidR="00693380" w:rsidRPr="00BE0188">
        <w:rPr>
          <w:rFonts w:asciiTheme="majorHAnsi" w:hAnsiTheme="majorHAnsi" w:cs="Times New Roman"/>
          <w:sz w:val="22"/>
          <w:szCs w:val="22"/>
        </w:rPr>
        <w:t>(</w:t>
      </w:r>
      <w:proofErr w:type="spellStart"/>
      <w:r w:rsidR="00C50BBF" w:rsidRPr="00BE0188">
        <w:rPr>
          <w:rFonts w:asciiTheme="majorHAnsi" w:hAnsiTheme="majorHAnsi" w:cs="Times New Roman"/>
          <w:sz w:val="22"/>
          <w:szCs w:val="22"/>
        </w:rPr>
        <w:t>Upaya</w:t>
      </w:r>
      <w:proofErr w:type="spellEnd"/>
      <w:r w:rsidR="00693380" w:rsidRPr="00BE0188">
        <w:rPr>
          <w:rFonts w:asciiTheme="majorHAnsi" w:hAnsiTheme="majorHAnsi" w:cs="Times New Roman"/>
          <w:sz w:val="22"/>
          <w:szCs w:val="22"/>
        </w:rPr>
        <w:t>)</w:t>
      </w:r>
      <w:r w:rsidR="00CF6C31" w:rsidRPr="00BE0188">
        <w:rPr>
          <w:rFonts w:asciiTheme="majorHAnsi" w:hAnsiTheme="majorHAnsi" w:cs="Times New Roman"/>
          <w:noProof/>
          <w:sz w:val="22"/>
          <w:szCs w:val="22"/>
        </w:rPr>
        <w:t xml:space="preserve"> work week beings from Sunday to Friday.</w:t>
      </w:r>
    </w:p>
    <w:p w14:paraId="42AD3115" w14:textId="77777777" w:rsidR="00CF6C31" w:rsidRPr="00BE0188" w:rsidRDefault="00CF6C31" w:rsidP="00CF6C31">
      <w:pPr>
        <w:widowControl w:val="0"/>
        <w:overflowPunct w:val="0"/>
        <w:autoSpaceDE w:val="0"/>
        <w:autoSpaceDN w:val="0"/>
        <w:adjustRightInd w:val="0"/>
        <w:spacing w:after="0"/>
        <w:ind w:left="900"/>
        <w:jc w:val="both"/>
        <w:rPr>
          <w:rFonts w:asciiTheme="majorHAnsi" w:hAnsiTheme="majorHAnsi" w:cs="Times New Roman"/>
          <w:noProof/>
          <w:sz w:val="22"/>
          <w:szCs w:val="22"/>
        </w:rPr>
      </w:pPr>
    </w:p>
    <w:p w14:paraId="2547C252" w14:textId="35315216" w:rsidR="00351709" w:rsidRPr="00BE0188" w:rsidRDefault="00351709" w:rsidP="004A7443">
      <w:pPr>
        <w:widowControl w:val="0"/>
        <w:numPr>
          <w:ilvl w:val="0"/>
          <w:numId w:val="12"/>
        </w:numPr>
        <w:tabs>
          <w:tab w:val="clear" w:pos="360"/>
          <w:tab w:val="num" w:pos="18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b/>
          <w:noProof/>
          <w:sz w:val="22"/>
          <w:szCs w:val="22"/>
        </w:rPr>
        <w:t>Your Availability</w:t>
      </w:r>
      <w:r w:rsidRPr="00BE0188">
        <w:rPr>
          <w:rFonts w:asciiTheme="majorHAnsi" w:hAnsiTheme="majorHAnsi" w:cs="Times New Roman"/>
          <w:sz w:val="22"/>
          <w:szCs w:val="22"/>
        </w:rPr>
        <w:t xml:space="preserve"> -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has certain scheduling requirements during peak business hours (lunch, dinner, weekends</w:t>
      </w:r>
      <w:r w:rsidR="00E77D58"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and holidays).  Your permanent availability should be given to your manager at the time of hire.  Any changes to this availability should be given to your manager in writing</w:t>
      </w:r>
      <w:r w:rsidR="001B5D98" w:rsidRPr="00BE0188">
        <w:rPr>
          <w:rFonts w:asciiTheme="majorHAnsi" w:hAnsiTheme="majorHAnsi" w:cs="Times New Roman"/>
          <w:noProof/>
          <w:sz w:val="22"/>
          <w:szCs w:val="22"/>
        </w:rPr>
        <w:t xml:space="preserve"> or submitted through </w:t>
      </w:r>
      <w:r w:rsidR="001B5D98" w:rsidRPr="00DE70A0">
        <w:rPr>
          <w:rFonts w:asciiTheme="majorHAnsi" w:hAnsiTheme="majorHAnsi" w:cs="Times New Roman"/>
          <w:noProof/>
          <w:sz w:val="22"/>
          <w:szCs w:val="22"/>
        </w:rPr>
        <w:t>the Homebase application</w:t>
      </w:r>
      <w:r w:rsidRPr="00BE0188">
        <w:rPr>
          <w:rFonts w:asciiTheme="majorHAnsi" w:hAnsiTheme="majorHAnsi" w:cs="Times New Roman"/>
          <w:noProof/>
          <w:sz w:val="22"/>
          <w:szCs w:val="22"/>
        </w:rPr>
        <w:t>.</w:t>
      </w:r>
    </w:p>
    <w:p w14:paraId="4CF68533" w14:textId="77777777" w:rsidR="0003337A" w:rsidRPr="00BE0188" w:rsidRDefault="0003337A" w:rsidP="004A7443">
      <w:pPr>
        <w:widowControl w:val="0"/>
        <w:overflowPunct w:val="0"/>
        <w:autoSpaceDE w:val="0"/>
        <w:autoSpaceDN w:val="0"/>
        <w:adjustRightInd w:val="0"/>
        <w:spacing w:after="0"/>
        <w:ind w:left="540"/>
        <w:jc w:val="both"/>
        <w:rPr>
          <w:rFonts w:asciiTheme="majorHAnsi" w:hAnsiTheme="majorHAnsi" w:cs="Times New Roman"/>
          <w:noProof/>
          <w:sz w:val="22"/>
          <w:szCs w:val="22"/>
        </w:rPr>
      </w:pPr>
    </w:p>
    <w:p w14:paraId="1E74D6B6" w14:textId="77777777" w:rsidR="008B6894" w:rsidRDefault="00351709" w:rsidP="008B6894">
      <w:pPr>
        <w:rPr>
          <w:noProof/>
          <w:sz w:val="22"/>
          <w:szCs w:val="22"/>
        </w:rPr>
      </w:pPr>
      <w:r w:rsidRPr="00BE0188">
        <w:rPr>
          <w:noProof/>
          <w:sz w:val="22"/>
          <w:szCs w:val="22"/>
        </w:rPr>
        <w:t xml:space="preserve">Because of particular situations, you may be called in to work when you are not scheduled.  Also, there may be times when you will be asked to work beyond your scheduled hours.  Your cooperation at these times is appreciated and you will be released </w:t>
      </w:r>
      <w:r w:rsidRPr="00BE0188">
        <w:rPr>
          <w:sz w:val="22"/>
          <w:szCs w:val="22"/>
        </w:rPr>
        <w:t>when</w:t>
      </w:r>
      <w:r w:rsidRPr="00BE0188">
        <w:rPr>
          <w:noProof/>
          <w:sz w:val="22"/>
          <w:szCs w:val="22"/>
        </w:rPr>
        <w:t xml:space="preserve"> the nee</w:t>
      </w:r>
      <w:r w:rsidR="00E27A86" w:rsidRPr="00BE0188">
        <w:rPr>
          <w:noProof/>
          <w:sz w:val="22"/>
          <w:szCs w:val="22"/>
        </w:rPr>
        <w:t>d for your services has passed.</w:t>
      </w:r>
      <w:r w:rsidR="00815BE6">
        <w:rPr>
          <w:noProof/>
          <w:sz w:val="22"/>
          <w:szCs w:val="22"/>
        </w:rPr>
        <w:t xml:space="preserve"> </w:t>
      </w:r>
    </w:p>
    <w:p w14:paraId="284A54EE" w14:textId="35D12F7F" w:rsidR="005A208F" w:rsidRPr="008C2864" w:rsidRDefault="005A208F" w:rsidP="008B6894">
      <w:pPr>
        <w:rPr>
          <w:rFonts w:asciiTheme="majorHAnsi" w:hAnsiTheme="majorHAnsi" w:cs="Times New Roman"/>
          <w:noProof/>
          <w:sz w:val="22"/>
          <w:szCs w:val="22"/>
        </w:rPr>
      </w:pPr>
      <w:r w:rsidRPr="00BE0188">
        <w:rPr>
          <w:rFonts w:asciiTheme="majorHAnsi" w:hAnsiTheme="majorHAnsi" w:cs="Times New Roman"/>
          <w:b/>
          <w:noProof/>
          <w:sz w:val="22"/>
          <w:szCs w:val="22"/>
        </w:rPr>
        <w:t>Schedule Requests</w:t>
      </w:r>
      <w:r w:rsidRPr="00BE0188">
        <w:rPr>
          <w:rFonts w:asciiTheme="majorHAnsi" w:hAnsiTheme="majorHAnsi" w:cs="Times New Roman"/>
          <w:sz w:val="22"/>
          <w:szCs w:val="22"/>
        </w:rPr>
        <w:t xml:space="preserve"> - </w:t>
      </w:r>
      <w:r w:rsidRPr="00BE0188">
        <w:rPr>
          <w:rFonts w:asciiTheme="majorHAnsi" w:hAnsiTheme="majorHAnsi" w:cs="Times New Roman"/>
          <w:noProof/>
          <w:sz w:val="22"/>
          <w:szCs w:val="22"/>
        </w:rPr>
        <w:t>Requests for days off must be subm</w:t>
      </w:r>
      <w:r w:rsidR="006254B7" w:rsidRPr="00BE0188">
        <w:rPr>
          <w:rFonts w:asciiTheme="majorHAnsi" w:hAnsiTheme="majorHAnsi" w:cs="Times New Roman"/>
          <w:noProof/>
          <w:sz w:val="22"/>
          <w:szCs w:val="22"/>
        </w:rPr>
        <w:t xml:space="preserve">itted to your manager </w:t>
      </w:r>
      <w:r w:rsidRPr="00BE0188">
        <w:rPr>
          <w:rFonts w:asciiTheme="majorHAnsi" w:hAnsiTheme="majorHAnsi" w:cs="Times New Roman"/>
          <w:noProof/>
          <w:sz w:val="22"/>
          <w:szCs w:val="22"/>
        </w:rPr>
        <w:t xml:space="preserve"> for the following week</w:t>
      </w:r>
      <w:r w:rsidRPr="008B6894">
        <w:rPr>
          <w:rFonts w:asciiTheme="majorHAnsi" w:hAnsiTheme="majorHAnsi" w:cs="Times New Roman"/>
          <w:noProof/>
          <w:sz w:val="22"/>
          <w:szCs w:val="22"/>
        </w:rPr>
        <w:t xml:space="preserve">.  </w:t>
      </w:r>
      <w:r w:rsidR="001B5D98" w:rsidRPr="008B6894">
        <w:rPr>
          <w:rFonts w:asciiTheme="majorHAnsi" w:hAnsiTheme="majorHAnsi" w:cs="Times New Roman"/>
          <w:noProof/>
          <w:sz w:val="22"/>
          <w:szCs w:val="22"/>
        </w:rPr>
        <w:t xml:space="preserve">Requests should be </w:t>
      </w:r>
      <w:r w:rsidR="006254B7" w:rsidRPr="008B6894">
        <w:rPr>
          <w:rFonts w:asciiTheme="majorHAnsi" w:hAnsiTheme="majorHAnsi" w:cs="Times New Roman"/>
          <w:noProof/>
          <w:sz w:val="22"/>
          <w:szCs w:val="22"/>
        </w:rPr>
        <w:t>s</w:t>
      </w:r>
      <w:r w:rsidR="008B6894">
        <w:rPr>
          <w:rFonts w:asciiTheme="majorHAnsi" w:hAnsiTheme="majorHAnsi" w:cs="Times New Roman"/>
          <w:noProof/>
          <w:sz w:val="22"/>
          <w:szCs w:val="22"/>
        </w:rPr>
        <w:t>ubmitted through  email</w:t>
      </w:r>
      <w:r w:rsidR="001B5D98" w:rsidRPr="008B6894">
        <w:rPr>
          <w:rFonts w:asciiTheme="majorHAnsi" w:hAnsiTheme="majorHAnsi" w:cs="Times New Roman"/>
          <w:noProof/>
          <w:sz w:val="22"/>
          <w:szCs w:val="22"/>
        </w:rPr>
        <w:t xml:space="preserve">. </w:t>
      </w:r>
      <w:r w:rsidRPr="00BE0188">
        <w:rPr>
          <w:rFonts w:asciiTheme="majorHAnsi" w:hAnsiTheme="majorHAnsi" w:cs="Times New Roman"/>
          <w:noProof/>
          <w:sz w:val="22"/>
          <w:szCs w:val="22"/>
        </w:rPr>
        <w:t xml:space="preserve">All requests will be accommodated </w:t>
      </w:r>
      <w:r w:rsidRPr="008C2864">
        <w:rPr>
          <w:rFonts w:asciiTheme="majorHAnsi" w:hAnsiTheme="majorHAnsi" w:cs="Times New Roman"/>
          <w:noProof/>
          <w:sz w:val="22"/>
          <w:szCs w:val="22"/>
        </w:rPr>
        <w:t>whenever possible but we can not guarantee that all requests will be honored.</w:t>
      </w:r>
      <w:r w:rsidR="00A42CCB">
        <w:rPr>
          <w:rFonts w:asciiTheme="majorHAnsi" w:hAnsiTheme="majorHAnsi" w:cs="Times New Roman"/>
          <w:noProof/>
          <w:sz w:val="22"/>
          <w:szCs w:val="22"/>
        </w:rPr>
        <w:t xml:space="preserve"> </w:t>
      </w:r>
    </w:p>
    <w:p w14:paraId="46A8F5A5" w14:textId="77777777" w:rsidR="00F80F1D" w:rsidRPr="00BE0188" w:rsidRDefault="00F80F1D" w:rsidP="00F80F1D">
      <w:pPr>
        <w:widowControl w:val="0"/>
        <w:overflowPunct w:val="0"/>
        <w:autoSpaceDE w:val="0"/>
        <w:autoSpaceDN w:val="0"/>
        <w:adjustRightInd w:val="0"/>
        <w:spacing w:after="0"/>
        <w:ind w:left="540"/>
        <w:jc w:val="both"/>
        <w:rPr>
          <w:rFonts w:asciiTheme="majorHAnsi" w:hAnsiTheme="majorHAnsi" w:cs="Times New Roman"/>
          <w:noProof/>
          <w:sz w:val="22"/>
          <w:szCs w:val="22"/>
        </w:rPr>
      </w:pPr>
    </w:p>
    <w:p w14:paraId="0BA2EB8F" w14:textId="77777777" w:rsidR="005A208F" w:rsidRPr="00BE0188" w:rsidRDefault="005A208F" w:rsidP="004A7443">
      <w:pPr>
        <w:spacing w:after="0"/>
        <w:jc w:val="both"/>
        <w:rPr>
          <w:rFonts w:asciiTheme="majorHAnsi" w:hAnsiTheme="majorHAnsi" w:cs="Times New Roman"/>
          <w:noProof/>
          <w:sz w:val="22"/>
          <w:szCs w:val="22"/>
        </w:rPr>
      </w:pPr>
    </w:p>
    <w:p w14:paraId="04338A9F" w14:textId="58FD8578" w:rsidR="00351709" w:rsidRPr="00BE0188" w:rsidRDefault="00095036" w:rsidP="00351709">
      <w:pPr>
        <w:widowControl w:val="0"/>
        <w:numPr>
          <w:ilvl w:val="0"/>
          <w:numId w:val="13"/>
        </w:numPr>
        <w:overflowPunct w:val="0"/>
        <w:autoSpaceDE w:val="0"/>
        <w:autoSpaceDN w:val="0"/>
        <w:adjustRightInd w:val="0"/>
        <w:spacing w:after="0"/>
        <w:jc w:val="both"/>
        <w:rPr>
          <w:rFonts w:asciiTheme="majorHAnsi" w:hAnsiTheme="majorHAnsi" w:cs="Times New Roman"/>
          <w:noProof/>
          <w:sz w:val="22"/>
          <w:szCs w:val="22"/>
        </w:rPr>
      </w:pPr>
      <w:r w:rsidRPr="00BE0188">
        <w:rPr>
          <w:rFonts w:asciiTheme="majorHAnsi" w:hAnsiTheme="majorHAnsi" w:cs="Times New Roman"/>
          <w:b/>
          <w:noProof/>
          <w:sz w:val="22"/>
          <w:szCs w:val="22"/>
        </w:rPr>
        <w:t>Lateness</w:t>
      </w:r>
      <w:r w:rsidR="00351709" w:rsidRPr="00BE0188">
        <w:rPr>
          <w:rFonts w:asciiTheme="majorHAnsi" w:hAnsiTheme="majorHAnsi" w:cs="Times New Roman"/>
          <w:b/>
          <w:noProof/>
          <w:sz w:val="22"/>
          <w:szCs w:val="22"/>
        </w:rPr>
        <w:t xml:space="preserve"> and Absence</w:t>
      </w:r>
      <w:r w:rsidR="00351709" w:rsidRPr="00BE0188">
        <w:rPr>
          <w:rFonts w:asciiTheme="majorHAnsi" w:hAnsiTheme="majorHAnsi" w:cs="Times New Roman"/>
          <w:noProof/>
          <w:sz w:val="22"/>
          <w:szCs w:val="22"/>
        </w:rPr>
        <w:t xml:space="preserve"> - Each employee must arrive ready for work as scheduled.  When you are absent, other employees must cover the responsibilities.  If you cannot report for your scheduled shift, you must give your </w:t>
      </w:r>
      <w:r w:rsidR="00351709" w:rsidRPr="00957F7E">
        <w:rPr>
          <w:rFonts w:asciiTheme="majorHAnsi" w:hAnsiTheme="majorHAnsi" w:cs="Times New Roman"/>
          <w:noProof/>
          <w:sz w:val="22"/>
          <w:szCs w:val="22"/>
        </w:rPr>
        <w:t>supervisor at least three hours notice</w:t>
      </w:r>
      <w:r w:rsidR="00351709" w:rsidRPr="00BE0188">
        <w:rPr>
          <w:rFonts w:asciiTheme="majorHAnsi" w:hAnsiTheme="majorHAnsi" w:cs="Times New Roman"/>
          <w:noProof/>
          <w:sz w:val="22"/>
          <w:szCs w:val="22"/>
        </w:rPr>
        <w:t>.  Consistent tardiness or absences will lead to disciplinary action up to and including termination.</w:t>
      </w:r>
      <w:r w:rsidR="00E27283">
        <w:rPr>
          <w:rFonts w:asciiTheme="majorHAnsi" w:hAnsiTheme="majorHAnsi" w:cs="Times New Roman"/>
          <w:noProof/>
          <w:sz w:val="22"/>
          <w:szCs w:val="22"/>
        </w:rPr>
        <w:t xml:space="preserve"> </w:t>
      </w:r>
      <w:r w:rsidR="0062486A">
        <w:rPr>
          <w:rFonts w:asciiTheme="majorHAnsi" w:hAnsiTheme="majorHAnsi" w:cs="Times New Roman"/>
          <w:noProof/>
          <w:sz w:val="22"/>
          <w:szCs w:val="22"/>
        </w:rPr>
        <w:t xml:space="preserve"> </w:t>
      </w:r>
      <w:r w:rsidR="007A7B19">
        <w:rPr>
          <w:rFonts w:asciiTheme="majorHAnsi" w:hAnsiTheme="majorHAnsi" w:cs="Times New Roman"/>
          <w:noProof/>
          <w:sz w:val="22"/>
          <w:szCs w:val="22"/>
        </w:rPr>
        <w:t xml:space="preserve"> </w:t>
      </w:r>
    </w:p>
    <w:p w14:paraId="485995AE" w14:textId="77777777" w:rsidR="00351709" w:rsidRPr="00BE0188" w:rsidRDefault="00351709" w:rsidP="004A7443">
      <w:pPr>
        <w:spacing w:after="0"/>
        <w:jc w:val="both"/>
        <w:rPr>
          <w:rFonts w:asciiTheme="majorHAnsi" w:hAnsiTheme="majorHAnsi" w:cs="Times New Roman"/>
          <w:noProof/>
          <w:sz w:val="22"/>
          <w:szCs w:val="22"/>
        </w:rPr>
      </w:pPr>
    </w:p>
    <w:p w14:paraId="489E6CDF" w14:textId="77777777" w:rsidR="005A208F" w:rsidRPr="00BE0188" w:rsidRDefault="005A208F" w:rsidP="004A7443">
      <w:pPr>
        <w:spacing w:after="0"/>
        <w:jc w:val="both"/>
        <w:rPr>
          <w:rFonts w:asciiTheme="majorHAnsi" w:hAnsiTheme="majorHAnsi" w:cs="Times New Roman"/>
          <w:noProof/>
          <w:sz w:val="22"/>
          <w:szCs w:val="22"/>
        </w:rPr>
      </w:pPr>
    </w:p>
    <w:p w14:paraId="00C37132" w14:textId="77777777" w:rsidR="00351709" w:rsidRPr="00BE0188" w:rsidRDefault="00351709" w:rsidP="004A7443">
      <w:pPr>
        <w:spacing w:after="0"/>
        <w:jc w:val="both"/>
        <w:rPr>
          <w:rFonts w:asciiTheme="majorHAnsi" w:hAnsiTheme="majorHAnsi" w:cs="Times New Roman"/>
          <w:noProof/>
          <w:sz w:val="22"/>
          <w:szCs w:val="22"/>
        </w:rPr>
      </w:pPr>
      <w:r w:rsidRPr="00BE0188">
        <w:rPr>
          <w:rFonts w:asciiTheme="majorHAnsi" w:hAnsiTheme="majorHAnsi" w:cs="Times New Roman"/>
          <w:noProof/>
          <w:sz w:val="22"/>
          <w:szCs w:val="22"/>
        </w:rPr>
        <w:t>Please remember</w:t>
      </w:r>
      <w:r w:rsidRPr="00BE0188">
        <w:rPr>
          <w:rFonts w:asciiTheme="majorHAnsi" w:hAnsiTheme="majorHAnsi" w:cs="Times New Roman"/>
          <w:sz w:val="22"/>
          <w:szCs w:val="22"/>
        </w:rPr>
        <w:t xml:space="preserve"> the following</w:t>
      </w:r>
      <w:r w:rsidRPr="00BE0188">
        <w:rPr>
          <w:rFonts w:asciiTheme="majorHAnsi" w:hAnsiTheme="majorHAnsi" w:cs="Times New Roman"/>
          <w:noProof/>
          <w:sz w:val="22"/>
          <w:szCs w:val="22"/>
        </w:rPr>
        <w:t>:</w:t>
      </w:r>
    </w:p>
    <w:p w14:paraId="64DA37E5" w14:textId="77777777" w:rsidR="005A208F" w:rsidRPr="00BE0188" w:rsidRDefault="005A208F" w:rsidP="004A7443">
      <w:pPr>
        <w:spacing w:after="0"/>
        <w:jc w:val="both"/>
        <w:rPr>
          <w:rFonts w:asciiTheme="majorHAnsi" w:hAnsiTheme="majorHAnsi" w:cs="Times New Roman"/>
          <w:sz w:val="22"/>
          <w:szCs w:val="22"/>
        </w:rPr>
      </w:pPr>
    </w:p>
    <w:p w14:paraId="229F36E5" w14:textId="77777777" w:rsidR="00351709" w:rsidRPr="00BE0188" w:rsidRDefault="00351709" w:rsidP="00351709">
      <w:pPr>
        <w:widowControl w:val="0"/>
        <w:numPr>
          <w:ilvl w:val="0"/>
          <w:numId w:val="13"/>
        </w:numPr>
        <w:overflowPunct w:val="0"/>
        <w:autoSpaceDE w:val="0"/>
        <w:autoSpaceDN w:val="0"/>
        <w:adjustRightInd w:val="0"/>
        <w:spacing w:after="0"/>
        <w:jc w:val="both"/>
        <w:rPr>
          <w:rFonts w:asciiTheme="majorHAnsi" w:hAnsiTheme="majorHAnsi" w:cs="Times New Roman"/>
          <w:noProof/>
          <w:sz w:val="22"/>
          <w:szCs w:val="22"/>
        </w:rPr>
      </w:pPr>
      <w:r w:rsidRPr="00BE0188">
        <w:rPr>
          <w:rFonts w:asciiTheme="majorHAnsi" w:hAnsiTheme="majorHAnsi" w:cs="Times New Roman"/>
          <w:noProof/>
          <w:sz w:val="22"/>
          <w:szCs w:val="22"/>
        </w:rPr>
        <w:t>It is your responsibility to check the posted schedule daily because it may change due to business fluctuations.</w:t>
      </w:r>
    </w:p>
    <w:p w14:paraId="5109A0F1" w14:textId="51E7D6A5" w:rsidR="00351709" w:rsidRPr="00BE0188" w:rsidRDefault="00693380" w:rsidP="00351709">
      <w:pPr>
        <w:widowControl w:val="0"/>
        <w:numPr>
          <w:ilvl w:val="0"/>
          <w:numId w:val="13"/>
        </w:numPr>
        <w:overflowPunct w:val="0"/>
        <w:autoSpaceDE w:val="0"/>
        <w:autoSpaceDN w:val="0"/>
        <w:adjustRightInd w:val="0"/>
        <w:spacing w:after="0"/>
        <w:jc w:val="both"/>
        <w:rPr>
          <w:rFonts w:asciiTheme="majorHAnsi" w:hAnsiTheme="majorHAnsi" w:cs="Times New Roman"/>
          <w:noProof/>
          <w:sz w:val="22"/>
          <w:szCs w:val="22"/>
        </w:rPr>
      </w:pPr>
      <w:r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Pr="00BE0188">
        <w:rPr>
          <w:rFonts w:asciiTheme="majorHAnsi" w:hAnsiTheme="majorHAnsi" w:cs="Times New Roman"/>
          <w:noProof/>
          <w:sz w:val="22"/>
          <w:szCs w:val="22"/>
        </w:rPr>
        <w:t>)</w:t>
      </w:r>
      <w:r w:rsidR="00351709" w:rsidRPr="00BE0188">
        <w:rPr>
          <w:rFonts w:asciiTheme="majorHAnsi" w:hAnsiTheme="majorHAnsi" w:cs="Times New Roman"/>
          <w:noProof/>
          <w:sz w:val="22"/>
          <w:szCs w:val="22"/>
        </w:rPr>
        <w:t xml:space="preserve"> management reserves the right to determine employees' schedules as business operation necessitates.</w:t>
      </w:r>
      <w:r w:rsidR="002C6914">
        <w:rPr>
          <w:rFonts w:asciiTheme="majorHAnsi" w:hAnsiTheme="majorHAnsi" w:cs="Times New Roman"/>
          <w:noProof/>
          <w:sz w:val="22"/>
          <w:szCs w:val="22"/>
        </w:rPr>
        <w:t xml:space="preserve"> </w:t>
      </w:r>
    </w:p>
    <w:p w14:paraId="79702EC4" w14:textId="77777777" w:rsidR="00E27A86" w:rsidRPr="00BE0188" w:rsidRDefault="00E27A86" w:rsidP="00E27A86">
      <w:pPr>
        <w:widowControl w:val="0"/>
        <w:overflowPunct w:val="0"/>
        <w:autoSpaceDE w:val="0"/>
        <w:autoSpaceDN w:val="0"/>
        <w:adjustRightInd w:val="0"/>
        <w:spacing w:after="0"/>
        <w:ind w:left="900"/>
        <w:jc w:val="both"/>
        <w:rPr>
          <w:rFonts w:asciiTheme="majorHAnsi" w:hAnsiTheme="majorHAnsi" w:cs="Times New Roman"/>
          <w:noProof/>
          <w:sz w:val="22"/>
          <w:szCs w:val="22"/>
        </w:rPr>
      </w:pPr>
    </w:p>
    <w:p w14:paraId="3D88CC6D" w14:textId="77777777" w:rsidR="00FE1451" w:rsidRPr="00CC6A98" w:rsidRDefault="00FE1451" w:rsidP="004A7443">
      <w:pPr>
        <w:spacing w:after="0"/>
        <w:jc w:val="both"/>
        <w:rPr>
          <w:rFonts w:asciiTheme="majorHAnsi" w:hAnsiTheme="majorHAnsi" w:cs="Times New Roman"/>
          <w:b/>
          <w:bCs/>
          <w:noProof/>
          <w:color w:val="FF0000"/>
          <w:sz w:val="22"/>
          <w:szCs w:val="22"/>
          <w:u w:val="single"/>
        </w:rPr>
      </w:pPr>
    </w:p>
    <w:p w14:paraId="44174F8F" w14:textId="77777777" w:rsidR="000F6941" w:rsidRPr="00CC6A98" w:rsidRDefault="000F6941" w:rsidP="00B7471C">
      <w:pPr>
        <w:spacing w:after="0"/>
        <w:rPr>
          <w:b/>
          <w:color w:val="FF0000"/>
        </w:rPr>
      </w:pPr>
      <w:bookmarkStart w:id="103" w:name="_Toc354126252"/>
    </w:p>
    <w:p w14:paraId="5AAF9F20" w14:textId="77777777" w:rsidR="00512D46" w:rsidRPr="00BE0188" w:rsidRDefault="00512D46" w:rsidP="00B7471C">
      <w:pPr>
        <w:spacing w:after="0"/>
        <w:rPr>
          <w:b/>
        </w:rPr>
      </w:pPr>
    </w:p>
    <w:p w14:paraId="00466FF2" w14:textId="77777777" w:rsidR="00372791" w:rsidRPr="00BE0188" w:rsidRDefault="00372791" w:rsidP="00372791">
      <w:pPr>
        <w:spacing w:after="0"/>
        <w:jc w:val="both"/>
        <w:rPr>
          <w:rFonts w:asciiTheme="majorHAnsi" w:hAnsiTheme="majorHAnsi" w:cs="Arial"/>
          <w:sz w:val="22"/>
          <w:szCs w:val="22"/>
        </w:rPr>
      </w:pPr>
    </w:p>
    <w:p w14:paraId="29413A6F" w14:textId="757C6EA5" w:rsidR="00372791" w:rsidRPr="00BE0188" w:rsidRDefault="00372791" w:rsidP="00B7471C">
      <w:pPr>
        <w:spacing w:after="0"/>
        <w:rPr>
          <w:b/>
        </w:rPr>
      </w:pPr>
      <w:r w:rsidRPr="00BE0188">
        <w:rPr>
          <w:b/>
        </w:rPr>
        <w:t>Meal Period</w:t>
      </w:r>
      <w:r w:rsidR="00C06D8C">
        <w:rPr>
          <w:b/>
        </w:rPr>
        <w:t xml:space="preserve"> </w:t>
      </w:r>
    </w:p>
    <w:p w14:paraId="466B6B8C" w14:textId="0ACFE7EA" w:rsidR="00F828CB" w:rsidRPr="00BE0188" w:rsidRDefault="00A22BA3" w:rsidP="00A22BA3">
      <w:pPr>
        <w:pStyle w:val="ListParagraph"/>
        <w:ind w:left="0" w:right="630"/>
        <w:jc w:val="both"/>
        <w:rPr>
          <w:rFonts w:asciiTheme="majorHAnsi" w:hAnsiTheme="majorHAnsi"/>
          <w:b/>
          <w:sz w:val="22"/>
          <w:szCs w:val="22"/>
        </w:rPr>
      </w:pPr>
      <w:r w:rsidRPr="00BE0188">
        <w:rPr>
          <w:rFonts w:asciiTheme="minorHAnsi" w:eastAsia="Arial Unicode MS" w:hAnsiTheme="minorHAnsi" w:cs="Arial"/>
          <w:sz w:val="22"/>
          <w:szCs w:val="22"/>
        </w:rPr>
        <w:t>All full-time employees</w:t>
      </w:r>
      <w:r w:rsidR="00182D78" w:rsidRPr="00BE0188">
        <w:rPr>
          <w:rFonts w:asciiTheme="minorHAnsi" w:eastAsia="Arial Unicode MS" w:hAnsiTheme="minorHAnsi" w:cs="Arial"/>
          <w:sz w:val="22"/>
          <w:szCs w:val="22"/>
        </w:rPr>
        <w:t xml:space="preserve"> will have one meal period of 60</w:t>
      </w:r>
      <w:r w:rsidRPr="00BE0188">
        <w:rPr>
          <w:rFonts w:asciiTheme="minorHAnsi" w:eastAsia="Arial Unicode MS" w:hAnsiTheme="minorHAnsi" w:cs="Arial"/>
          <w:sz w:val="22"/>
          <w:szCs w:val="22"/>
        </w:rPr>
        <w:t xml:space="preserve"> minutes in length each workday unless otherwise required by laws.</w:t>
      </w:r>
      <w:r w:rsidRPr="00AE03FA">
        <w:rPr>
          <w:rFonts w:asciiTheme="minorHAnsi" w:eastAsia="Arial Unicode MS" w:hAnsiTheme="minorHAnsi" w:cs="Arial"/>
          <w:color w:val="FF0000"/>
          <w:sz w:val="22"/>
          <w:szCs w:val="22"/>
        </w:rPr>
        <w:t xml:space="preserve"> </w:t>
      </w:r>
      <w:r w:rsidRPr="00BE0188">
        <w:rPr>
          <w:rFonts w:asciiTheme="minorHAnsi" w:eastAsia="Arial Unicode MS" w:hAnsiTheme="minorHAnsi" w:cs="Arial"/>
          <w:sz w:val="22"/>
          <w:szCs w:val="22"/>
        </w:rPr>
        <w:t>Employees will be relieved of all active responsibilities and restrictions during meal periods and will not be compensated for that time.</w:t>
      </w:r>
      <w:bookmarkStart w:id="104" w:name="_Toc420593293"/>
      <w:r w:rsidRPr="00BE0188">
        <w:rPr>
          <w:rFonts w:asciiTheme="minorHAnsi" w:eastAsia="Arial Unicode MS" w:hAnsiTheme="minorHAnsi" w:cs="Arial"/>
          <w:sz w:val="22"/>
          <w:szCs w:val="22"/>
        </w:rPr>
        <w:t xml:space="preserve">  </w:t>
      </w:r>
      <w:bookmarkEnd w:id="104"/>
      <w:r w:rsidR="00AE03FA">
        <w:rPr>
          <w:rFonts w:asciiTheme="minorHAnsi" w:eastAsia="Arial Unicode MS" w:hAnsiTheme="minorHAnsi" w:cs="Arial"/>
          <w:sz w:val="22"/>
          <w:szCs w:val="22"/>
        </w:rPr>
        <w:t xml:space="preserve">   </w:t>
      </w:r>
    </w:p>
    <w:p w14:paraId="2209BD11" w14:textId="77777777" w:rsidR="00F13462" w:rsidRPr="00BE0188" w:rsidRDefault="00F13462" w:rsidP="00351709">
      <w:pPr>
        <w:pStyle w:val="CianoHeading"/>
        <w:rPr>
          <w:rFonts w:asciiTheme="majorHAnsi" w:hAnsiTheme="majorHAnsi"/>
          <w:sz w:val="22"/>
          <w:szCs w:val="22"/>
        </w:rPr>
      </w:pPr>
    </w:p>
    <w:p w14:paraId="6AA6FB88" w14:textId="77777777" w:rsidR="002100E0" w:rsidRPr="00BE0188" w:rsidRDefault="002100E0" w:rsidP="00351709">
      <w:pPr>
        <w:pStyle w:val="CianoHeading"/>
        <w:rPr>
          <w:rFonts w:asciiTheme="majorHAnsi" w:hAnsiTheme="majorHAnsi"/>
          <w:sz w:val="22"/>
          <w:szCs w:val="22"/>
        </w:rPr>
      </w:pPr>
    </w:p>
    <w:p w14:paraId="70E77106" w14:textId="77777777" w:rsidR="00FE1451" w:rsidRPr="00BE0188" w:rsidRDefault="00FE1451" w:rsidP="00FE1451">
      <w:pPr>
        <w:spacing w:after="0"/>
        <w:jc w:val="both"/>
        <w:rPr>
          <w:rFonts w:asciiTheme="majorHAnsi" w:hAnsiTheme="majorHAnsi" w:cs="Times New Roman"/>
          <w:noProof/>
          <w:sz w:val="22"/>
          <w:szCs w:val="22"/>
        </w:rPr>
      </w:pPr>
      <w:bookmarkStart w:id="105" w:name="_Toc354126253"/>
      <w:bookmarkEnd w:id="103"/>
    </w:p>
    <w:p w14:paraId="79E7D808" w14:textId="77777777" w:rsidR="005A208F" w:rsidRPr="00BE0188" w:rsidRDefault="005A208F" w:rsidP="00FE1451">
      <w:pPr>
        <w:spacing w:after="0"/>
        <w:jc w:val="both"/>
        <w:rPr>
          <w:rFonts w:asciiTheme="majorHAnsi" w:hAnsiTheme="majorHAnsi" w:cs="Times New Roman"/>
          <w:noProof/>
          <w:sz w:val="22"/>
          <w:szCs w:val="22"/>
        </w:rPr>
      </w:pPr>
    </w:p>
    <w:p w14:paraId="4E5797A0" w14:textId="7B745220" w:rsidR="00351709" w:rsidRPr="00BE0188" w:rsidRDefault="00295A4A"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06" w:name="_Toc83829158"/>
      <w:r w:rsidRPr="00BE0188">
        <w:rPr>
          <w:rFonts w:asciiTheme="majorHAnsi" w:hAnsiTheme="majorHAnsi"/>
          <w:sz w:val="26"/>
          <w:szCs w:val="26"/>
          <w:u w:val="none"/>
        </w:rPr>
        <w:t>Lateness</w:t>
      </w:r>
      <w:r w:rsidR="00351709" w:rsidRPr="00BE0188">
        <w:rPr>
          <w:rFonts w:asciiTheme="majorHAnsi" w:hAnsiTheme="majorHAnsi"/>
          <w:sz w:val="26"/>
          <w:szCs w:val="26"/>
          <w:u w:val="none"/>
        </w:rPr>
        <w:t xml:space="preserve"> and Absences</w:t>
      </w:r>
      <w:bookmarkEnd w:id="105"/>
      <w:bookmarkEnd w:id="106"/>
    </w:p>
    <w:p w14:paraId="1160C48C" w14:textId="77777777" w:rsidR="008B7C94" w:rsidRPr="00BE0188" w:rsidRDefault="008B7C94" w:rsidP="004A7443">
      <w:pPr>
        <w:spacing w:after="0"/>
        <w:jc w:val="both"/>
        <w:rPr>
          <w:rFonts w:asciiTheme="majorHAnsi" w:hAnsiTheme="majorHAnsi" w:cs="Times New Roman"/>
          <w:sz w:val="22"/>
          <w:szCs w:val="22"/>
        </w:rPr>
      </w:pPr>
    </w:p>
    <w:p w14:paraId="4860E628" w14:textId="1B82CAD8" w:rsidR="00351709" w:rsidRPr="00BE0188" w:rsidRDefault="00351709" w:rsidP="00351709">
      <w:pPr>
        <w:jc w:val="both"/>
        <w:rPr>
          <w:rFonts w:asciiTheme="majorHAnsi" w:hAnsiTheme="majorHAnsi" w:cs="Times New Roman"/>
          <w:sz w:val="22"/>
          <w:szCs w:val="22"/>
        </w:rPr>
      </w:pPr>
      <w:r w:rsidRPr="00BE0188">
        <w:rPr>
          <w:rFonts w:asciiTheme="majorHAnsi" w:hAnsiTheme="majorHAnsi" w:cs="Times New Roman"/>
          <w:sz w:val="22"/>
          <w:szCs w:val="22"/>
        </w:rPr>
        <w:t xml:space="preserve">We take </w:t>
      </w:r>
      <w:r w:rsidR="00295A4A" w:rsidRPr="00BE0188">
        <w:rPr>
          <w:rFonts w:asciiTheme="majorHAnsi" w:hAnsiTheme="majorHAnsi" w:cs="Times New Roman"/>
          <w:sz w:val="22"/>
          <w:szCs w:val="22"/>
        </w:rPr>
        <w:t>lateness</w:t>
      </w:r>
      <w:r w:rsidR="00B8582C">
        <w:rPr>
          <w:rFonts w:asciiTheme="majorHAnsi" w:hAnsiTheme="majorHAnsi" w:cs="Times New Roman"/>
          <w:sz w:val="22"/>
          <w:szCs w:val="22"/>
        </w:rPr>
        <w:t xml:space="preserve"> and absence</w:t>
      </w:r>
      <w:r w:rsidRPr="00BE0188">
        <w:rPr>
          <w:rFonts w:asciiTheme="majorHAnsi" w:hAnsiTheme="majorHAnsi" w:cs="Times New Roman"/>
          <w:sz w:val="22"/>
          <w:szCs w:val="22"/>
        </w:rPr>
        <w:t xml:space="preserve"> seriously. You must arrive at your scheduled time If you will be late due to an unexpected circumstance, make sure to call your supervisor and let him/her know immediately. </w:t>
      </w:r>
      <w:r w:rsidR="00867F9A">
        <w:rPr>
          <w:rFonts w:asciiTheme="majorHAnsi" w:hAnsiTheme="majorHAnsi" w:cs="Times New Roman"/>
          <w:sz w:val="22"/>
          <w:szCs w:val="22"/>
        </w:rPr>
        <w:t xml:space="preserve"> </w:t>
      </w:r>
    </w:p>
    <w:p w14:paraId="486A6851" w14:textId="7ED8C660" w:rsidR="00351709" w:rsidRPr="00BE0188" w:rsidRDefault="00351709" w:rsidP="00351709">
      <w:pPr>
        <w:jc w:val="both"/>
        <w:rPr>
          <w:rFonts w:asciiTheme="majorHAnsi" w:hAnsiTheme="majorHAnsi" w:cs="Times New Roman"/>
          <w:sz w:val="22"/>
          <w:szCs w:val="22"/>
        </w:rPr>
      </w:pPr>
      <w:r w:rsidRPr="00BE0188">
        <w:rPr>
          <w:rFonts w:asciiTheme="majorHAnsi" w:hAnsiTheme="majorHAnsi" w:cs="Times New Roman"/>
          <w:sz w:val="22"/>
          <w:szCs w:val="22"/>
        </w:rPr>
        <w:t>If you are ill or cannot report for your scheduled shift for any reason, you must</w:t>
      </w:r>
      <w:r w:rsidR="0066788B" w:rsidRPr="00BE0188">
        <w:rPr>
          <w:rFonts w:asciiTheme="majorHAnsi" w:hAnsiTheme="majorHAnsi" w:cs="Times New Roman"/>
          <w:sz w:val="22"/>
          <w:szCs w:val="22"/>
        </w:rPr>
        <w:t xml:space="preserve"> call your supervisor at least 2</w:t>
      </w:r>
      <w:r w:rsidRPr="00BE0188">
        <w:rPr>
          <w:rFonts w:asciiTheme="majorHAnsi" w:hAnsiTheme="majorHAnsi" w:cs="Times New Roman"/>
          <w:sz w:val="22"/>
          <w:szCs w:val="22"/>
        </w:rPr>
        <w:t xml:space="preserve"> hours prior to your start time. If that is not feasible, contact your supervisor as soon as possible. If a situation arises in which you know in advance that you will have to miss your shift, let your supervisor know immediately so that he/she can make th</w:t>
      </w:r>
      <w:r w:rsidR="00AD6A02">
        <w:rPr>
          <w:rFonts w:asciiTheme="majorHAnsi" w:hAnsiTheme="majorHAnsi" w:cs="Times New Roman"/>
          <w:sz w:val="22"/>
          <w:szCs w:val="22"/>
        </w:rPr>
        <w:t>e proper accommodations.</w:t>
      </w:r>
      <w:r w:rsidR="00FB6424">
        <w:rPr>
          <w:rFonts w:asciiTheme="majorHAnsi" w:hAnsiTheme="majorHAnsi" w:cs="Times New Roman"/>
          <w:sz w:val="22"/>
          <w:szCs w:val="22"/>
        </w:rPr>
        <w:t xml:space="preserve"> </w:t>
      </w:r>
    </w:p>
    <w:p w14:paraId="3530D8D2" w14:textId="368471C3" w:rsidR="00351709" w:rsidRPr="00BE0188" w:rsidRDefault="00351709" w:rsidP="00351709">
      <w:pPr>
        <w:jc w:val="both"/>
        <w:rPr>
          <w:rFonts w:asciiTheme="majorHAnsi" w:hAnsiTheme="majorHAnsi" w:cs="Times New Roman"/>
          <w:sz w:val="22"/>
          <w:szCs w:val="22"/>
        </w:rPr>
      </w:pPr>
      <w:r w:rsidRPr="00BE0188">
        <w:rPr>
          <w:rFonts w:asciiTheme="majorHAnsi" w:hAnsiTheme="majorHAnsi" w:cs="Times New Roman"/>
          <w:sz w:val="22"/>
          <w:szCs w:val="22"/>
        </w:rPr>
        <w:t xml:space="preserve">When you call to report </w:t>
      </w:r>
      <w:r w:rsidR="009D7CFD" w:rsidRPr="00BE0188">
        <w:rPr>
          <w:rFonts w:asciiTheme="majorHAnsi" w:hAnsiTheme="majorHAnsi" w:cs="Times New Roman"/>
          <w:sz w:val="22"/>
          <w:szCs w:val="22"/>
        </w:rPr>
        <w:t>lateness</w:t>
      </w:r>
      <w:r w:rsidRPr="00BE0188">
        <w:rPr>
          <w:rFonts w:asciiTheme="majorHAnsi" w:hAnsiTheme="majorHAnsi" w:cs="Times New Roman"/>
          <w:sz w:val="22"/>
          <w:szCs w:val="22"/>
        </w:rPr>
        <w:t xml:space="preserve"> or absence, you must speak directly to one of your supervisors. </w:t>
      </w:r>
      <w:r w:rsidRPr="00BE0188">
        <w:rPr>
          <w:rFonts w:asciiTheme="majorHAnsi" w:hAnsiTheme="majorHAnsi" w:cs="Times New Roman"/>
          <w:sz w:val="22"/>
          <w:szCs w:val="22"/>
          <w:u w:val="single"/>
        </w:rPr>
        <w:t>Do not leave a message with any other employee.</w:t>
      </w:r>
      <w:r w:rsidR="00212366">
        <w:rPr>
          <w:rFonts w:asciiTheme="majorHAnsi" w:hAnsiTheme="majorHAnsi" w:cs="Times New Roman"/>
          <w:sz w:val="22"/>
          <w:szCs w:val="22"/>
          <w:u w:val="single"/>
        </w:rPr>
        <w:t xml:space="preserve"> </w:t>
      </w:r>
      <w:r w:rsidR="00FB6424">
        <w:rPr>
          <w:rFonts w:asciiTheme="majorHAnsi" w:hAnsiTheme="majorHAnsi" w:cs="Times New Roman"/>
          <w:sz w:val="22"/>
          <w:szCs w:val="22"/>
          <w:u w:val="single"/>
        </w:rPr>
        <w:t xml:space="preserve">  </w:t>
      </w:r>
    </w:p>
    <w:p w14:paraId="18FF4A86" w14:textId="1BC907D7" w:rsidR="005A208F" w:rsidRDefault="00351709" w:rsidP="008473F5">
      <w:pPr>
        <w:jc w:val="both"/>
        <w:rPr>
          <w:rFonts w:asciiTheme="majorHAnsi" w:hAnsiTheme="majorHAnsi" w:cs="Times New Roman"/>
          <w:sz w:val="22"/>
          <w:szCs w:val="22"/>
        </w:rPr>
      </w:pPr>
      <w:r w:rsidRPr="00BE0188">
        <w:rPr>
          <w:rFonts w:asciiTheme="majorHAnsi" w:hAnsiTheme="majorHAnsi" w:cs="Times New Roman"/>
          <w:sz w:val="22"/>
          <w:szCs w:val="22"/>
        </w:rPr>
        <w:t>It is very important that you contact your supervisor about every instance of tardiness or absence. Failure to report for your scheduled shift without calling your supervisor is considered job abandonment and could</w:t>
      </w:r>
      <w:r w:rsidR="00E27A86" w:rsidRPr="00BE0188">
        <w:rPr>
          <w:rFonts w:asciiTheme="majorHAnsi" w:hAnsiTheme="majorHAnsi" w:cs="Times New Roman"/>
          <w:sz w:val="22"/>
          <w:szCs w:val="22"/>
        </w:rPr>
        <w:t xml:space="preserve"> lead to immediate termination.</w:t>
      </w:r>
      <w:r w:rsidR="00867F9A">
        <w:rPr>
          <w:rFonts w:asciiTheme="majorHAnsi" w:hAnsiTheme="majorHAnsi" w:cs="Times New Roman"/>
          <w:sz w:val="22"/>
          <w:szCs w:val="22"/>
        </w:rPr>
        <w:t xml:space="preserve"> </w:t>
      </w:r>
      <w:r w:rsidR="00FB6424">
        <w:rPr>
          <w:rFonts w:asciiTheme="majorHAnsi" w:hAnsiTheme="majorHAnsi" w:cs="Times New Roman"/>
          <w:sz w:val="22"/>
          <w:szCs w:val="22"/>
        </w:rPr>
        <w:t xml:space="preserve">  </w:t>
      </w:r>
      <w:r w:rsidR="008559BC">
        <w:rPr>
          <w:rFonts w:asciiTheme="majorHAnsi" w:hAnsiTheme="majorHAnsi" w:cs="Times New Roman"/>
          <w:sz w:val="22"/>
          <w:szCs w:val="22"/>
        </w:rPr>
        <w:t xml:space="preserve">  </w:t>
      </w:r>
    </w:p>
    <w:p w14:paraId="0A3E850C" w14:textId="77777777" w:rsidR="00C95001" w:rsidRPr="008473F5" w:rsidRDefault="00C95001" w:rsidP="008473F5">
      <w:pPr>
        <w:jc w:val="both"/>
        <w:rPr>
          <w:rFonts w:asciiTheme="majorHAnsi" w:hAnsiTheme="majorHAnsi" w:cs="Times New Roman"/>
          <w:sz w:val="22"/>
          <w:szCs w:val="22"/>
        </w:rPr>
      </w:pPr>
    </w:p>
    <w:p w14:paraId="14DABB8B"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07" w:name="_Toc354126254"/>
      <w:bookmarkStart w:id="108" w:name="_Toc83829159"/>
      <w:r w:rsidRPr="00BE0188">
        <w:rPr>
          <w:rFonts w:asciiTheme="majorHAnsi" w:hAnsiTheme="majorHAnsi"/>
          <w:sz w:val="26"/>
          <w:szCs w:val="26"/>
          <w:u w:val="none"/>
        </w:rPr>
        <w:t>Uniform Policy</w:t>
      </w:r>
      <w:bookmarkEnd w:id="107"/>
      <w:bookmarkEnd w:id="108"/>
    </w:p>
    <w:p w14:paraId="26597434" w14:textId="77777777" w:rsidR="007334E4" w:rsidRPr="00BE0188" w:rsidRDefault="007334E4" w:rsidP="004A7443">
      <w:pPr>
        <w:spacing w:after="0"/>
        <w:jc w:val="both"/>
        <w:rPr>
          <w:rFonts w:asciiTheme="majorHAnsi" w:hAnsiTheme="majorHAnsi" w:cs="Times New Roman"/>
        </w:rPr>
      </w:pPr>
    </w:p>
    <w:p w14:paraId="0C9730DA" w14:textId="590CAC47" w:rsidR="000F6941" w:rsidRPr="00BE0188" w:rsidRDefault="00351709" w:rsidP="005D5572">
      <w:pPr>
        <w:spacing w:after="0"/>
        <w:jc w:val="both"/>
        <w:rPr>
          <w:rFonts w:asciiTheme="majorHAnsi" w:hAnsiTheme="majorHAnsi" w:cs="Times New Roman"/>
          <w:sz w:val="22"/>
          <w:szCs w:val="22"/>
        </w:rPr>
      </w:pPr>
      <w:r w:rsidRPr="00BE0188">
        <w:rPr>
          <w:rFonts w:asciiTheme="majorHAnsi" w:hAnsiTheme="majorHAnsi" w:cs="Times New Roman"/>
          <w:sz w:val="22"/>
          <w:szCs w:val="22"/>
        </w:rPr>
        <w:t>You must maintain a high standard of personal hygiene and</w:t>
      </w:r>
      <w:r w:rsidR="005D5572" w:rsidRPr="00BE0188">
        <w:rPr>
          <w:rFonts w:asciiTheme="majorHAnsi" w:hAnsiTheme="majorHAnsi" w:cs="Times New Roman"/>
          <w:sz w:val="22"/>
          <w:szCs w:val="22"/>
        </w:rPr>
        <w:t xml:space="preserve"> grooming when you are at work.</w:t>
      </w:r>
      <w:r w:rsidRPr="00BE0188">
        <w:rPr>
          <w:rFonts w:asciiTheme="majorHAnsi" w:hAnsiTheme="majorHAnsi" w:cs="Times New Roman"/>
          <w:sz w:val="22"/>
          <w:szCs w:val="22"/>
        </w:rPr>
        <w:t xml:space="preserve"> </w:t>
      </w:r>
      <w:r w:rsidR="00BE0188" w:rsidRPr="00BE0188">
        <w:rPr>
          <w:rFonts w:asciiTheme="majorHAnsi" w:hAnsiTheme="majorHAnsi" w:cs="Arial"/>
          <w:sz w:val="22"/>
          <w:szCs w:val="22"/>
          <w:shd w:val="clear" w:color="auto" w:fill="FFFFFF"/>
        </w:rPr>
        <w:t>employees should </w:t>
      </w:r>
      <w:r w:rsidR="00BE0188" w:rsidRPr="008C2864">
        <w:rPr>
          <w:rFonts w:asciiTheme="majorHAnsi" w:hAnsiTheme="majorHAnsi" w:cs="Arial"/>
          <w:sz w:val="22"/>
          <w:szCs w:val="22"/>
          <w:shd w:val="clear" w:color="auto" w:fill="FFFFFF"/>
        </w:rPr>
        <w:t>wear clothing</w:t>
      </w:r>
      <w:r w:rsidR="00BE0188" w:rsidRPr="00BE0188">
        <w:rPr>
          <w:rFonts w:asciiTheme="majorHAnsi" w:hAnsiTheme="majorHAnsi" w:cs="Arial"/>
          <w:sz w:val="22"/>
          <w:szCs w:val="22"/>
          <w:shd w:val="clear" w:color="auto" w:fill="FFFFFF"/>
        </w:rPr>
        <w:t xml:space="preserve"> that is comfortable and practical for work, but not distracting or offensive to others. Any clothing that has words, terms, or pictures that may be offensive to other employees is unacceptable.</w:t>
      </w:r>
      <w:r w:rsidR="008559BC">
        <w:rPr>
          <w:rFonts w:asciiTheme="majorHAnsi" w:hAnsiTheme="majorHAnsi" w:cs="Arial"/>
          <w:sz w:val="22"/>
          <w:szCs w:val="22"/>
          <w:shd w:val="clear" w:color="auto" w:fill="FFFFFF"/>
        </w:rPr>
        <w:t xml:space="preserve">  </w:t>
      </w:r>
    </w:p>
    <w:p w14:paraId="7D486FB2" w14:textId="77777777" w:rsidR="00CF6C31" w:rsidRPr="00BE0188" w:rsidRDefault="00CF6C31" w:rsidP="00204800">
      <w:pPr>
        <w:spacing w:after="0"/>
        <w:rPr>
          <w:rFonts w:asciiTheme="majorHAnsi" w:hAnsiTheme="majorHAnsi" w:cs="Times New Roman"/>
          <w:b/>
          <w:bCs/>
          <w:noProof/>
          <w:sz w:val="22"/>
          <w:szCs w:val="22"/>
          <w:u w:val="single"/>
        </w:rPr>
      </w:pPr>
    </w:p>
    <w:p w14:paraId="452ACD33" w14:textId="77777777" w:rsidR="00512D46" w:rsidRPr="00BE0188" w:rsidRDefault="00512D46" w:rsidP="00204800">
      <w:pPr>
        <w:spacing w:after="0"/>
        <w:rPr>
          <w:rFonts w:asciiTheme="majorHAnsi" w:hAnsiTheme="majorHAnsi" w:cs="Times New Roman"/>
          <w:b/>
          <w:bCs/>
          <w:noProof/>
          <w:sz w:val="22"/>
          <w:szCs w:val="22"/>
          <w:u w:val="single"/>
        </w:rPr>
      </w:pPr>
    </w:p>
    <w:p w14:paraId="4E92562A" w14:textId="77777777" w:rsidR="007334E4" w:rsidRPr="00BE0188" w:rsidRDefault="007334E4" w:rsidP="004A7443">
      <w:pPr>
        <w:spacing w:after="0"/>
        <w:jc w:val="both"/>
        <w:rPr>
          <w:rFonts w:asciiTheme="majorHAnsi" w:hAnsiTheme="majorHAnsi" w:cs="Times New Roman"/>
          <w:b/>
          <w:bCs/>
          <w:noProof/>
          <w:sz w:val="22"/>
          <w:szCs w:val="22"/>
          <w:u w:val="single"/>
        </w:rPr>
      </w:pPr>
    </w:p>
    <w:p w14:paraId="5F006378" w14:textId="50EB5D44"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09" w:name="_Toc354126255"/>
      <w:bookmarkStart w:id="110" w:name="_Toc83829160"/>
      <w:r w:rsidRPr="00BE0188">
        <w:rPr>
          <w:rFonts w:asciiTheme="majorHAnsi" w:hAnsiTheme="majorHAnsi"/>
          <w:sz w:val="26"/>
          <w:szCs w:val="26"/>
          <w:u w:val="none"/>
        </w:rPr>
        <w:t xml:space="preserve">General </w:t>
      </w:r>
      <w:bookmarkEnd w:id="109"/>
      <w:bookmarkEnd w:id="110"/>
      <w:r w:rsidR="00BD1A70">
        <w:rPr>
          <w:rFonts w:asciiTheme="majorHAnsi" w:hAnsiTheme="majorHAnsi"/>
          <w:sz w:val="26"/>
          <w:szCs w:val="26"/>
          <w:u w:val="none"/>
        </w:rPr>
        <w:t>Guidelines</w:t>
      </w:r>
    </w:p>
    <w:p w14:paraId="2CF4E71C" w14:textId="77777777" w:rsidR="00CB1E2A" w:rsidRPr="00BE0188" w:rsidRDefault="00CB1E2A" w:rsidP="00CB1E2A">
      <w:pPr>
        <w:spacing w:after="0"/>
        <w:jc w:val="both"/>
        <w:rPr>
          <w:rFonts w:asciiTheme="majorHAnsi" w:hAnsiTheme="majorHAnsi" w:cs="Times New Roman"/>
          <w:b/>
          <w:bCs/>
          <w:noProof/>
          <w:sz w:val="22"/>
          <w:szCs w:val="22"/>
        </w:rPr>
      </w:pPr>
    </w:p>
    <w:p w14:paraId="7567AC22" w14:textId="77777777" w:rsidR="00CB1E2A" w:rsidRPr="00BE0188" w:rsidRDefault="00CB1E2A" w:rsidP="00CB1E2A">
      <w:pPr>
        <w:widowControl w:val="0"/>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p>
    <w:p w14:paraId="696B276B" w14:textId="77777777" w:rsidR="00CB1E2A" w:rsidRPr="00BE0188" w:rsidRDefault="00CB1E2A" w:rsidP="00CB1E2A">
      <w:pPr>
        <w:spacing w:after="0"/>
        <w:jc w:val="both"/>
        <w:rPr>
          <w:rFonts w:asciiTheme="majorHAnsi" w:hAnsiTheme="majorHAnsi" w:cs="Times New Roman"/>
          <w:noProof/>
          <w:sz w:val="22"/>
          <w:szCs w:val="22"/>
        </w:rPr>
      </w:pPr>
    </w:p>
    <w:p w14:paraId="4ED42B3B" w14:textId="77777777" w:rsidR="00351709" w:rsidRPr="00BE0188" w:rsidRDefault="00351709" w:rsidP="00CB1E2A">
      <w:pPr>
        <w:spacing w:after="0"/>
        <w:jc w:val="both"/>
        <w:rPr>
          <w:rFonts w:asciiTheme="majorHAnsi" w:hAnsiTheme="majorHAnsi" w:cs="Times New Roman"/>
          <w:b/>
          <w:bCs/>
          <w:noProof/>
        </w:rPr>
      </w:pPr>
      <w:r w:rsidRPr="00BE0188">
        <w:rPr>
          <w:rFonts w:asciiTheme="majorHAnsi" w:hAnsiTheme="majorHAnsi" w:cs="Times New Roman"/>
          <w:b/>
          <w:bCs/>
          <w:noProof/>
        </w:rPr>
        <w:t>Smoking</w:t>
      </w:r>
    </w:p>
    <w:p w14:paraId="3C8B5DD6" w14:textId="2F724900" w:rsidR="00351709" w:rsidRPr="00BE0188" w:rsidRDefault="00693380" w:rsidP="00CB1E2A">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Pr="00BE0188">
        <w:rPr>
          <w:rFonts w:asciiTheme="majorHAnsi" w:hAnsiTheme="majorHAnsi" w:cs="Times New Roman"/>
          <w:noProof/>
          <w:sz w:val="22"/>
          <w:szCs w:val="22"/>
        </w:rPr>
        <w:t>)</w:t>
      </w:r>
      <w:r w:rsidR="00351709" w:rsidRPr="00BE0188">
        <w:rPr>
          <w:rFonts w:asciiTheme="majorHAnsi" w:hAnsiTheme="majorHAnsi" w:cs="Times New Roman"/>
          <w:noProof/>
          <w:sz w:val="22"/>
          <w:szCs w:val="22"/>
        </w:rPr>
        <w:t xml:space="preserve"> is a “Smoke Free” environment</w:t>
      </w:r>
    </w:p>
    <w:p w14:paraId="2AE9E84D" w14:textId="61D6E799" w:rsidR="00BF4F60" w:rsidRPr="00BA754D" w:rsidRDefault="00351709" w:rsidP="00055C11">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A754D">
        <w:rPr>
          <w:rFonts w:asciiTheme="majorHAnsi" w:hAnsiTheme="majorHAnsi" w:cs="Times New Roman"/>
          <w:noProof/>
          <w:sz w:val="22"/>
          <w:szCs w:val="22"/>
        </w:rPr>
        <w:t xml:space="preserve">Smoking is not allowed in any area of the </w:t>
      </w:r>
      <w:r w:rsidR="00BF4F60" w:rsidRPr="00BA754D">
        <w:rPr>
          <w:rFonts w:asciiTheme="majorHAnsi" w:hAnsiTheme="majorHAnsi" w:cs="Times New Roman"/>
          <w:noProof/>
          <w:sz w:val="22"/>
          <w:szCs w:val="22"/>
        </w:rPr>
        <w:t>organization.</w:t>
      </w:r>
      <w:r w:rsidR="008559BC" w:rsidRPr="00BA754D">
        <w:rPr>
          <w:rFonts w:asciiTheme="majorHAnsi" w:hAnsiTheme="majorHAnsi" w:cs="Times New Roman"/>
          <w:noProof/>
          <w:sz w:val="22"/>
          <w:szCs w:val="22"/>
        </w:rPr>
        <w:t xml:space="preserve"> </w:t>
      </w:r>
    </w:p>
    <w:p w14:paraId="7EF0701B" w14:textId="77777777" w:rsidR="00BA754D" w:rsidRDefault="00BA754D" w:rsidP="00CB1E2A">
      <w:pPr>
        <w:spacing w:after="0"/>
        <w:jc w:val="both"/>
        <w:rPr>
          <w:rFonts w:asciiTheme="majorHAnsi" w:hAnsiTheme="majorHAnsi" w:cs="Times New Roman"/>
          <w:b/>
          <w:bCs/>
          <w:noProof/>
        </w:rPr>
      </w:pPr>
    </w:p>
    <w:p w14:paraId="36F704EE" w14:textId="183D3394" w:rsidR="00351709" w:rsidRPr="00BE0188" w:rsidRDefault="00351709" w:rsidP="00CB1E2A">
      <w:pPr>
        <w:spacing w:after="0"/>
        <w:jc w:val="both"/>
        <w:rPr>
          <w:rFonts w:asciiTheme="majorHAnsi" w:hAnsiTheme="majorHAnsi" w:cs="Times New Roman"/>
          <w:b/>
          <w:bCs/>
          <w:noProof/>
        </w:rPr>
      </w:pPr>
      <w:r w:rsidRPr="00BE0188">
        <w:rPr>
          <w:rFonts w:asciiTheme="majorHAnsi" w:hAnsiTheme="majorHAnsi" w:cs="Times New Roman"/>
          <w:b/>
          <w:bCs/>
          <w:noProof/>
        </w:rPr>
        <w:t>Parking</w:t>
      </w:r>
    </w:p>
    <w:p w14:paraId="3D84F06F" w14:textId="73443F9E" w:rsidR="00173146" w:rsidRPr="00BA754D" w:rsidRDefault="00351709" w:rsidP="00CB1E2A">
      <w:pPr>
        <w:spacing w:after="0"/>
        <w:jc w:val="both"/>
        <w:rPr>
          <w:rFonts w:asciiTheme="majorHAnsi" w:hAnsiTheme="majorHAnsi" w:cs="Times New Roman"/>
          <w:noProof/>
          <w:sz w:val="22"/>
          <w:szCs w:val="22"/>
        </w:rPr>
      </w:pPr>
      <w:r w:rsidRPr="00BA754D">
        <w:rPr>
          <w:rFonts w:asciiTheme="majorHAnsi" w:hAnsiTheme="majorHAnsi" w:cs="Times New Roman"/>
          <w:noProof/>
          <w:sz w:val="22"/>
          <w:szCs w:val="22"/>
        </w:rPr>
        <w:t xml:space="preserve">Park in the designated area </w:t>
      </w:r>
      <w:r w:rsidRPr="00BA754D">
        <w:rPr>
          <w:rFonts w:asciiTheme="majorHAnsi" w:hAnsiTheme="majorHAnsi" w:cs="Times New Roman"/>
          <w:sz w:val="22"/>
          <w:szCs w:val="22"/>
        </w:rPr>
        <w:t xml:space="preserve">determined by </w:t>
      </w:r>
      <w:r w:rsidR="00173146" w:rsidRPr="00BA754D">
        <w:rPr>
          <w:rFonts w:asciiTheme="majorHAnsi" w:hAnsiTheme="majorHAnsi" w:cs="Times New Roman"/>
          <w:noProof/>
          <w:sz w:val="22"/>
          <w:szCs w:val="22"/>
        </w:rPr>
        <w:t>your man</w:t>
      </w:r>
      <w:r w:rsidR="00851CDE" w:rsidRPr="00BA754D">
        <w:rPr>
          <w:rFonts w:asciiTheme="majorHAnsi" w:hAnsiTheme="majorHAnsi" w:cs="Times New Roman"/>
          <w:noProof/>
          <w:sz w:val="22"/>
          <w:szCs w:val="22"/>
        </w:rPr>
        <w:t>ager/supervisor/ by the company.</w:t>
      </w:r>
    </w:p>
    <w:p w14:paraId="3008A13A" w14:textId="77777777" w:rsidR="00173146" w:rsidRPr="00BE0188" w:rsidRDefault="00173146" w:rsidP="00173146">
      <w:pPr>
        <w:widowControl w:val="0"/>
        <w:tabs>
          <w:tab w:val="left" w:pos="900"/>
        </w:tabs>
        <w:overflowPunct w:val="0"/>
        <w:autoSpaceDE w:val="0"/>
        <w:autoSpaceDN w:val="0"/>
        <w:adjustRightInd w:val="0"/>
        <w:spacing w:after="0"/>
        <w:ind w:left="900"/>
        <w:jc w:val="both"/>
        <w:rPr>
          <w:rFonts w:asciiTheme="majorHAnsi" w:hAnsiTheme="majorHAnsi" w:cs="Times New Roman"/>
          <w:noProof/>
        </w:rPr>
      </w:pPr>
    </w:p>
    <w:p w14:paraId="00616C5C" w14:textId="77777777" w:rsidR="00173146" w:rsidRPr="00BE0188" w:rsidRDefault="00173146" w:rsidP="00173146">
      <w:pPr>
        <w:widowControl w:val="0"/>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p>
    <w:p w14:paraId="3486B7DA" w14:textId="568DD1E4" w:rsidR="00351709" w:rsidRPr="00BE0188" w:rsidDel="0058154B" w:rsidRDefault="00351709" w:rsidP="00CB1E2A">
      <w:pPr>
        <w:spacing w:after="0"/>
        <w:jc w:val="both"/>
        <w:rPr>
          <w:del w:id="111" w:author="unlhr intern" w:date="2021-12-08T08:15:00Z"/>
          <w:rFonts w:asciiTheme="majorHAnsi" w:hAnsiTheme="majorHAnsi" w:cs="Times New Roman"/>
          <w:b/>
          <w:bCs/>
          <w:noProof/>
        </w:rPr>
      </w:pPr>
      <w:del w:id="112" w:author="unlhr intern" w:date="2021-12-08T08:15:00Z">
        <w:r w:rsidRPr="00BE0188" w:rsidDel="0058154B">
          <w:rPr>
            <w:rFonts w:asciiTheme="majorHAnsi" w:hAnsiTheme="majorHAnsi" w:cs="Times New Roman"/>
            <w:b/>
            <w:bCs/>
          </w:rPr>
          <w:delText xml:space="preserve">Personal </w:delText>
        </w:r>
        <w:r w:rsidRPr="00BE0188" w:rsidDel="0058154B">
          <w:rPr>
            <w:rFonts w:asciiTheme="majorHAnsi" w:hAnsiTheme="majorHAnsi" w:cs="Times New Roman"/>
            <w:b/>
            <w:bCs/>
            <w:noProof/>
          </w:rPr>
          <w:delText>Belongings</w:delText>
        </w:r>
      </w:del>
    </w:p>
    <w:p w14:paraId="4C7A584C" w14:textId="11D72C7D" w:rsidR="00351709" w:rsidRPr="00BE0188" w:rsidDel="0058154B" w:rsidRDefault="009376B5" w:rsidP="004A7443">
      <w:pPr>
        <w:spacing w:after="0"/>
        <w:jc w:val="both"/>
        <w:rPr>
          <w:del w:id="113" w:author="unlhr intern" w:date="2021-12-08T08:15:00Z"/>
          <w:rFonts w:asciiTheme="majorHAnsi" w:hAnsiTheme="majorHAnsi" w:cs="Arial"/>
          <w:sz w:val="22"/>
          <w:szCs w:val="22"/>
        </w:rPr>
      </w:pPr>
      <w:del w:id="114" w:author="unlhr intern" w:date="2021-12-08T08:15:00Z">
        <w:r w:rsidRPr="00135EE2" w:rsidDel="0058154B">
          <w:rPr>
            <w:rFonts w:asciiTheme="majorHAnsi" w:hAnsiTheme="majorHAnsi" w:cs="Arial"/>
            <w:sz w:val="22"/>
            <w:szCs w:val="22"/>
            <w:highlight w:val="yellow"/>
          </w:rPr>
          <w:delText>Upon any misplace or incidents</w:delText>
        </w:r>
      </w:del>
    </w:p>
    <w:p w14:paraId="7D6ECEA4" w14:textId="77777777" w:rsidR="00351709" w:rsidRPr="00BE0188" w:rsidRDefault="00351709" w:rsidP="004A7443">
      <w:pPr>
        <w:spacing w:after="0"/>
        <w:jc w:val="both"/>
        <w:rPr>
          <w:rFonts w:asciiTheme="majorHAnsi" w:hAnsiTheme="majorHAnsi" w:cs="Arial"/>
          <w:sz w:val="22"/>
          <w:szCs w:val="22"/>
        </w:rPr>
      </w:pPr>
    </w:p>
    <w:p w14:paraId="1EFA5F38" w14:textId="77777777" w:rsidR="00351709" w:rsidRPr="00BE0188" w:rsidRDefault="00351709" w:rsidP="00CB1E2A">
      <w:pPr>
        <w:spacing w:after="0"/>
        <w:jc w:val="both"/>
        <w:rPr>
          <w:rFonts w:asciiTheme="majorHAnsi" w:hAnsiTheme="majorHAnsi"/>
          <w:b/>
          <w:bCs/>
          <w:szCs w:val="22"/>
        </w:rPr>
      </w:pPr>
      <w:r w:rsidRPr="00BE0188">
        <w:rPr>
          <w:rFonts w:asciiTheme="majorHAnsi" w:hAnsiTheme="majorHAnsi"/>
          <w:b/>
          <w:bCs/>
          <w:szCs w:val="22"/>
        </w:rPr>
        <w:t>Solicitation</w:t>
      </w:r>
    </w:p>
    <w:p w14:paraId="0623A1B7" w14:textId="5524F3A8" w:rsidR="00CB1E2A" w:rsidRPr="00BE0188" w:rsidRDefault="00693380" w:rsidP="00CB1E2A">
      <w:pPr>
        <w:spacing w:after="0"/>
        <w:jc w:val="both"/>
        <w:rPr>
          <w:rFonts w:asciiTheme="majorHAnsi" w:hAnsiTheme="majorHAnsi"/>
          <w:sz w:val="22"/>
          <w:szCs w:val="22"/>
        </w:rPr>
      </w:pPr>
      <w:r w:rsidRPr="00BE0188">
        <w:rPr>
          <w:rFonts w:asciiTheme="majorHAnsi" w:hAnsiTheme="majorHAnsi"/>
          <w:sz w:val="22"/>
          <w:szCs w:val="22"/>
        </w:rPr>
        <w:t>(</w:t>
      </w:r>
      <w:proofErr w:type="spellStart"/>
      <w:r w:rsidR="00C50BBF" w:rsidRPr="00BE0188">
        <w:rPr>
          <w:rFonts w:asciiTheme="majorHAnsi" w:hAnsiTheme="majorHAnsi"/>
          <w:sz w:val="22"/>
          <w:szCs w:val="22"/>
        </w:rPr>
        <w:t>Upaya</w:t>
      </w:r>
      <w:proofErr w:type="spellEnd"/>
      <w:r w:rsidRPr="00BE0188">
        <w:rPr>
          <w:rFonts w:asciiTheme="majorHAnsi" w:hAnsiTheme="majorHAnsi"/>
          <w:sz w:val="22"/>
          <w:szCs w:val="22"/>
        </w:rPr>
        <w:t>)</w:t>
      </w:r>
      <w:r w:rsidR="00351709" w:rsidRPr="00BE0188">
        <w:rPr>
          <w:rFonts w:asciiTheme="majorHAnsi" w:hAnsiTheme="majorHAnsi"/>
          <w:sz w:val="22"/>
          <w:szCs w:val="22"/>
        </w:rPr>
        <w:t xml:space="preserve"> strictly prohibits employees or others from soliciting customers or other employees for anything except products and services offered by the </w:t>
      </w:r>
      <w:r w:rsidR="008C2864">
        <w:rPr>
          <w:rFonts w:asciiTheme="majorHAnsi" w:hAnsiTheme="majorHAnsi"/>
          <w:sz w:val="22"/>
          <w:szCs w:val="22"/>
        </w:rPr>
        <w:t>c</w:t>
      </w:r>
      <w:r w:rsidR="00351709" w:rsidRPr="00BE0188">
        <w:rPr>
          <w:rFonts w:asciiTheme="majorHAnsi" w:hAnsiTheme="majorHAnsi"/>
          <w:sz w:val="22"/>
          <w:szCs w:val="22"/>
        </w:rPr>
        <w:t xml:space="preserve">ompany in working areas, on working time.  </w:t>
      </w:r>
      <w:r w:rsidRPr="00BE0188">
        <w:rPr>
          <w:rFonts w:asciiTheme="majorHAnsi" w:hAnsiTheme="majorHAnsi"/>
          <w:sz w:val="22"/>
          <w:szCs w:val="22"/>
        </w:rPr>
        <w:lastRenderedPageBreak/>
        <w:t>(</w:t>
      </w:r>
      <w:proofErr w:type="spellStart"/>
      <w:r w:rsidR="00C50BBF" w:rsidRPr="00BE0188">
        <w:rPr>
          <w:rFonts w:asciiTheme="majorHAnsi" w:hAnsiTheme="majorHAnsi"/>
          <w:sz w:val="22"/>
          <w:szCs w:val="22"/>
        </w:rPr>
        <w:t>Upaya</w:t>
      </w:r>
      <w:proofErr w:type="spellEnd"/>
      <w:r w:rsidRPr="00BE0188">
        <w:rPr>
          <w:rFonts w:asciiTheme="majorHAnsi" w:hAnsiTheme="majorHAnsi"/>
          <w:sz w:val="22"/>
          <w:szCs w:val="22"/>
        </w:rPr>
        <w:t>)</w:t>
      </w:r>
      <w:r w:rsidR="00351709" w:rsidRPr="00BE0188">
        <w:rPr>
          <w:rFonts w:asciiTheme="majorHAnsi" w:hAnsiTheme="majorHAnsi"/>
          <w:sz w:val="22"/>
          <w:szCs w:val="22"/>
        </w:rPr>
        <w:t xml:space="preserve"> also prohibits the unauthorized solicitation of employees or customers by outs</w:t>
      </w:r>
      <w:r w:rsidR="00173146" w:rsidRPr="00BE0188">
        <w:rPr>
          <w:rFonts w:asciiTheme="majorHAnsi" w:hAnsiTheme="majorHAnsi"/>
          <w:sz w:val="22"/>
          <w:szCs w:val="22"/>
        </w:rPr>
        <w:t xml:space="preserve">ide groups on </w:t>
      </w:r>
      <w:r w:rsidR="008C2864">
        <w:rPr>
          <w:rFonts w:asciiTheme="majorHAnsi" w:hAnsiTheme="majorHAnsi"/>
          <w:sz w:val="22"/>
          <w:szCs w:val="22"/>
        </w:rPr>
        <w:t>c</w:t>
      </w:r>
      <w:r w:rsidR="00173146" w:rsidRPr="00BE0188">
        <w:rPr>
          <w:rFonts w:asciiTheme="majorHAnsi" w:hAnsiTheme="majorHAnsi"/>
          <w:sz w:val="22"/>
          <w:szCs w:val="22"/>
        </w:rPr>
        <w:t>ompany property.</w:t>
      </w:r>
      <w:r w:rsidR="000643B8">
        <w:rPr>
          <w:rFonts w:asciiTheme="majorHAnsi" w:hAnsiTheme="majorHAnsi"/>
          <w:sz w:val="22"/>
          <w:szCs w:val="22"/>
        </w:rPr>
        <w:t xml:space="preserve"> </w:t>
      </w:r>
    </w:p>
    <w:p w14:paraId="1FFFB011" w14:textId="48FF1CF2" w:rsidR="00CB1E2A" w:rsidRPr="00BE0188" w:rsidRDefault="000643B8" w:rsidP="00CB1E2A">
      <w:pPr>
        <w:spacing w:after="0"/>
        <w:jc w:val="both"/>
        <w:rPr>
          <w:rFonts w:asciiTheme="majorHAnsi" w:hAnsiTheme="majorHAnsi"/>
          <w:sz w:val="22"/>
          <w:szCs w:val="22"/>
        </w:rPr>
      </w:pPr>
      <w:r>
        <w:rPr>
          <w:rFonts w:asciiTheme="majorHAnsi" w:hAnsiTheme="majorHAnsi"/>
          <w:sz w:val="22"/>
          <w:szCs w:val="22"/>
        </w:rPr>
        <w:t xml:space="preserve"> </w:t>
      </w:r>
    </w:p>
    <w:p w14:paraId="2F1233B3" w14:textId="5A8CE82D" w:rsidR="00351709" w:rsidRPr="00BE0188" w:rsidRDefault="00351709" w:rsidP="00CB1E2A">
      <w:pPr>
        <w:spacing w:after="0"/>
        <w:jc w:val="both"/>
        <w:rPr>
          <w:rFonts w:asciiTheme="majorHAnsi" w:hAnsiTheme="majorHAnsi"/>
          <w:sz w:val="22"/>
          <w:szCs w:val="22"/>
        </w:rPr>
      </w:pPr>
      <w:r w:rsidRPr="00BE0188">
        <w:rPr>
          <w:rFonts w:asciiTheme="majorHAnsi" w:hAnsiTheme="majorHAnsi"/>
          <w:sz w:val="22"/>
          <w:szCs w:val="22"/>
        </w:rPr>
        <w:t>This includes posting flyers or order forms on facility windows, counters</w:t>
      </w:r>
      <w:r w:rsidR="00A069CA" w:rsidRPr="00BE0188">
        <w:rPr>
          <w:rFonts w:asciiTheme="majorHAnsi" w:hAnsiTheme="majorHAnsi"/>
          <w:sz w:val="22"/>
          <w:szCs w:val="22"/>
        </w:rPr>
        <w:t>,</w:t>
      </w:r>
      <w:r w:rsidRPr="00BE0188">
        <w:rPr>
          <w:rFonts w:asciiTheme="majorHAnsi" w:hAnsiTheme="majorHAnsi"/>
          <w:sz w:val="22"/>
          <w:szCs w:val="22"/>
        </w:rPr>
        <w:t xml:space="preserve"> or community boards and circulating solicitation via e-mail or in person. </w:t>
      </w:r>
      <w:r w:rsidR="000643B8">
        <w:rPr>
          <w:rFonts w:asciiTheme="majorHAnsi" w:hAnsiTheme="majorHAnsi"/>
          <w:sz w:val="22"/>
          <w:szCs w:val="22"/>
        </w:rPr>
        <w:t xml:space="preserve"> </w:t>
      </w:r>
    </w:p>
    <w:p w14:paraId="6856245B" w14:textId="77777777" w:rsidR="00DB21F9" w:rsidRPr="00BE0188" w:rsidRDefault="00DB21F9" w:rsidP="004A7443">
      <w:pPr>
        <w:spacing w:after="0"/>
        <w:jc w:val="both"/>
        <w:rPr>
          <w:rFonts w:asciiTheme="majorHAnsi" w:hAnsiTheme="majorHAnsi"/>
          <w:sz w:val="22"/>
          <w:szCs w:val="22"/>
        </w:rPr>
      </w:pPr>
    </w:p>
    <w:p w14:paraId="4BBD9817" w14:textId="77777777" w:rsidR="00351709" w:rsidRPr="00BE0188" w:rsidRDefault="00351709" w:rsidP="00DB21F9">
      <w:pPr>
        <w:spacing w:after="0"/>
        <w:jc w:val="both"/>
        <w:rPr>
          <w:rFonts w:asciiTheme="majorHAnsi" w:hAnsiTheme="majorHAnsi"/>
          <w:b/>
          <w:bCs/>
        </w:rPr>
      </w:pPr>
      <w:r w:rsidRPr="00BE0188">
        <w:rPr>
          <w:rFonts w:asciiTheme="majorHAnsi" w:hAnsiTheme="majorHAnsi"/>
          <w:b/>
          <w:bCs/>
        </w:rPr>
        <w:t>Media Relations</w:t>
      </w:r>
    </w:p>
    <w:p w14:paraId="43808CD0" w14:textId="5C0C8DBA" w:rsidR="00351709" w:rsidRPr="00BE0188" w:rsidRDefault="00351709" w:rsidP="00CB1E2A">
      <w:pPr>
        <w:spacing w:after="0"/>
        <w:jc w:val="both"/>
        <w:rPr>
          <w:rFonts w:asciiTheme="majorHAnsi" w:hAnsiTheme="majorHAnsi"/>
          <w:sz w:val="22"/>
          <w:szCs w:val="22"/>
        </w:rPr>
      </w:pPr>
      <w:r w:rsidRPr="00BE0188">
        <w:rPr>
          <w:rFonts w:asciiTheme="majorHAnsi" w:hAnsiTheme="majorHAnsi"/>
          <w:sz w:val="22"/>
          <w:szCs w:val="22"/>
        </w:rPr>
        <w:t xml:space="preserve">We believe that open and honest communication with customers and communities is critical. If for some reason a member of the media visits or </w:t>
      </w:r>
      <w:r w:rsidR="000643B8" w:rsidRPr="00BE0188">
        <w:rPr>
          <w:rFonts w:asciiTheme="majorHAnsi" w:hAnsiTheme="majorHAnsi"/>
          <w:sz w:val="22"/>
          <w:szCs w:val="22"/>
        </w:rPr>
        <w:t>contacts,</w:t>
      </w:r>
      <w:r w:rsidRPr="00BE0188">
        <w:rPr>
          <w:rFonts w:asciiTheme="majorHAnsi" w:hAnsiTheme="majorHAnsi"/>
          <w:sz w:val="22"/>
          <w:szCs w:val="22"/>
        </w:rPr>
        <w:t xml:space="preserve"> you at the </w:t>
      </w:r>
      <w:r w:rsidR="00BF4F60" w:rsidRPr="00BE0188">
        <w:rPr>
          <w:rFonts w:asciiTheme="majorHAnsi" w:hAnsiTheme="majorHAnsi"/>
          <w:sz w:val="22"/>
          <w:szCs w:val="22"/>
        </w:rPr>
        <w:t xml:space="preserve">organization </w:t>
      </w:r>
      <w:r w:rsidRPr="00BE0188">
        <w:rPr>
          <w:rFonts w:asciiTheme="majorHAnsi" w:hAnsiTheme="majorHAnsi"/>
          <w:sz w:val="22"/>
          <w:szCs w:val="22"/>
        </w:rPr>
        <w:t xml:space="preserve">please forward them to our </w:t>
      </w:r>
      <w:r w:rsidRPr="00BA754D">
        <w:rPr>
          <w:rFonts w:asciiTheme="majorHAnsi" w:hAnsiTheme="majorHAnsi"/>
          <w:sz w:val="22"/>
          <w:szCs w:val="22"/>
        </w:rPr>
        <w:t xml:space="preserve">General Manager or Owner. </w:t>
      </w:r>
      <w:r w:rsidRPr="00BE0188">
        <w:rPr>
          <w:rFonts w:asciiTheme="majorHAnsi" w:hAnsiTheme="majorHAnsi"/>
          <w:sz w:val="22"/>
          <w:szCs w:val="22"/>
        </w:rPr>
        <w:t>Politely explain to them that our General Manager and/or Owner handles all press releases and company operations information.</w:t>
      </w:r>
      <w:ins w:id="115" w:author="unlhr intern" w:date="2021-12-06T17:06:00Z">
        <w:r w:rsidR="00CD0CA7">
          <w:rPr>
            <w:rFonts w:asciiTheme="majorHAnsi" w:hAnsiTheme="majorHAnsi"/>
            <w:sz w:val="22"/>
            <w:szCs w:val="22"/>
          </w:rPr>
          <w:t xml:space="preserve"> </w:t>
        </w:r>
      </w:ins>
    </w:p>
    <w:p w14:paraId="35A6D4F7" w14:textId="77777777" w:rsidR="00DB21F9" w:rsidRPr="00BE0188" w:rsidRDefault="00DB21F9" w:rsidP="00CB1E2A">
      <w:pPr>
        <w:spacing w:after="0"/>
        <w:jc w:val="both"/>
        <w:rPr>
          <w:rFonts w:asciiTheme="majorHAnsi" w:hAnsiTheme="majorHAnsi"/>
          <w:b/>
          <w:bCs/>
          <w:sz w:val="22"/>
          <w:szCs w:val="22"/>
        </w:rPr>
      </w:pPr>
    </w:p>
    <w:p w14:paraId="5C44D38E" w14:textId="77777777" w:rsidR="00351709" w:rsidRPr="00BE0188" w:rsidRDefault="00351709" w:rsidP="00CB1E2A">
      <w:pPr>
        <w:spacing w:after="0"/>
        <w:jc w:val="both"/>
        <w:rPr>
          <w:rFonts w:asciiTheme="majorHAnsi" w:hAnsiTheme="majorHAnsi" w:cs="Arial"/>
          <w:b/>
          <w:bCs/>
          <w:szCs w:val="22"/>
        </w:rPr>
      </w:pPr>
      <w:r w:rsidRPr="00BE0188">
        <w:rPr>
          <w:rFonts w:asciiTheme="majorHAnsi" w:hAnsiTheme="majorHAnsi"/>
          <w:b/>
          <w:bCs/>
          <w:szCs w:val="22"/>
        </w:rPr>
        <w:t>Personnel Records</w:t>
      </w:r>
    </w:p>
    <w:p w14:paraId="5774E7E5" w14:textId="50D393C8" w:rsidR="00351709" w:rsidRPr="00BE0188" w:rsidRDefault="00351709" w:rsidP="00CB1E2A">
      <w:pPr>
        <w:spacing w:after="0"/>
        <w:jc w:val="both"/>
        <w:rPr>
          <w:rFonts w:asciiTheme="majorHAnsi" w:hAnsiTheme="majorHAnsi"/>
          <w:sz w:val="22"/>
        </w:rPr>
      </w:pPr>
      <w:r w:rsidRPr="00BE0188">
        <w:rPr>
          <w:rFonts w:asciiTheme="majorHAnsi" w:hAnsiTheme="majorHAnsi"/>
          <w:sz w:val="22"/>
        </w:rPr>
        <w:t>We want to ensure your company records are correct and the information in the records affects your pay, deductions, benefits</w:t>
      </w:r>
      <w:r w:rsidR="00025722" w:rsidRPr="00BE0188">
        <w:rPr>
          <w:rFonts w:asciiTheme="majorHAnsi" w:hAnsiTheme="majorHAnsi"/>
          <w:sz w:val="22"/>
        </w:rPr>
        <w:t>,</w:t>
      </w:r>
      <w:r w:rsidRPr="00BE0188">
        <w:rPr>
          <w:rFonts w:asciiTheme="majorHAnsi" w:hAnsiTheme="majorHAnsi"/>
          <w:sz w:val="22"/>
        </w:rPr>
        <w:t xml:space="preserve"> and other matters. For this reason, if you have a change in any of the items below</w:t>
      </w:r>
      <w:r w:rsidR="00173146" w:rsidRPr="00BE0188">
        <w:rPr>
          <w:rFonts w:asciiTheme="majorHAnsi" w:hAnsiTheme="majorHAnsi"/>
          <w:sz w:val="22"/>
        </w:rPr>
        <w:t xml:space="preserve">, please notify your manager </w:t>
      </w:r>
      <w:r w:rsidRPr="00BE0188">
        <w:rPr>
          <w:rFonts w:asciiTheme="majorHAnsi" w:hAnsiTheme="majorHAnsi"/>
          <w:sz w:val="22"/>
        </w:rPr>
        <w:t>as soon as possible.</w:t>
      </w:r>
      <w:r w:rsidR="00BE5760">
        <w:rPr>
          <w:rFonts w:asciiTheme="majorHAnsi" w:hAnsiTheme="majorHAnsi"/>
          <w:sz w:val="22"/>
        </w:rPr>
        <w:t xml:space="preserve"> </w:t>
      </w:r>
      <w:r w:rsidR="00291DEE">
        <w:rPr>
          <w:rFonts w:asciiTheme="majorHAnsi" w:hAnsiTheme="majorHAnsi"/>
          <w:sz w:val="22"/>
        </w:rPr>
        <w:t xml:space="preserve">  </w:t>
      </w:r>
      <w:r w:rsidR="00D83AB4">
        <w:rPr>
          <w:rFonts w:asciiTheme="majorHAnsi" w:hAnsiTheme="majorHAnsi"/>
          <w:sz w:val="22"/>
        </w:rPr>
        <w:t xml:space="preserve"> </w:t>
      </w:r>
    </w:p>
    <w:p w14:paraId="3AF118F4" w14:textId="45A622A8" w:rsidR="007334E4" w:rsidRPr="00BE0188" w:rsidRDefault="00291DEE" w:rsidP="00CB1E2A">
      <w:pPr>
        <w:spacing w:after="0"/>
        <w:jc w:val="both"/>
        <w:rPr>
          <w:rFonts w:asciiTheme="majorHAnsi" w:hAnsiTheme="majorHAnsi"/>
          <w:sz w:val="22"/>
        </w:rPr>
      </w:pPr>
      <w:r>
        <w:rPr>
          <w:rFonts w:asciiTheme="majorHAnsi" w:hAnsiTheme="majorHAnsi"/>
          <w:sz w:val="22"/>
        </w:rPr>
        <w:t xml:space="preserve"> </w:t>
      </w:r>
    </w:p>
    <w:p w14:paraId="4E571D89" w14:textId="1D1B0942" w:rsidR="00351709" w:rsidRDefault="00025722" w:rsidP="00351709">
      <w:pPr>
        <w:pStyle w:val="ListParagraph"/>
        <w:numPr>
          <w:ilvl w:val="0"/>
          <w:numId w:val="16"/>
        </w:numPr>
        <w:tabs>
          <w:tab w:val="left" w:pos="900"/>
        </w:tabs>
        <w:ind w:left="900"/>
        <w:jc w:val="both"/>
        <w:rPr>
          <w:rFonts w:asciiTheme="majorHAnsi" w:hAnsiTheme="majorHAnsi"/>
          <w:sz w:val="22"/>
          <w:szCs w:val="22"/>
        </w:rPr>
      </w:pPr>
      <w:r w:rsidRPr="00BE0188">
        <w:rPr>
          <w:rFonts w:asciiTheme="majorHAnsi" w:hAnsiTheme="majorHAnsi"/>
          <w:sz w:val="22"/>
          <w:szCs w:val="22"/>
        </w:rPr>
        <w:t>Name – (</w:t>
      </w:r>
      <w:r w:rsidR="00A069CA" w:rsidRPr="00BE0188">
        <w:rPr>
          <w:rFonts w:asciiTheme="majorHAnsi" w:hAnsiTheme="majorHAnsi"/>
          <w:sz w:val="22"/>
          <w:szCs w:val="22"/>
        </w:rPr>
        <w:t>first, middle, l</w:t>
      </w:r>
      <w:r w:rsidR="00351709" w:rsidRPr="00BE0188">
        <w:rPr>
          <w:rFonts w:asciiTheme="majorHAnsi" w:hAnsiTheme="majorHAnsi"/>
          <w:sz w:val="22"/>
          <w:szCs w:val="22"/>
        </w:rPr>
        <w:t>ast)</w:t>
      </w:r>
    </w:p>
    <w:p w14:paraId="313EE751" w14:textId="2878D9C2" w:rsidR="00D05614" w:rsidRPr="00BE0188" w:rsidRDefault="00D05614" w:rsidP="00351709">
      <w:pPr>
        <w:pStyle w:val="ListParagraph"/>
        <w:numPr>
          <w:ilvl w:val="0"/>
          <w:numId w:val="16"/>
        </w:numPr>
        <w:tabs>
          <w:tab w:val="left" w:pos="900"/>
        </w:tabs>
        <w:ind w:left="900"/>
        <w:jc w:val="both"/>
        <w:rPr>
          <w:rFonts w:asciiTheme="majorHAnsi" w:hAnsiTheme="majorHAnsi"/>
          <w:sz w:val="22"/>
          <w:szCs w:val="22"/>
        </w:rPr>
      </w:pPr>
      <w:r>
        <w:rPr>
          <w:rFonts w:asciiTheme="majorHAnsi" w:hAnsiTheme="majorHAnsi"/>
          <w:sz w:val="22"/>
          <w:szCs w:val="22"/>
        </w:rPr>
        <w:t>Blood Group</w:t>
      </w:r>
    </w:p>
    <w:p w14:paraId="7F14E2E3" w14:textId="085E781C" w:rsidR="00351709" w:rsidRPr="00BE0188" w:rsidRDefault="00754B31" w:rsidP="00351709">
      <w:pPr>
        <w:pStyle w:val="ListParagraph"/>
        <w:numPr>
          <w:ilvl w:val="0"/>
          <w:numId w:val="16"/>
        </w:numPr>
        <w:tabs>
          <w:tab w:val="left" w:pos="900"/>
        </w:tabs>
        <w:ind w:left="900"/>
        <w:jc w:val="both"/>
        <w:rPr>
          <w:rFonts w:asciiTheme="majorHAnsi" w:hAnsiTheme="majorHAnsi"/>
          <w:sz w:val="22"/>
          <w:szCs w:val="22"/>
        </w:rPr>
      </w:pPr>
      <w:r>
        <w:rPr>
          <w:rFonts w:asciiTheme="majorHAnsi" w:hAnsiTheme="majorHAnsi"/>
          <w:sz w:val="22"/>
          <w:szCs w:val="22"/>
        </w:rPr>
        <w:t>Permanent/Temporary</w:t>
      </w:r>
      <w:r w:rsidR="00351709" w:rsidRPr="00BE0188">
        <w:rPr>
          <w:rFonts w:asciiTheme="majorHAnsi" w:hAnsiTheme="majorHAnsi"/>
          <w:sz w:val="22"/>
          <w:szCs w:val="22"/>
        </w:rPr>
        <w:t xml:space="preserve"> Address</w:t>
      </w:r>
    </w:p>
    <w:p w14:paraId="5F5121AA" w14:textId="77777777" w:rsidR="00351709" w:rsidRPr="00BE0188" w:rsidRDefault="00351709" w:rsidP="00351709">
      <w:pPr>
        <w:pStyle w:val="ListParagraph"/>
        <w:numPr>
          <w:ilvl w:val="0"/>
          <w:numId w:val="16"/>
        </w:numPr>
        <w:tabs>
          <w:tab w:val="left" w:pos="900"/>
        </w:tabs>
        <w:ind w:left="900"/>
        <w:jc w:val="both"/>
        <w:rPr>
          <w:rFonts w:asciiTheme="majorHAnsi" w:hAnsiTheme="majorHAnsi"/>
          <w:sz w:val="22"/>
          <w:szCs w:val="22"/>
        </w:rPr>
      </w:pPr>
      <w:r w:rsidRPr="00BE0188">
        <w:rPr>
          <w:rFonts w:asciiTheme="majorHAnsi" w:hAnsiTheme="majorHAnsi"/>
          <w:sz w:val="22"/>
          <w:szCs w:val="22"/>
        </w:rPr>
        <w:t>Home Telephone Number</w:t>
      </w:r>
    </w:p>
    <w:p w14:paraId="468552B2" w14:textId="77777777" w:rsidR="00351709" w:rsidRPr="00BE0188" w:rsidRDefault="00351709" w:rsidP="00351709">
      <w:pPr>
        <w:pStyle w:val="ListParagraph"/>
        <w:numPr>
          <w:ilvl w:val="0"/>
          <w:numId w:val="16"/>
        </w:numPr>
        <w:tabs>
          <w:tab w:val="left" w:pos="900"/>
        </w:tabs>
        <w:ind w:left="900"/>
        <w:jc w:val="both"/>
        <w:rPr>
          <w:rFonts w:asciiTheme="majorHAnsi" w:hAnsiTheme="majorHAnsi"/>
          <w:sz w:val="22"/>
          <w:szCs w:val="22"/>
        </w:rPr>
      </w:pPr>
      <w:r w:rsidRPr="00BE0188">
        <w:rPr>
          <w:rFonts w:asciiTheme="majorHAnsi" w:hAnsiTheme="majorHAnsi"/>
          <w:sz w:val="22"/>
          <w:szCs w:val="22"/>
        </w:rPr>
        <w:t>Emergency Contact</w:t>
      </w:r>
    </w:p>
    <w:p w14:paraId="03C24BA3" w14:textId="5F7F792F" w:rsidR="00351709" w:rsidRPr="00BE0188" w:rsidDel="00511ABD" w:rsidRDefault="00351709" w:rsidP="00351709">
      <w:pPr>
        <w:pStyle w:val="ListParagraph"/>
        <w:numPr>
          <w:ilvl w:val="0"/>
          <w:numId w:val="16"/>
        </w:numPr>
        <w:tabs>
          <w:tab w:val="left" w:pos="900"/>
        </w:tabs>
        <w:ind w:left="900"/>
        <w:jc w:val="both"/>
        <w:rPr>
          <w:del w:id="116" w:author="unlhr intern" w:date="2021-12-07T11:01:00Z"/>
          <w:rFonts w:asciiTheme="majorHAnsi" w:hAnsiTheme="majorHAnsi"/>
          <w:sz w:val="22"/>
          <w:szCs w:val="22"/>
        </w:rPr>
      </w:pPr>
      <w:del w:id="117" w:author="unlhr intern" w:date="2021-12-07T11:01:00Z">
        <w:r w:rsidRPr="00BE0188" w:rsidDel="00511ABD">
          <w:rPr>
            <w:rFonts w:asciiTheme="majorHAnsi" w:hAnsiTheme="majorHAnsi"/>
            <w:sz w:val="22"/>
            <w:szCs w:val="22"/>
          </w:rPr>
          <w:delText>Number of Dependents</w:delText>
        </w:r>
      </w:del>
    </w:p>
    <w:p w14:paraId="41217DB4" w14:textId="77777777" w:rsidR="00511ABD" w:rsidRDefault="00351709">
      <w:pPr>
        <w:pStyle w:val="ListParagraph"/>
        <w:numPr>
          <w:ilvl w:val="0"/>
          <w:numId w:val="16"/>
        </w:numPr>
        <w:tabs>
          <w:tab w:val="left" w:pos="900"/>
        </w:tabs>
        <w:ind w:left="900"/>
        <w:jc w:val="both"/>
        <w:rPr>
          <w:ins w:id="118" w:author="unlhr intern" w:date="2021-12-07T10:57:00Z"/>
          <w:rFonts w:asciiTheme="majorHAnsi" w:hAnsiTheme="majorHAnsi"/>
          <w:sz w:val="22"/>
          <w:szCs w:val="22"/>
        </w:rPr>
        <w:pPrChange w:id="119" w:author="unlhr intern" w:date="2021-12-07T10:57:00Z">
          <w:pPr>
            <w:spacing w:after="0"/>
            <w:jc w:val="both"/>
          </w:pPr>
        </w:pPrChange>
      </w:pPr>
      <w:r w:rsidRPr="00BD1155">
        <w:rPr>
          <w:rFonts w:asciiTheme="majorHAnsi" w:hAnsiTheme="majorHAnsi"/>
          <w:sz w:val="22"/>
          <w:szCs w:val="22"/>
        </w:rPr>
        <w:t>Marital Status</w:t>
      </w:r>
    </w:p>
    <w:p w14:paraId="28D83D41" w14:textId="13F3CE22" w:rsidR="00511ABD" w:rsidRDefault="00511ABD">
      <w:pPr>
        <w:pStyle w:val="ListParagraph"/>
        <w:numPr>
          <w:ilvl w:val="0"/>
          <w:numId w:val="16"/>
        </w:numPr>
        <w:tabs>
          <w:tab w:val="left" w:pos="900"/>
        </w:tabs>
        <w:ind w:left="900"/>
        <w:jc w:val="both"/>
        <w:rPr>
          <w:ins w:id="120" w:author="unlhr intern" w:date="2021-12-07T11:01:00Z"/>
          <w:rFonts w:asciiTheme="majorHAnsi" w:hAnsiTheme="majorHAnsi"/>
          <w:sz w:val="22"/>
          <w:szCs w:val="22"/>
        </w:rPr>
        <w:pPrChange w:id="121" w:author="unlhr intern" w:date="2021-12-07T10:57:00Z">
          <w:pPr>
            <w:spacing w:after="0"/>
            <w:jc w:val="both"/>
          </w:pPr>
        </w:pPrChange>
      </w:pPr>
      <w:ins w:id="122" w:author="unlhr intern" w:date="2021-12-07T11:01:00Z">
        <w:r>
          <w:rPr>
            <w:rFonts w:asciiTheme="majorHAnsi" w:hAnsiTheme="majorHAnsi"/>
            <w:sz w:val="22"/>
            <w:szCs w:val="22"/>
          </w:rPr>
          <w:t>Previous Work History</w:t>
        </w:r>
      </w:ins>
    </w:p>
    <w:p w14:paraId="5EC78E9B" w14:textId="77777777" w:rsidR="00511ABD" w:rsidRDefault="00511ABD">
      <w:pPr>
        <w:pStyle w:val="ListParagraph"/>
        <w:numPr>
          <w:ilvl w:val="0"/>
          <w:numId w:val="16"/>
        </w:numPr>
        <w:tabs>
          <w:tab w:val="left" w:pos="900"/>
        </w:tabs>
        <w:ind w:left="900"/>
        <w:jc w:val="both"/>
        <w:rPr>
          <w:ins w:id="123" w:author="unlhr intern" w:date="2021-12-07T11:02:00Z"/>
          <w:rFonts w:asciiTheme="majorHAnsi" w:hAnsiTheme="majorHAnsi"/>
          <w:sz w:val="22"/>
          <w:szCs w:val="22"/>
        </w:rPr>
        <w:pPrChange w:id="124" w:author="unlhr intern" w:date="2021-12-07T10:57:00Z">
          <w:pPr>
            <w:spacing w:after="0"/>
            <w:jc w:val="both"/>
          </w:pPr>
        </w:pPrChange>
      </w:pPr>
      <w:ins w:id="125" w:author="unlhr intern" w:date="2021-12-07T11:02:00Z">
        <w:r>
          <w:rPr>
            <w:rFonts w:asciiTheme="majorHAnsi" w:hAnsiTheme="majorHAnsi"/>
            <w:sz w:val="22"/>
            <w:szCs w:val="22"/>
          </w:rPr>
          <w:t>Educational Qualification</w:t>
        </w:r>
      </w:ins>
    </w:p>
    <w:p w14:paraId="4FDC5EF1" w14:textId="6E58C697" w:rsidR="00351709" w:rsidRPr="00BE0188" w:rsidDel="00511ABD" w:rsidRDefault="00BF4F60">
      <w:pPr>
        <w:pStyle w:val="ListParagraph"/>
        <w:tabs>
          <w:tab w:val="left" w:pos="900"/>
        </w:tabs>
        <w:ind w:left="900"/>
        <w:jc w:val="both"/>
        <w:rPr>
          <w:del w:id="126" w:author="unlhr intern" w:date="2021-12-07T10:57:00Z"/>
          <w:rFonts w:asciiTheme="majorHAnsi" w:hAnsiTheme="majorHAnsi"/>
          <w:sz w:val="22"/>
          <w:szCs w:val="22"/>
        </w:rPr>
        <w:pPrChange w:id="127" w:author="unlhr intern" w:date="2021-12-07T11:02:00Z">
          <w:pPr>
            <w:pStyle w:val="ListParagraph"/>
            <w:numPr>
              <w:numId w:val="16"/>
            </w:numPr>
            <w:tabs>
              <w:tab w:val="left" w:pos="900"/>
            </w:tabs>
            <w:ind w:left="900" w:hanging="360"/>
            <w:jc w:val="both"/>
          </w:pPr>
        </w:pPrChange>
      </w:pPr>
      <w:del w:id="128" w:author="unlhr intern" w:date="2021-12-07T10:57:00Z">
        <w:r w:rsidRPr="00BD1155" w:rsidDel="00511ABD">
          <w:rPr>
            <w:rFonts w:asciiTheme="majorHAnsi" w:hAnsiTheme="majorHAnsi"/>
            <w:sz w:val="22"/>
            <w:szCs w:val="22"/>
          </w:rPr>
          <w:delText xml:space="preserve"> etc</w:delText>
        </w:r>
        <w:r w:rsidRPr="00BE0188" w:rsidDel="00511ABD">
          <w:rPr>
            <w:rFonts w:asciiTheme="majorHAnsi" w:hAnsiTheme="majorHAnsi"/>
            <w:sz w:val="22"/>
            <w:szCs w:val="22"/>
          </w:rPr>
          <w:delText>.</w:delText>
        </w:r>
      </w:del>
    </w:p>
    <w:p w14:paraId="47D038F1" w14:textId="77777777" w:rsidR="007334E4" w:rsidRPr="00BD1155" w:rsidRDefault="007334E4">
      <w:pPr>
        <w:pStyle w:val="ListParagraph"/>
        <w:tabs>
          <w:tab w:val="left" w:pos="900"/>
        </w:tabs>
        <w:ind w:left="900"/>
        <w:jc w:val="both"/>
        <w:rPr>
          <w:rFonts w:asciiTheme="majorHAnsi" w:hAnsiTheme="majorHAnsi"/>
          <w:sz w:val="22"/>
          <w:szCs w:val="22"/>
        </w:rPr>
        <w:pPrChange w:id="129" w:author="unlhr intern" w:date="2021-12-07T11:02:00Z">
          <w:pPr>
            <w:spacing w:after="0"/>
            <w:jc w:val="both"/>
          </w:pPr>
        </w:pPrChange>
      </w:pPr>
    </w:p>
    <w:p w14:paraId="1A254008" w14:textId="6050DCF2" w:rsidR="00351709" w:rsidRPr="00BE0188" w:rsidRDefault="00351709" w:rsidP="00351709">
      <w:pPr>
        <w:jc w:val="both"/>
        <w:rPr>
          <w:rFonts w:asciiTheme="majorHAnsi" w:hAnsiTheme="majorHAnsi"/>
          <w:sz w:val="22"/>
          <w:szCs w:val="22"/>
        </w:rPr>
      </w:pPr>
      <w:r w:rsidRPr="00BE0188">
        <w:rPr>
          <w:rFonts w:asciiTheme="majorHAnsi" w:hAnsiTheme="majorHAnsi"/>
          <w:sz w:val="22"/>
          <w:szCs w:val="22"/>
        </w:rPr>
        <w:t xml:space="preserve">You may review your file at the discretion of the company and in accordance with all relevant state laws. </w:t>
      </w:r>
      <w:r w:rsidR="00173146" w:rsidRPr="00BE0188">
        <w:rPr>
          <w:rFonts w:asciiTheme="majorHAnsi" w:hAnsiTheme="majorHAnsi"/>
          <w:sz w:val="22"/>
          <w:szCs w:val="22"/>
        </w:rPr>
        <w:t>The following guidelines apply:</w:t>
      </w:r>
      <w:r w:rsidR="00916DCB">
        <w:rPr>
          <w:rFonts w:asciiTheme="majorHAnsi" w:hAnsiTheme="majorHAnsi"/>
          <w:sz w:val="22"/>
          <w:szCs w:val="22"/>
        </w:rPr>
        <w:t xml:space="preserve"> </w:t>
      </w:r>
      <w:r w:rsidR="00804B2B">
        <w:rPr>
          <w:rFonts w:asciiTheme="majorHAnsi" w:hAnsiTheme="majorHAnsi"/>
          <w:sz w:val="22"/>
          <w:szCs w:val="22"/>
        </w:rPr>
        <w:t xml:space="preserve"> </w:t>
      </w:r>
      <w:r w:rsidR="005140F0">
        <w:rPr>
          <w:rFonts w:asciiTheme="majorHAnsi" w:hAnsiTheme="majorHAnsi"/>
          <w:sz w:val="22"/>
          <w:szCs w:val="22"/>
        </w:rPr>
        <w:t xml:space="preserve">  </w:t>
      </w:r>
      <w:r w:rsidR="00E16883">
        <w:rPr>
          <w:rFonts w:asciiTheme="majorHAnsi" w:hAnsiTheme="majorHAnsi"/>
          <w:sz w:val="22"/>
          <w:szCs w:val="22"/>
        </w:rPr>
        <w:t xml:space="preserve"> </w:t>
      </w:r>
    </w:p>
    <w:p w14:paraId="22163B84" w14:textId="7C343BE4"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Requests must be submitted in writing to </w:t>
      </w:r>
      <w:r w:rsidR="00F238D6" w:rsidRPr="00BE0188">
        <w:rPr>
          <w:rFonts w:asciiTheme="majorHAnsi" w:hAnsiTheme="majorHAnsi" w:cs="Times New Roman"/>
          <w:noProof/>
          <w:sz w:val="22"/>
          <w:szCs w:val="22"/>
        </w:rPr>
        <w:t>management</w:t>
      </w:r>
      <w:r w:rsidR="004C1D7B">
        <w:rPr>
          <w:rFonts w:asciiTheme="majorHAnsi" w:hAnsiTheme="majorHAnsi" w:cs="Times New Roman"/>
          <w:noProof/>
          <w:sz w:val="22"/>
          <w:szCs w:val="22"/>
        </w:rPr>
        <w:t xml:space="preserve"> </w:t>
      </w:r>
      <w:r w:rsidR="00804B2B">
        <w:rPr>
          <w:rFonts w:asciiTheme="majorHAnsi" w:hAnsiTheme="majorHAnsi" w:cs="Times New Roman"/>
          <w:noProof/>
          <w:sz w:val="22"/>
          <w:szCs w:val="22"/>
        </w:rPr>
        <w:t xml:space="preserve"> </w:t>
      </w:r>
      <w:r w:rsidR="005140F0">
        <w:rPr>
          <w:rFonts w:asciiTheme="majorHAnsi" w:hAnsiTheme="majorHAnsi" w:cs="Times New Roman"/>
          <w:noProof/>
          <w:sz w:val="22"/>
          <w:szCs w:val="22"/>
        </w:rPr>
        <w:t xml:space="preserve"> </w:t>
      </w:r>
      <w:r w:rsidR="00E16883">
        <w:rPr>
          <w:rFonts w:asciiTheme="majorHAnsi" w:hAnsiTheme="majorHAnsi" w:cs="Times New Roman"/>
          <w:noProof/>
          <w:sz w:val="22"/>
          <w:szCs w:val="22"/>
        </w:rPr>
        <w:t xml:space="preserve">    </w:t>
      </w:r>
    </w:p>
    <w:p w14:paraId="49F5EACE" w14:textId="3647B7FA" w:rsidR="0025546C" w:rsidRPr="00BE0188" w:rsidRDefault="00351709" w:rsidP="000F6941">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Upon approval, you may view your file in the presence of a designated company representative</w:t>
      </w:r>
      <w:r w:rsidR="005140F0">
        <w:rPr>
          <w:rFonts w:asciiTheme="majorHAnsi" w:hAnsiTheme="majorHAnsi" w:cs="Times New Roman"/>
          <w:noProof/>
          <w:sz w:val="22"/>
          <w:szCs w:val="22"/>
        </w:rPr>
        <w:t xml:space="preserve">  </w:t>
      </w:r>
      <w:r w:rsidR="00E16883">
        <w:rPr>
          <w:rFonts w:asciiTheme="majorHAnsi" w:hAnsiTheme="majorHAnsi" w:cs="Times New Roman"/>
          <w:noProof/>
          <w:sz w:val="22"/>
          <w:szCs w:val="22"/>
        </w:rPr>
        <w:t xml:space="preserve">  </w:t>
      </w:r>
    </w:p>
    <w:p w14:paraId="7A3DAEFC" w14:textId="1A74ED0D"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Unless mandated by state law you may not mark or make copies of the documents in the file</w:t>
      </w:r>
      <w:r w:rsidR="00105582">
        <w:rPr>
          <w:rFonts w:asciiTheme="majorHAnsi" w:hAnsiTheme="majorHAnsi" w:cs="Times New Roman"/>
          <w:noProof/>
          <w:sz w:val="22"/>
          <w:szCs w:val="22"/>
        </w:rPr>
        <w:t xml:space="preserve"> </w:t>
      </w:r>
      <w:r w:rsidR="005140F0">
        <w:rPr>
          <w:rFonts w:asciiTheme="majorHAnsi" w:hAnsiTheme="majorHAnsi" w:cs="Times New Roman"/>
          <w:noProof/>
          <w:sz w:val="22"/>
          <w:szCs w:val="22"/>
        </w:rPr>
        <w:t xml:space="preserve"> </w:t>
      </w:r>
      <w:r w:rsidR="00341554">
        <w:rPr>
          <w:rFonts w:asciiTheme="majorHAnsi" w:hAnsiTheme="majorHAnsi" w:cs="Times New Roman"/>
          <w:noProof/>
          <w:sz w:val="22"/>
          <w:szCs w:val="22"/>
        </w:rPr>
        <w:t xml:space="preserve">  </w:t>
      </w:r>
    </w:p>
    <w:p w14:paraId="2B6EE4B2" w14:textId="6A006D64" w:rsidR="00351709" w:rsidRDefault="00351709" w:rsidP="004A7443">
      <w:pPr>
        <w:spacing w:after="0"/>
        <w:ind w:left="900" w:hanging="450"/>
        <w:jc w:val="both"/>
        <w:rPr>
          <w:rFonts w:asciiTheme="majorHAnsi" w:hAnsiTheme="majorHAnsi" w:cs="Times New Roman"/>
          <w:b/>
          <w:sz w:val="22"/>
          <w:szCs w:val="22"/>
          <w:u w:val="single"/>
        </w:rPr>
      </w:pPr>
    </w:p>
    <w:p w14:paraId="72623512" w14:textId="35CC797D" w:rsidR="001A2AB3" w:rsidRPr="00BE0188" w:rsidRDefault="001A2AB3" w:rsidP="001A2AB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30" w:name="_Toc83829161"/>
      <w:r>
        <w:rPr>
          <w:rFonts w:asciiTheme="majorHAnsi" w:hAnsiTheme="majorHAnsi"/>
          <w:sz w:val="26"/>
          <w:szCs w:val="26"/>
          <w:u w:val="none"/>
        </w:rPr>
        <w:t>Grievance Handling</w:t>
      </w:r>
      <w:bookmarkEnd w:id="130"/>
    </w:p>
    <w:p w14:paraId="3C9AEFFF" w14:textId="77777777" w:rsidR="001A2AB3" w:rsidRPr="00BE0188" w:rsidRDefault="001A2AB3" w:rsidP="001A2AB3">
      <w:pPr>
        <w:pStyle w:val="BlockText"/>
        <w:ind w:left="0" w:right="0"/>
        <w:rPr>
          <w:rFonts w:asciiTheme="majorHAnsi" w:hAnsiTheme="majorHAnsi"/>
          <w:b w:val="0"/>
          <w:sz w:val="22"/>
          <w:szCs w:val="22"/>
        </w:rPr>
      </w:pPr>
    </w:p>
    <w:p w14:paraId="43CDCC6D" w14:textId="77777777" w:rsidR="004E4F0C" w:rsidRPr="004E4F0C" w:rsidRDefault="004E4F0C" w:rsidP="004E4F0C">
      <w:pPr>
        <w:rPr>
          <w:rFonts w:ascii="Calibri" w:hAnsi="Calibri" w:cs="Calibri"/>
        </w:rPr>
      </w:pPr>
      <w:r w:rsidRPr="004E4F0C">
        <w:rPr>
          <w:rFonts w:ascii="Calibri" w:hAnsi="Calibri" w:cs="Calibri"/>
        </w:rPr>
        <w:t>The grievance handling should follow the mentioned process:</w:t>
      </w:r>
    </w:p>
    <w:p w14:paraId="492849A3" w14:textId="77777777" w:rsidR="004E4F0C" w:rsidRPr="004E4F0C" w:rsidRDefault="004E4F0C" w:rsidP="004E4F0C">
      <w:pPr>
        <w:pStyle w:val="ListParagraph"/>
        <w:numPr>
          <w:ilvl w:val="0"/>
          <w:numId w:val="48"/>
        </w:numPr>
        <w:spacing w:after="160" w:line="259" w:lineRule="auto"/>
        <w:contextualSpacing/>
        <w:rPr>
          <w:rFonts w:ascii="Calibri" w:hAnsi="Calibri" w:cs="Calibri"/>
        </w:rPr>
      </w:pPr>
      <w:r w:rsidRPr="004E4F0C">
        <w:rPr>
          <w:rFonts w:ascii="Calibri" w:hAnsi="Calibri" w:cs="Calibri"/>
        </w:rPr>
        <w:t xml:space="preserve">Grievance should be reported to immediate supervisor. </w:t>
      </w:r>
    </w:p>
    <w:p w14:paraId="299DDC77" w14:textId="77777777" w:rsidR="004E4F0C" w:rsidRPr="004E4F0C" w:rsidRDefault="004E4F0C" w:rsidP="004E4F0C">
      <w:pPr>
        <w:pStyle w:val="ListParagraph"/>
        <w:numPr>
          <w:ilvl w:val="0"/>
          <w:numId w:val="48"/>
        </w:numPr>
        <w:spacing w:after="160" w:line="259" w:lineRule="auto"/>
        <w:contextualSpacing/>
        <w:rPr>
          <w:rFonts w:ascii="Calibri" w:hAnsi="Calibri" w:cs="Calibri"/>
        </w:rPr>
      </w:pPr>
      <w:r w:rsidRPr="004E4F0C">
        <w:rPr>
          <w:rFonts w:ascii="Calibri" w:hAnsi="Calibri" w:cs="Calibri"/>
        </w:rPr>
        <w:t xml:space="preserve">If the grievance couldn’t be solved by the immediate supervisor it should be brought into notice to the Head of Department and then to Human Resource Department. </w:t>
      </w:r>
    </w:p>
    <w:p w14:paraId="281F8A70" w14:textId="0C67BAF8" w:rsidR="004E4F0C" w:rsidRDefault="004E4F0C" w:rsidP="004E4F0C">
      <w:pPr>
        <w:rPr>
          <w:ins w:id="131" w:author="unlhr intern" w:date="2021-12-31T11:28:00Z"/>
          <w:rFonts w:ascii="Calibri" w:hAnsi="Calibri" w:cs="Calibri"/>
        </w:rPr>
      </w:pPr>
      <w:r w:rsidRPr="004E4F0C">
        <w:rPr>
          <w:rFonts w:ascii="Calibri" w:hAnsi="Calibri" w:cs="Calibri"/>
        </w:rPr>
        <w:t xml:space="preserve">The process can be face to face or through written medium whichever is easier for the person having grievances. </w:t>
      </w:r>
      <w:ins w:id="132" w:author="unlhr intern" w:date="2021-12-31T11:28:00Z">
        <w:r w:rsidR="00987BE9">
          <w:rPr>
            <w:rFonts w:ascii="Calibri" w:hAnsi="Calibri" w:cs="Calibri"/>
          </w:rPr>
          <w:t xml:space="preserve">For further clarification, please refer to Grievance Mechanism Policy. </w:t>
        </w:r>
      </w:ins>
    </w:p>
    <w:p w14:paraId="32A96757" w14:textId="3CCC2D57" w:rsidR="00323F9A" w:rsidDel="00323F9A" w:rsidRDefault="00323F9A" w:rsidP="001A2AB3">
      <w:pPr>
        <w:pStyle w:val="BlockText"/>
        <w:ind w:left="0" w:right="0"/>
        <w:rPr>
          <w:del w:id="133" w:author="unlhr intern" w:date="2021-12-31T11:28:00Z"/>
          <w:rFonts w:asciiTheme="majorHAnsi" w:hAnsiTheme="majorHAnsi"/>
          <w:b w:val="0"/>
          <w:sz w:val="22"/>
          <w:szCs w:val="22"/>
        </w:rPr>
      </w:pPr>
    </w:p>
    <w:p w14:paraId="7FF43180" w14:textId="77777777" w:rsidR="00323F9A" w:rsidRPr="004E4F0C" w:rsidRDefault="00323F9A" w:rsidP="004E4F0C">
      <w:pPr>
        <w:rPr>
          <w:ins w:id="134" w:author="unlhr intern" w:date="2021-12-31T11:28:00Z"/>
          <w:rFonts w:ascii="Calibri" w:hAnsi="Calibri" w:cs="Calibri"/>
        </w:rPr>
      </w:pPr>
    </w:p>
    <w:p w14:paraId="1EF5EF2B" w14:textId="73ACB5F7" w:rsidR="001A2AB3" w:rsidRPr="00BE0188" w:rsidRDefault="001A2AB3" w:rsidP="001A2AB3">
      <w:pPr>
        <w:pStyle w:val="BlockText"/>
        <w:ind w:left="0" w:right="0"/>
        <w:rPr>
          <w:rFonts w:asciiTheme="majorHAnsi" w:hAnsiTheme="majorHAnsi"/>
          <w:b w:val="0"/>
          <w:sz w:val="22"/>
          <w:szCs w:val="22"/>
        </w:rPr>
      </w:pPr>
      <w:del w:id="135" w:author="unlhr intern" w:date="2021-12-31T11:28:00Z">
        <w:r w:rsidRPr="00BE0188" w:rsidDel="00323F9A">
          <w:rPr>
            <w:rFonts w:asciiTheme="majorHAnsi" w:hAnsiTheme="majorHAnsi"/>
            <w:b w:val="0"/>
            <w:sz w:val="22"/>
            <w:szCs w:val="22"/>
          </w:rPr>
          <w:delText xml:space="preserve">.  </w:delText>
        </w:r>
      </w:del>
    </w:p>
    <w:p w14:paraId="2D718E7D" w14:textId="77777777" w:rsidR="001A2AB3" w:rsidRDefault="001A2AB3" w:rsidP="004A7443">
      <w:pPr>
        <w:spacing w:after="0"/>
        <w:ind w:left="900" w:hanging="450"/>
        <w:jc w:val="both"/>
        <w:rPr>
          <w:rFonts w:asciiTheme="majorHAnsi" w:hAnsiTheme="majorHAnsi" w:cs="Times New Roman"/>
          <w:b/>
          <w:sz w:val="22"/>
          <w:szCs w:val="22"/>
          <w:u w:val="single"/>
        </w:rPr>
      </w:pPr>
    </w:p>
    <w:p w14:paraId="414C965D" w14:textId="77777777" w:rsidR="001A2AB3" w:rsidRPr="00BE0188" w:rsidRDefault="001A2AB3" w:rsidP="004A7443">
      <w:pPr>
        <w:spacing w:after="0"/>
        <w:ind w:left="900" w:hanging="450"/>
        <w:jc w:val="both"/>
        <w:rPr>
          <w:rFonts w:asciiTheme="majorHAnsi" w:hAnsiTheme="majorHAnsi" w:cs="Times New Roman"/>
          <w:b/>
          <w:sz w:val="22"/>
          <w:szCs w:val="22"/>
          <w:u w:val="single"/>
        </w:rPr>
      </w:pPr>
    </w:p>
    <w:p w14:paraId="584850E9" w14:textId="77777777" w:rsidR="007334E4" w:rsidRPr="00BE0188" w:rsidRDefault="007334E4" w:rsidP="004A7443">
      <w:pPr>
        <w:spacing w:after="0"/>
        <w:ind w:left="900" w:hanging="450"/>
        <w:jc w:val="both"/>
        <w:rPr>
          <w:rFonts w:asciiTheme="majorHAnsi" w:hAnsiTheme="majorHAnsi" w:cs="Times New Roman"/>
          <w:b/>
          <w:sz w:val="22"/>
          <w:szCs w:val="22"/>
          <w:u w:val="single"/>
        </w:rPr>
      </w:pPr>
    </w:p>
    <w:p w14:paraId="6954E916"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36" w:name="_Toc354126258"/>
      <w:bookmarkStart w:id="137" w:name="_Toc83829162"/>
      <w:r w:rsidRPr="00BE0188">
        <w:rPr>
          <w:rFonts w:asciiTheme="majorHAnsi" w:hAnsiTheme="majorHAnsi"/>
          <w:sz w:val="26"/>
          <w:szCs w:val="26"/>
          <w:u w:val="none"/>
        </w:rPr>
        <w:t>Public Relations and Information Disclosure</w:t>
      </w:r>
      <w:bookmarkEnd w:id="136"/>
      <w:bookmarkEnd w:id="137"/>
    </w:p>
    <w:p w14:paraId="797EE727" w14:textId="77777777" w:rsidR="007334E4" w:rsidRPr="00BE0188" w:rsidRDefault="007334E4" w:rsidP="00351709">
      <w:pPr>
        <w:pStyle w:val="BlockText"/>
        <w:ind w:left="0" w:right="0"/>
        <w:rPr>
          <w:rFonts w:asciiTheme="majorHAnsi" w:hAnsiTheme="majorHAnsi"/>
          <w:b w:val="0"/>
          <w:sz w:val="22"/>
          <w:szCs w:val="22"/>
        </w:rPr>
      </w:pPr>
    </w:p>
    <w:p w14:paraId="1476AE2B" w14:textId="2CCF8D3F" w:rsidR="00351709" w:rsidRPr="00BE0188" w:rsidRDefault="00351709"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All information disclosed outside of the Company (for example, to media, investors</w:t>
      </w:r>
      <w:r w:rsidR="00025722" w:rsidRPr="00BE0188">
        <w:rPr>
          <w:rFonts w:asciiTheme="majorHAnsi" w:hAnsiTheme="majorHAnsi"/>
          <w:b w:val="0"/>
          <w:sz w:val="22"/>
          <w:szCs w:val="22"/>
        </w:rPr>
        <w:t>,</w:t>
      </w:r>
      <w:r w:rsidRPr="00BE0188">
        <w:rPr>
          <w:rFonts w:asciiTheme="majorHAnsi" w:hAnsiTheme="majorHAnsi"/>
          <w:b w:val="0"/>
          <w:sz w:val="22"/>
          <w:szCs w:val="22"/>
        </w:rPr>
        <w:t xml:space="preserve"> or general public) must be accurate, complete</w:t>
      </w:r>
      <w:r w:rsidR="00A069CA" w:rsidRPr="00BE0188">
        <w:rPr>
          <w:rFonts w:asciiTheme="majorHAnsi" w:hAnsiTheme="majorHAnsi"/>
          <w:b w:val="0"/>
          <w:sz w:val="22"/>
          <w:szCs w:val="22"/>
        </w:rPr>
        <w:t>,</w:t>
      </w:r>
      <w:r w:rsidRPr="00BE0188">
        <w:rPr>
          <w:rFonts w:asciiTheme="majorHAnsi" w:hAnsiTheme="majorHAnsi"/>
          <w:b w:val="0"/>
          <w:sz w:val="22"/>
          <w:szCs w:val="22"/>
        </w:rPr>
        <w:t xml:space="preserve"> and consistent.  We all represent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If someone asks you for information</w:t>
      </w:r>
      <w:r w:rsidR="00025722" w:rsidRPr="00BE0188">
        <w:rPr>
          <w:rFonts w:asciiTheme="majorHAnsi" w:hAnsiTheme="majorHAnsi"/>
          <w:b w:val="0"/>
          <w:sz w:val="22"/>
          <w:szCs w:val="22"/>
        </w:rPr>
        <w:t>,</w:t>
      </w:r>
      <w:r w:rsidRPr="00BE0188">
        <w:rPr>
          <w:rFonts w:asciiTheme="majorHAnsi" w:hAnsiTheme="majorHAnsi"/>
          <w:b w:val="0"/>
          <w:sz w:val="22"/>
          <w:szCs w:val="22"/>
        </w:rPr>
        <w:t xml:space="preserve"> refer them to the General Manager or Owner.  Inquiries about former or current employees, such as reference requests or employment verification, should be referred to the</w:t>
      </w:r>
      <w:r w:rsidR="00173146" w:rsidRPr="00BE0188">
        <w:rPr>
          <w:rFonts w:asciiTheme="majorHAnsi" w:hAnsiTheme="majorHAnsi"/>
          <w:b w:val="0"/>
          <w:sz w:val="22"/>
          <w:szCs w:val="22"/>
        </w:rPr>
        <w:t xml:space="preserve"> </w:t>
      </w:r>
      <w:r w:rsidRPr="00BE0188">
        <w:rPr>
          <w:rFonts w:asciiTheme="majorHAnsi" w:hAnsiTheme="majorHAnsi"/>
          <w:b w:val="0"/>
          <w:sz w:val="22"/>
          <w:szCs w:val="22"/>
        </w:rPr>
        <w:t xml:space="preserve">General Manager or Owner.  Do not attempt to answer these questions yourself.  Be sure to advise your manager of the request.  If a member of the media, or someone else, appears unexpectedly at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or other facility and asks to shoot video, take photographs or makes other inquiries, immediately notify your manager.  Do not discuss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business with the individual.  </w:t>
      </w:r>
    </w:p>
    <w:p w14:paraId="280469C9" w14:textId="77777777" w:rsidR="00351709" w:rsidRPr="00BE0188" w:rsidRDefault="00351709" w:rsidP="00351709">
      <w:pPr>
        <w:pStyle w:val="CianoHeading"/>
        <w:rPr>
          <w:rFonts w:asciiTheme="majorHAnsi" w:hAnsiTheme="majorHAnsi"/>
          <w:sz w:val="22"/>
          <w:szCs w:val="22"/>
        </w:rPr>
      </w:pPr>
    </w:p>
    <w:p w14:paraId="4C5B0668" w14:textId="77777777" w:rsidR="00CC5C36" w:rsidRPr="00BE0188" w:rsidRDefault="00CC5C36" w:rsidP="00351709">
      <w:pPr>
        <w:pStyle w:val="CianoHeading"/>
        <w:rPr>
          <w:rFonts w:asciiTheme="majorHAnsi" w:hAnsiTheme="majorHAnsi"/>
          <w:sz w:val="22"/>
          <w:szCs w:val="22"/>
        </w:rPr>
      </w:pPr>
    </w:p>
    <w:p w14:paraId="5B119B12"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38" w:name="_Toc354126259"/>
      <w:bookmarkStart w:id="139" w:name="_Toc83829163"/>
      <w:r w:rsidRPr="00BE0188">
        <w:rPr>
          <w:rFonts w:asciiTheme="majorHAnsi" w:hAnsiTheme="majorHAnsi"/>
          <w:sz w:val="26"/>
          <w:szCs w:val="26"/>
          <w:u w:val="none"/>
        </w:rPr>
        <w:t>Confidentiality</w:t>
      </w:r>
      <w:bookmarkEnd w:id="138"/>
      <w:bookmarkEnd w:id="139"/>
    </w:p>
    <w:p w14:paraId="4D76F2D5" w14:textId="77777777" w:rsidR="007334E4" w:rsidRPr="00BE0188" w:rsidRDefault="007334E4" w:rsidP="004A7443">
      <w:pPr>
        <w:spacing w:after="0"/>
        <w:jc w:val="both"/>
        <w:rPr>
          <w:rFonts w:asciiTheme="majorHAnsi" w:hAnsiTheme="majorHAnsi" w:cs="Times New Roman"/>
          <w:sz w:val="22"/>
          <w:szCs w:val="22"/>
        </w:rPr>
      </w:pPr>
    </w:p>
    <w:p w14:paraId="674EA16E" w14:textId="7065CDFF" w:rsidR="00351709" w:rsidRDefault="00693380" w:rsidP="004A7443">
      <w:pPr>
        <w:spacing w:after="0"/>
        <w:jc w:val="both"/>
        <w:rPr>
          <w:rFonts w:asciiTheme="majorHAnsi" w:hAnsiTheme="majorHAnsi" w:cs="Times New Roman"/>
          <w:sz w:val="22"/>
          <w:szCs w:val="22"/>
        </w:rPr>
      </w:pPr>
      <w:r w:rsidRPr="00BE0188">
        <w:rPr>
          <w:rFonts w:asciiTheme="majorHAnsi" w:hAnsiTheme="majorHAnsi" w:cs="Times New Roman"/>
          <w:sz w:val="22"/>
          <w:szCs w:val="22"/>
        </w:rPr>
        <w:t>(</w:t>
      </w:r>
      <w:proofErr w:type="spellStart"/>
      <w:r w:rsidR="00C50BBF" w:rsidRPr="00BE0188">
        <w:rPr>
          <w:rFonts w:asciiTheme="majorHAnsi" w:hAnsiTheme="majorHAnsi" w:cs="Times New Roman"/>
          <w:sz w:val="22"/>
          <w:szCs w:val="22"/>
        </w:rPr>
        <w:t>Upaya</w:t>
      </w:r>
      <w:proofErr w:type="spellEnd"/>
      <w:r w:rsidRPr="00BE0188">
        <w:rPr>
          <w:rFonts w:asciiTheme="majorHAnsi" w:hAnsiTheme="majorHAnsi" w:cs="Times New Roman"/>
          <w:sz w:val="22"/>
          <w:szCs w:val="22"/>
        </w:rPr>
        <w:t>)</w:t>
      </w:r>
      <w:r w:rsidR="00D42F87" w:rsidRPr="00BE0188">
        <w:rPr>
          <w:rFonts w:asciiTheme="majorHAnsi" w:hAnsiTheme="majorHAnsi" w:cs="Times New Roman"/>
          <w:sz w:val="22"/>
          <w:szCs w:val="22"/>
        </w:rPr>
        <w:t xml:space="preserve"> customers love our services </w:t>
      </w:r>
      <w:r w:rsidR="00351709" w:rsidRPr="00BE0188">
        <w:rPr>
          <w:rFonts w:asciiTheme="majorHAnsi" w:hAnsiTheme="majorHAnsi" w:cs="Times New Roman"/>
          <w:sz w:val="22"/>
          <w:szCs w:val="22"/>
        </w:rPr>
        <w:t>so much that th</w:t>
      </w:r>
      <w:r w:rsidR="00D42F87" w:rsidRPr="00BE0188">
        <w:rPr>
          <w:rFonts w:asciiTheme="majorHAnsi" w:hAnsiTheme="majorHAnsi" w:cs="Times New Roman"/>
          <w:sz w:val="22"/>
          <w:szCs w:val="22"/>
        </w:rPr>
        <w:t>ey are often very curious about how we operate our services</w:t>
      </w:r>
      <w:r w:rsidR="00351709" w:rsidRPr="00BE0188">
        <w:rPr>
          <w:rFonts w:asciiTheme="majorHAnsi" w:hAnsiTheme="majorHAnsi" w:cs="Times New Roman"/>
          <w:sz w:val="22"/>
          <w:szCs w:val="22"/>
        </w:rPr>
        <w:t xml:space="preserve">. Our </w:t>
      </w:r>
      <w:r w:rsidR="00EF654F" w:rsidRPr="00BE0188">
        <w:rPr>
          <w:rFonts w:asciiTheme="majorHAnsi" w:hAnsiTheme="majorHAnsi" w:cs="Times New Roman"/>
          <w:sz w:val="22"/>
          <w:szCs w:val="22"/>
        </w:rPr>
        <w:t xml:space="preserve">services </w:t>
      </w:r>
      <w:r w:rsidR="00351709" w:rsidRPr="00BE0188">
        <w:rPr>
          <w:rFonts w:asciiTheme="majorHAnsi" w:hAnsiTheme="majorHAnsi" w:cs="Times New Roman"/>
          <w:sz w:val="22"/>
          <w:szCs w:val="22"/>
        </w:rPr>
        <w:t xml:space="preserve">are very special and have come about through a lot of time and effort. We have to make sure that we do not give away these secrets. </w:t>
      </w:r>
    </w:p>
    <w:p w14:paraId="0C9C96BE" w14:textId="77777777" w:rsidR="00BD1A70" w:rsidRPr="00BE0188" w:rsidRDefault="00BD1A70" w:rsidP="004A7443">
      <w:pPr>
        <w:spacing w:after="0"/>
        <w:jc w:val="both"/>
        <w:rPr>
          <w:rFonts w:asciiTheme="majorHAnsi" w:hAnsiTheme="majorHAnsi" w:cs="Times New Roman"/>
          <w:sz w:val="22"/>
          <w:szCs w:val="22"/>
        </w:rPr>
      </w:pPr>
    </w:p>
    <w:p w14:paraId="4E93E0D0" w14:textId="77777777" w:rsidR="00351709" w:rsidRPr="00BE0188" w:rsidRDefault="00351709">
      <w:pPr>
        <w:pStyle w:val="BlockText"/>
        <w:ind w:left="0" w:right="0"/>
        <w:rPr>
          <w:rFonts w:asciiTheme="majorHAnsi" w:hAnsiTheme="majorHAnsi"/>
          <w:b w:val="0"/>
          <w:sz w:val="22"/>
          <w:szCs w:val="22"/>
        </w:rPr>
      </w:pPr>
    </w:p>
    <w:p w14:paraId="1A245BF7" w14:textId="77777777" w:rsidR="007334E4" w:rsidRPr="00BE0188" w:rsidRDefault="007334E4">
      <w:pPr>
        <w:pStyle w:val="BlockText"/>
        <w:ind w:left="0" w:right="0"/>
        <w:rPr>
          <w:rFonts w:asciiTheme="majorHAnsi" w:hAnsiTheme="majorHAnsi"/>
          <w:b w:val="0"/>
          <w:sz w:val="22"/>
          <w:szCs w:val="22"/>
        </w:rPr>
      </w:pPr>
    </w:p>
    <w:p w14:paraId="7FE8C262"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40" w:name="_Toc354126260"/>
      <w:bookmarkStart w:id="141" w:name="_Toc83829164"/>
      <w:r w:rsidRPr="00BE0188">
        <w:rPr>
          <w:rFonts w:asciiTheme="majorHAnsi" w:hAnsiTheme="majorHAnsi"/>
          <w:sz w:val="26"/>
          <w:szCs w:val="26"/>
          <w:u w:val="none"/>
        </w:rPr>
        <w:t>Quality and Customer Protection</w:t>
      </w:r>
      <w:bookmarkEnd w:id="140"/>
      <w:bookmarkEnd w:id="141"/>
    </w:p>
    <w:p w14:paraId="1F761786" w14:textId="77777777" w:rsidR="007334E4" w:rsidRPr="00BE0188" w:rsidRDefault="007334E4" w:rsidP="00351709">
      <w:pPr>
        <w:pStyle w:val="BlockText"/>
        <w:ind w:left="0" w:right="0"/>
        <w:rPr>
          <w:rFonts w:asciiTheme="majorHAnsi" w:hAnsiTheme="majorHAnsi"/>
          <w:b w:val="0"/>
          <w:sz w:val="22"/>
          <w:szCs w:val="22"/>
        </w:rPr>
      </w:pPr>
    </w:p>
    <w:p w14:paraId="10713524" w14:textId="10052185" w:rsidR="00351709" w:rsidRPr="00BE0188" w:rsidRDefault="00351709"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 xml:space="preserve">Quality is the hallmark of the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experience.  Our customers rely on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quality and have come t</w:t>
      </w:r>
      <w:r w:rsidR="00351008" w:rsidRPr="00BE0188">
        <w:rPr>
          <w:rFonts w:asciiTheme="majorHAnsi" w:hAnsiTheme="majorHAnsi"/>
          <w:b w:val="0"/>
          <w:sz w:val="22"/>
          <w:szCs w:val="22"/>
        </w:rPr>
        <w:t>o expect the finest service</w:t>
      </w:r>
      <w:r w:rsidRPr="00BE0188">
        <w:rPr>
          <w:rFonts w:asciiTheme="majorHAnsi" w:hAnsiTheme="majorHAnsi"/>
          <w:b w:val="0"/>
          <w:sz w:val="22"/>
          <w:szCs w:val="22"/>
        </w:rPr>
        <w:t xml:space="preserve">.  Every day, we win new customers and stake our reputation on the excellence and consistency of all of the products we serve.  We take pride in serving the highest quality product made from the best </w:t>
      </w:r>
      <w:r w:rsidR="00F605E0" w:rsidRPr="00BE0188">
        <w:rPr>
          <w:rFonts w:asciiTheme="majorHAnsi" w:hAnsiTheme="majorHAnsi"/>
          <w:b w:val="0"/>
          <w:sz w:val="22"/>
          <w:szCs w:val="22"/>
        </w:rPr>
        <w:t xml:space="preserve">service </w:t>
      </w:r>
      <w:r w:rsidRPr="00BE0188">
        <w:rPr>
          <w:rFonts w:asciiTheme="majorHAnsi" w:hAnsiTheme="majorHAnsi"/>
          <w:b w:val="0"/>
          <w:sz w:val="22"/>
          <w:szCs w:val="22"/>
        </w:rPr>
        <w:t>and sell our products at a fair price.  We are proud of what we offer and make sure that everything is worthy of being served to one of our own family members.</w:t>
      </w:r>
      <w:r w:rsidR="004902B8">
        <w:rPr>
          <w:rFonts w:asciiTheme="majorHAnsi" w:hAnsiTheme="majorHAnsi"/>
          <w:b w:val="0"/>
          <w:sz w:val="22"/>
          <w:szCs w:val="22"/>
        </w:rPr>
        <w:t xml:space="preserve">  </w:t>
      </w:r>
      <w:r w:rsidR="00BA6F0C">
        <w:rPr>
          <w:rFonts w:asciiTheme="majorHAnsi" w:hAnsiTheme="majorHAnsi"/>
          <w:b w:val="0"/>
          <w:sz w:val="22"/>
          <w:szCs w:val="22"/>
        </w:rPr>
        <w:t xml:space="preserve"> </w:t>
      </w:r>
    </w:p>
    <w:p w14:paraId="6210682A" w14:textId="77777777" w:rsidR="00351709" w:rsidRPr="00BE0188" w:rsidRDefault="00351709" w:rsidP="00351709">
      <w:pPr>
        <w:pStyle w:val="BlockText"/>
        <w:ind w:left="0" w:right="0"/>
        <w:rPr>
          <w:rFonts w:asciiTheme="majorHAnsi" w:hAnsiTheme="majorHAnsi"/>
          <w:b w:val="0"/>
          <w:sz w:val="22"/>
          <w:szCs w:val="22"/>
        </w:rPr>
      </w:pPr>
    </w:p>
    <w:p w14:paraId="2A78F50A" w14:textId="40FDCA3F" w:rsidR="0025546C" w:rsidRPr="00BE0188" w:rsidRDefault="00351709" w:rsidP="000F6941">
      <w:pPr>
        <w:pStyle w:val="BlockText"/>
        <w:ind w:left="0" w:right="0"/>
        <w:rPr>
          <w:rFonts w:asciiTheme="majorHAnsi" w:hAnsiTheme="majorHAnsi"/>
          <w:b w:val="0"/>
          <w:sz w:val="22"/>
          <w:szCs w:val="22"/>
        </w:rPr>
      </w:pPr>
      <w:r w:rsidRPr="00BE0188">
        <w:rPr>
          <w:rFonts w:asciiTheme="majorHAnsi" w:hAnsiTheme="majorHAnsi"/>
          <w:b w:val="0"/>
          <w:sz w:val="22"/>
          <w:szCs w:val="22"/>
        </w:rPr>
        <w:t>Our commitment to quality also means that we take steps to p</w:t>
      </w:r>
      <w:r w:rsidR="00DB111D" w:rsidRPr="00BE0188">
        <w:rPr>
          <w:rFonts w:asciiTheme="majorHAnsi" w:hAnsiTheme="majorHAnsi"/>
          <w:b w:val="0"/>
          <w:sz w:val="22"/>
          <w:szCs w:val="22"/>
        </w:rPr>
        <w:t>rotect our customer’s commodity</w:t>
      </w:r>
      <w:r w:rsidRPr="00BE0188">
        <w:rPr>
          <w:rFonts w:asciiTheme="majorHAnsi" w:hAnsiTheme="majorHAnsi"/>
          <w:b w:val="0"/>
          <w:sz w:val="22"/>
          <w:szCs w:val="22"/>
        </w:rPr>
        <w:t xml:space="preserve"> safety. You must do your part by following all proper procedures relating to the storage, handling, preparation</w:t>
      </w:r>
      <w:r w:rsidR="00A069CA" w:rsidRPr="00BE0188">
        <w:rPr>
          <w:rFonts w:asciiTheme="majorHAnsi" w:hAnsiTheme="majorHAnsi"/>
          <w:b w:val="0"/>
          <w:sz w:val="22"/>
          <w:szCs w:val="22"/>
        </w:rPr>
        <w:t>,</w:t>
      </w:r>
      <w:r w:rsidRPr="00BE0188">
        <w:rPr>
          <w:rFonts w:asciiTheme="majorHAnsi" w:hAnsiTheme="majorHAnsi"/>
          <w:b w:val="0"/>
          <w:sz w:val="22"/>
          <w:szCs w:val="22"/>
        </w:rPr>
        <w:t xml:space="preserve"> and service of our products, by working to ensure clean conditions in all our facilities, and by continually exploring ways to maintain and improve our quality standards and practices.  For example, employees are required to follow all rules and training guidelines with respect to the</w:t>
      </w:r>
      <w:r w:rsidR="0045472F" w:rsidRPr="00BE0188">
        <w:rPr>
          <w:rFonts w:asciiTheme="majorHAnsi" w:hAnsiTheme="majorHAnsi"/>
          <w:b w:val="0"/>
          <w:sz w:val="22"/>
          <w:szCs w:val="22"/>
        </w:rPr>
        <w:t xml:space="preserve"> </w:t>
      </w:r>
      <w:r w:rsidR="0006589F" w:rsidRPr="00BE0188">
        <w:rPr>
          <w:rFonts w:asciiTheme="majorHAnsi" w:hAnsiTheme="majorHAnsi"/>
          <w:b w:val="0"/>
          <w:sz w:val="22"/>
          <w:szCs w:val="22"/>
        </w:rPr>
        <w:t>clients;</w:t>
      </w:r>
      <w:r w:rsidRPr="00BE0188">
        <w:rPr>
          <w:rFonts w:asciiTheme="majorHAnsi" w:hAnsiTheme="majorHAnsi"/>
          <w:b w:val="0"/>
          <w:sz w:val="22"/>
          <w:szCs w:val="22"/>
        </w:rPr>
        <w:t xml:space="preserve"> all established procedures, such as</w:t>
      </w:r>
      <w:r w:rsidR="0045472F" w:rsidRPr="00BE0188">
        <w:rPr>
          <w:rFonts w:asciiTheme="majorHAnsi" w:hAnsiTheme="majorHAnsi"/>
          <w:b w:val="0"/>
          <w:sz w:val="22"/>
          <w:szCs w:val="22"/>
        </w:rPr>
        <w:t xml:space="preserve"> handling customers and </w:t>
      </w:r>
      <w:r w:rsidR="00903CFF" w:rsidRPr="00BE0188">
        <w:rPr>
          <w:rFonts w:asciiTheme="majorHAnsi" w:hAnsiTheme="majorHAnsi"/>
          <w:b w:val="0"/>
          <w:sz w:val="22"/>
          <w:szCs w:val="22"/>
        </w:rPr>
        <w:t>property</w:t>
      </w:r>
      <w:r w:rsidRPr="00BE0188">
        <w:rPr>
          <w:rFonts w:asciiTheme="majorHAnsi" w:hAnsiTheme="majorHAnsi"/>
          <w:b w:val="0"/>
          <w:sz w:val="22"/>
          <w:szCs w:val="22"/>
        </w:rPr>
        <w:t>, must be strictly followed.  Notify your manager immediately if you become aware of anything which suggests that a produc</w:t>
      </w:r>
      <w:r w:rsidR="00903CFF" w:rsidRPr="00BE0188">
        <w:rPr>
          <w:rFonts w:asciiTheme="majorHAnsi" w:hAnsiTheme="majorHAnsi"/>
          <w:b w:val="0"/>
          <w:sz w:val="22"/>
          <w:szCs w:val="22"/>
        </w:rPr>
        <w:t>t may pose a danger to</w:t>
      </w:r>
      <w:r w:rsidRPr="00BE0188">
        <w:rPr>
          <w:rFonts w:asciiTheme="majorHAnsi" w:hAnsiTheme="majorHAnsi"/>
          <w:b w:val="0"/>
          <w:sz w:val="22"/>
          <w:szCs w:val="22"/>
        </w:rPr>
        <w:t xml:space="preserve"> safety. </w:t>
      </w:r>
      <w:bookmarkStart w:id="142" w:name="_Toc354126261"/>
      <w:r w:rsidR="004902B8">
        <w:rPr>
          <w:rFonts w:asciiTheme="majorHAnsi" w:hAnsiTheme="majorHAnsi"/>
          <w:b w:val="0"/>
          <w:sz w:val="22"/>
          <w:szCs w:val="22"/>
        </w:rPr>
        <w:t xml:space="preserve"> </w:t>
      </w:r>
    </w:p>
    <w:p w14:paraId="2711EA9F" w14:textId="77777777" w:rsidR="007C2FD5" w:rsidRPr="00BE0188" w:rsidRDefault="007C2FD5" w:rsidP="000F6941">
      <w:pPr>
        <w:pStyle w:val="BlockText"/>
        <w:ind w:left="0" w:right="0"/>
        <w:rPr>
          <w:rFonts w:asciiTheme="majorHAnsi" w:hAnsiTheme="majorHAnsi"/>
          <w:b w:val="0"/>
          <w:sz w:val="22"/>
          <w:szCs w:val="22"/>
        </w:rPr>
      </w:pPr>
    </w:p>
    <w:p w14:paraId="6CAB507E" w14:textId="77777777" w:rsidR="007C2FD5" w:rsidRPr="00BE0188" w:rsidRDefault="007C2FD5" w:rsidP="000F6941">
      <w:pPr>
        <w:pStyle w:val="BlockText"/>
        <w:ind w:left="0" w:right="0"/>
        <w:rPr>
          <w:rFonts w:asciiTheme="majorHAnsi" w:hAnsiTheme="majorHAnsi"/>
          <w:b w:val="0"/>
          <w:sz w:val="22"/>
          <w:szCs w:val="22"/>
        </w:rPr>
      </w:pPr>
    </w:p>
    <w:p w14:paraId="033BD37C" w14:textId="77777777" w:rsidR="007C2FD5" w:rsidRPr="00BE0188" w:rsidRDefault="007C2FD5" w:rsidP="000F6941">
      <w:pPr>
        <w:pStyle w:val="BlockText"/>
        <w:ind w:left="0" w:right="0"/>
        <w:rPr>
          <w:rFonts w:asciiTheme="majorHAnsi" w:hAnsiTheme="majorHAnsi"/>
          <w:b w:val="0"/>
          <w:sz w:val="22"/>
          <w:szCs w:val="22"/>
        </w:rPr>
      </w:pPr>
    </w:p>
    <w:p w14:paraId="44AA4CC8" w14:textId="77777777" w:rsidR="0006589F" w:rsidRPr="00BE0188" w:rsidRDefault="0006589F" w:rsidP="000F6941">
      <w:pPr>
        <w:pStyle w:val="BlockText"/>
        <w:ind w:left="0" w:right="0"/>
        <w:rPr>
          <w:rFonts w:asciiTheme="majorHAnsi" w:hAnsiTheme="majorHAnsi"/>
          <w:b w:val="0"/>
          <w:sz w:val="22"/>
          <w:szCs w:val="22"/>
        </w:rPr>
      </w:pPr>
    </w:p>
    <w:p w14:paraId="292CEA21" w14:textId="77777777" w:rsidR="007C2FD5" w:rsidRPr="00BE0188" w:rsidRDefault="007C2FD5" w:rsidP="000F6941">
      <w:pPr>
        <w:pStyle w:val="BlockText"/>
        <w:ind w:left="0" w:right="0"/>
        <w:rPr>
          <w:rFonts w:asciiTheme="majorHAnsi" w:hAnsiTheme="majorHAnsi"/>
          <w:b w:val="0"/>
          <w:sz w:val="22"/>
          <w:szCs w:val="22"/>
        </w:rPr>
      </w:pPr>
    </w:p>
    <w:p w14:paraId="7D5D5C0B"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43" w:name="_Toc83829165"/>
      <w:r w:rsidRPr="00BE0188">
        <w:rPr>
          <w:rFonts w:asciiTheme="majorHAnsi" w:hAnsiTheme="majorHAnsi"/>
          <w:sz w:val="26"/>
          <w:szCs w:val="26"/>
          <w:u w:val="none"/>
        </w:rPr>
        <w:t>Outside Employment</w:t>
      </w:r>
      <w:bookmarkEnd w:id="142"/>
      <w:bookmarkEnd w:id="143"/>
    </w:p>
    <w:p w14:paraId="01A102EB" w14:textId="77777777" w:rsidR="007334E4" w:rsidRPr="00BE0188" w:rsidRDefault="007334E4" w:rsidP="004A7443">
      <w:pPr>
        <w:spacing w:after="0"/>
        <w:jc w:val="both"/>
        <w:rPr>
          <w:rFonts w:asciiTheme="majorHAnsi" w:hAnsiTheme="majorHAnsi" w:cs="Times New Roman"/>
          <w:sz w:val="22"/>
          <w:szCs w:val="22"/>
        </w:rPr>
      </w:pPr>
    </w:p>
    <w:p w14:paraId="18F99AA9" w14:textId="4249A292" w:rsidR="00351709" w:rsidRPr="00BE0188" w:rsidRDefault="00351709" w:rsidP="00CB1E2A">
      <w:pPr>
        <w:spacing w:after="0"/>
        <w:jc w:val="both"/>
        <w:rPr>
          <w:rFonts w:asciiTheme="majorHAnsi" w:hAnsiTheme="majorHAnsi" w:cs="Times New Roman"/>
          <w:sz w:val="22"/>
          <w:szCs w:val="22"/>
        </w:rPr>
      </w:pPr>
      <w:r w:rsidRPr="00BE0188">
        <w:rPr>
          <w:rFonts w:asciiTheme="majorHAnsi" w:hAnsiTheme="majorHAnsi" w:cs="Times New Roman"/>
          <w:sz w:val="22"/>
          <w:szCs w:val="22"/>
        </w:rPr>
        <w:lastRenderedPageBreak/>
        <w:t xml:space="preserve">If you are employed by </w:t>
      </w:r>
      <w:r w:rsidR="00693380" w:rsidRPr="00BE0188">
        <w:rPr>
          <w:rFonts w:asciiTheme="majorHAnsi" w:hAnsiTheme="majorHAnsi" w:cs="Times New Roman"/>
          <w:sz w:val="22"/>
          <w:szCs w:val="22"/>
        </w:rPr>
        <w:t>(</w:t>
      </w:r>
      <w:proofErr w:type="spellStart"/>
      <w:r w:rsidR="00C50BBF" w:rsidRPr="00BE0188">
        <w:rPr>
          <w:rFonts w:asciiTheme="majorHAnsi" w:hAnsiTheme="majorHAnsi" w:cs="Times New Roman"/>
          <w:sz w:val="22"/>
          <w:szCs w:val="22"/>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sz w:val="22"/>
          <w:szCs w:val="22"/>
        </w:rPr>
        <w:t xml:space="preserve"> in </w:t>
      </w:r>
      <w:r w:rsidR="0006589F" w:rsidRPr="00BE0188">
        <w:rPr>
          <w:rFonts w:asciiTheme="majorHAnsi" w:hAnsiTheme="majorHAnsi" w:cs="Times New Roman"/>
          <w:sz w:val="22"/>
          <w:szCs w:val="22"/>
        </w:rPr>
        <w:t>a full-time position, working 48</w:t>
      </w:r>
      <w:r w:rsidRPr="00BE0188">
        <w:rPr>
          <w:rFonts w:asciiTheme="majorHAnsi" w:hAnsiTheme="majorHAnsi" w:cs="Times New Roman"/>
          <w:sz w:val="22"/>
          <w:szCs w:val="22"/>
        </w:rPr>
        <w:t xml:space="preserve"> hours a week or more, we consider your position here to be your primary employment and priority for your working time. Any outside activity must not interfere with your ability to properly perform your job duties with us. If you wor</w:t>
      </w:r>
      <w:r w:rsidR="0006589F" w:rsidRPr="00BE0188">
        <w:rPr>
          <w:rFonts w:asciiTheme="majorHAnsi" w:hAnsiTheme="majorHAnsi" w:cs="Times New Roman"/>
          <w:sz w:val="22"/>
          <w:szCs w:val="22"/>
        </w:rPr>
        <w:t>k for us part-time, less than 48</w:t>
      </w:r>
      <w:r w:rsidRPr="00BE0188">
        <w:rPr>
          <w:rFonts w:asciiTheme="majorHAnsi" w:hAnsiTheme="majorHAnsi" w:cs="Times New Roman"/>
          <w:sz w:val="22"/>
          <w:szCs w:val="22"/>
        </w:rPr>
        <w:t xml:space="preserve"> hours a week, you should inform your manager of your other employment to ensure it does not conflict with your employment with </w:t>
      </w:r>
      <w:r w:rsidR="00693380" w:rsidRPr="00BE0188">
        <w:rPr>
          <w:rFonts w:asciiTheme="majorHAnsi" w:hAnsiTheme="majorHAnsi" w:cs="Times New Roman"/>
          <w:sz w:val="22"/>
          <w:szCs w:val="22"/>
        </w:rPr>
        <w:t>(</w:t>
      </w:r>
      <w:proofErr w:type="spellStart"/>
      <w:r w:rsidR="00C50BBF" w:rsidRPr="00BE0188">
        <w:rPr>
          <w:rFonts w:asciiTheme="majorHAnsi" w:hAnsiTheme="majorHAnsi" w:cs="Times New Roman"/>
          <w:sz w:val="22"/>
          <w:szCs w:val="22"/>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sz w:val="22"/>
          <w:szCs w:val="22"/>
        </w:rPr>
        <w:t xml:space="preserve">. Your manager will inform you if, in the opinion of </w:t>
      </w:r>
      <w:r w:rsidR="00693380" w:rsidRPr="00BE0188">
        <w:rPr>
          <w:rFonts w:asciiTheme="majorHAnsi" w:hAnsiTheme="majorHAnsi" w:cs="Times New Roman"/>
          <w:sz w:val="22"/>
          <w:szCs w:val="22"/>
        </w:rPr>
        <w:t>(</w:t>
      </w:r>
      <w:proofErr w:type="spellStart"/>
      <w:r w:rsidR="00C50BBF" w:rsidRPr="00BE0188">
        <w:rPr>
          <w:rFonts w:asciiTheme="majorHAnsi" w:hAnsiTheme="majorHAnsi" w:cs="Times New Roman"/>
          <w:sz w:val="22"/>
          <w:szCs w:val="22"/>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sz w:val="22"/>
          <w:szCs w:val="22"/>
        </w:rPr>
        <w:t xml:space="preserve">, your other employment appears to be a conflict. If your other job is determined to be a conflict, you may not be employed with </w:t>
      </w:r>
      <w:r w:rsidR="00693380" w:rsidRPr="00BE0188">
        <w:rPr>
          <w:rFonts w:asciiTheme="majorHAnsi" w:hAnsiTheme="majorHAnsi" w:cs="Times New Roman"/>
          <w:sz w:val="22"/>
          <w:szCs w:val="22"/>
        </w:rPr>
        <w:t>(</w:t>
      </w:r>
      <w:proofErr w:type="spellStart"/>
      <w:r w:rsidR="00C50BBF" w:rsidRPr="00BE0188">
        <w:rPr>
          <w:rFonts w:asciiTheme="majorHAnsi" w:hAnsiTheme="majorHAnsi" w:cs="Times New Roman"/>
          <w:sz w:val="22"/>
          <w:szCs w:val="22"/>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sz w:val="22"/>
          <w:szCs w:val="22"/>
        </w:rPr>
        <w:t xml:space="preserve"> so long as you are employed in the conflicting job.</w:t>
      </w:r>
      <w:r w:rsidR="00173146" w:rsidRPr="00BE0188">
        <w:rPr>
          <w:rFonts w:asciiTheme="majorHAnsi" w:hAnsiTheme="majorHAnsi" w:cs="Times New Roman"/>
          <w:sz w:val="22"/>
          <w:szCs w:val="22"/>
        </w:rPr>
        <w:t xml:space="preserve">  </w:t>
      </w:r>
      <w:r w:rsidR="00025722" w:rsidRPr="00BE0188">
        <w:rPr>
          <w:rFonts w:asciiTheme="majorHAnsi" w:hAnsiTheme="majorHAnsi" w:cs="Times New Roman"/>
          <w:sz w:val="22"/>
          <w:szCs w:val="22"/>
        </w:rPr>
        <w:t>Y</w:t>
      </w:r>
      <w:r w:rsidRPr="00BE0188">
        <w:rPr>
          <w:rFonts w:asciiTheme="majorHAnsi" w:hAnsiTheme="majorHAnsi" w:cs="Times New Roman"/>
          <w:sz w:val="22"/>
          <w:szCs w:val="22"/>
        </w:rPr>
        <w:t xml:space="preserve">ou may not take any outside job, either for pay or as a donation of your personal time, with a customer or competitor of </w:t>
      </w:r>
      <w:r w:rsidR="00693380" w:rsidRPr="00BE0188">
        <w:rPr>
          <w:rFonts w:asciiTheme="majorHAnsi" w:hAnsiTheme="majorHAnsi" w:cs="Times New Roman"/>
          <w:sz w:val="22"/>
          <w:szCs w:val="22"/>
        </w:rPr>
        <w:t>(</w:t>
      </w:r>
      <w:proofErr w:type="spellStart"/>
      <w:r w:rsidR="00C50BBF" w:rsidRPr="00BE0188">
        <w:rPr>
          <w:rFonts w:asciiTheme="majorHAnsi" w:hAnsiTheme="majorHAnsi" w:cs="Times New Roman"/>
          <w:sz w:val="22"/>
          <w:szCs w:val="22"/>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sz w:val="22"/>
          <w:szCs w:val="22"/>
        </w:rPr>
        <w:t xml:space="preserve">; nor may you do work on your own if it competes with </w:t>
      </w:r>
      <w:r w:rsidR="00693380" w:rsidRPr="00BE0188">
        <w:rPr>
          <w:rFonts w:asciiTheme="majorHAnsi" w:hAnsiTheme="majorHAnsi" w:cs="Times New Roman"/>
          <w:sz w:val="22"/>
          <w:szCs w:val="22"/>
        </w:rPr>
        <w:t>(</w:t>
      </w:r>
      <w:proofErr w:type="spellStart"/>
      <w:r w:rsidR="00C50BBF" w:rsidRPr="00BE0188">
        <w:rPr>
          <w:rFonts w:asciiTheme="majorHAnsi" w:hAnsiTheme="majorHAnsi" w:cs="Times New Roman"/>
          <w:sz w:val="22"/>
          <w:szCs w:val="22"/>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sz w:val="22"/>
          <w:szCs w:val="22"/>
        </w:rPr>
        <w:t xml:space="preserve"> in any way including sales of products or ser</w:t>
      </w:r>
      <w:r w:rsidR="00CB1E2A" w:rsidRPr="00BE0188">
        <w:rPr>
          <w:rFonts w:asciiTheme="majorHAnsi" w:hAnsiTheme="majorHAnsi" w:cs="Times New Roman"/>
          <w:sz w:val="22"/>
          <w:szCs w:val="22"/>
        </w:rPr>
        <w:t>vices we provide our customers.</w:t>
      </w:r>
    </w:p>
    <w:p w14:paraId="3AAEFC18" w14:textId="77777777" w:rsidR="00CC5C36" w:rsidRPr="00BE0188" w:rsidRDefault="00CC5C36" w:rsidP="00CB1E2A">
      <w:pPr>
        <w:spacing w:after="0"/>
        <w:jc w:val="both"/>
        <w:rPr>
          <w:rFonts w:asciiTheme="majorHAnsi" w:hAnsiTheme="majorHAnsi" w:cs="Times New Roman"/>
          <w:sz w:val="22"/>
          <w:szCs w:val="22"/>
        </w:rPr>
      </w:pPr>
    </w:p>
    <w:p w14:paraId="6609FA9F" w14:textId="77777777" w:rsidR="00CC5C36" w:rsidRPr="00BE0188" w:rsidRDefault="00CC5C36" w:rsidP="00CB1E2A">
      <w:pPr>
        <w:spacing w:after="0"/>
        <w:jc w:val="both"/>
        <w:rPr>
          <w:rFonts w:asciiTheme="majorHAnsi" w:hAnsiTheme="majorHAnsi" w:cs="Times New Roman"/>
          <w:sz w:val="22"/>
          <w:szCs w:val="22"/>
        </w:rPr>
      </w:pPr>
    </w:p>
    <w:p w14:paraId="27E09C73"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44" w:name="_Toc354126262"/>
      <w:bookmarkStart w:id="145" w:name="_Toc83829166"/>
      <w:r w:rsidRPr="00BE0188">
        <w:rPr>
          <w:rFonts w:asciiTheme="majorHAnsi" w:hAnsiTheme="majorHAnsi"/>
          <w:sz w:val="26"/>
          <w:szCs w:val="26"/>
          <w:u w:val="none"/>
        </w:rPr>
        <w:t>Conflicts of Interest</w:t>
      </w:r>
      <w:bookmarkEnd w:id="144"/>
      <w:bookmarkEnd w:id="145"/>
    </w:p>
    <w:p w14:paraId="6EDEB6D3" w14:textId="77777777" w:rsidR="00A069CA" w:rsidRPr="00BE0188" w:rsidRDefault="00A069CA" w:rsidP="00CB1E2A">
      <w:pPr>
        <w:pStyle w:val="BlockText"/>
        <w:ind w:left="0" w:right="0"/>
        <w:rPr>
          <w:rFonts w:asciiTheme="majorHAnsi" w:hAnsiTheme="majorHAnsi"/>
          <w:b w:val="0"/>
          <w:sz w:val="22"/>
          <w:szCs w:val="22"/>
        </w:rPr>
      </w:pPr>
    </w:p>
    <w:p w14:paraId="7118AEB1" w14:textId="292AF865" w:rsidR="00351709" w:rsidRPr="00BE0188" w:rsidRDefault="00351709" w:rsidP="00CB1E2A">
      <w:pPr>
        <w:pStyle w:val="BlockText"/>
        <w:ind w:left="0" w:right="0"/>
        <w:rPr>
          <w:rFonts w:asciiTheme="majorHAnsi" w:hAnsiTheme="majorHAnsi"/>
          <w:b w:val="0"/>
          <w:sz w:val="22"/>
          <w:szCs w:val="22"/>
        </w:rPr>
      </w:pPr>
      <w:r w:rsidRPr="00BE0188">
        <w:rPr>
          <w:rFonts w:asciiTheme="majorHAnsi" w:hAnsiTheme="majorHAnsi"/>
          <w:b w:val="0"/>
          <w:sz w:val="22"/>
          <w:szCs w:val="22"/>
        </w:rPr>
        <w:t xml:space="preserve">We all must avoid conflicts of interest. A conflict of interest exists when a personal interest or activity interferes or appears to interfere with the duties that you perform at or owe to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A conflict of interest may unconsciously influence even the most honest person and the mere appearance of a conflict may cause an employee’s acts to be questioned. We all must avoid situations that affect or appear to affect our ability to act in the best interests of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w:t>
      </w:r>
    </w:p>
    <w:p w14:paraId="5AF2A7D2" w14:textId="77777777" w:rsidR="00351709" w:rsidRPr="00BE0188" w:rsidRDefault="00351709" w:rsidP="00351709">
      <w:pPr>
        <w:pStyle w:val="BlockText"/>
        <w:ind w:left="0" w:right="0"/>
        <w:rPr>
          <w:rFonts w:asciiTheme="majorHAnsi" w:hAnsiTheme="majorHAnsi"/>
          <w:b w:val="0"/>
          <w:sz w:val="22"/>
          <w:szCs w:val="22"/>
        </w:rPr>
      </w:pPr>
    </w:p>
    <w:p w14:paraId="2A1D164E" w14:textId="11670998" w:rsidR="00351709" w:rsidRPr="00BE0188" w:rsidRDefault="00351709"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 xml:space="preserve">You should carefully review your own situation for any conflicts of interest. You must disclose any conflicts or potential conflicts to your manager. In consultation with </w:t>
      </w:r>
      <w:r w:rsidR="00F238D6" w:rsidRPr="00BE0188">
        <w:rPr>
          <w:rFonts w:asciiTheme="majorHAnsi" w:hAnsiTheme="majorHAnsi"/>
          <w:b w:val="0"/>
          <w:sz w:val="22"/>
          <w:szCs w:val="22"/>
        </w:rPr>
        <w:t>management</w:t>
      </w:r>
      <w:r w:rsidRPr="00BE0188">
        <w:rPr>
          <w:rFonts w:asciiTheme="majorHAnsi" w:hAnsiTheme="majorHAnsi"/>
          <w:b w:val="0"/>
          <w:sz w:val="22"/>
          <w:szCs w:val="22"/>
        </w:rPr>
        <w:t xml:space="preserve">, your manager will determine whether a conflict or potential conflict exists and whether any corrective action should be taken.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corporate officers have a special responsibility to avoid conflicts of interest because of their high visibility in the business community and in the community generally. Officers and all other employees should disclose actual, potential</w:t>
      </w:r>
      <w:r w:rsidR="00025722" w:rsidRPr="00BE0188">
        <w:rPr>
          <w:rFonts w:asciiTheme="majorHAnsi" w:hAnsiTheme="majorHAnsi"/>
          <w:b w:val="0"/>
          <w:sz w:val="22"/>
          <w:szCs w:val="22"/>
        </w:rPr>
        <w:t>,</w:t>
      </w:r>
      <w:r w:rsidRPr="00BE0188">
        <w:rPr>
          <w:rFonts w:asciiTheme="majorHAnsi" w:hAnsiTheme="majorHAnsi"/>
          <w:b w:val="0"/>
          <w:sz w:val="22"/>
          <w:szCs w:val="22"/>
        </w:rPr>
        <w:t xml:space="preserve"> or apparent conflicts to their manager. All employees, including officers, with actual, potential</w:t>
      </w:r>
      <w:r w:rsidR="00025722" w:rsidRPr="00BE0188">
        <w:rPr>
          <w:rFonts w:asciiTheme="majorHAnsi" w:hAnsiTheme="majorHAnsi"/>
          <w:b w:val="0"/>
          <w:sz w:val="22"/>
          <w:szCs w:val="22"/>
        </w:rPr>
        <w:t>,</w:t>
      </w:r>
      <w:r w:rsidRPr="00BE0188">
        <w:rPr>
          <w:rFonts w:asciiTheme="majorHAnsi" w:hAnsiTheme="majorHAnsi"/>
          <w:b w:val="0"/>
          <w:sz w:val="22"/>
          <w:szCs w:val="22"/>
        </w:rPr>
        <w:t xml:space="preserve"> or apparent conflicts should remove themselves from the decision-making process with respect to any</w:t>
      </w:r>
      <w:r w:rsidR="004534B2">
        <w:rPr>
          <w:rFonts w:asciiTheme="majorHAnsi" w:hAnsiTheme="majorHAnsi"/>
          <w:b w:val="0"/>
          <w:sz w:val="22"/>
          <w:szCs w:val="22"/>
        </w:rPr>
        <w:t xml:space="preserve"> matter involving the conflict.</w:t>
      </w:r>
    </w:p>
    <w:p w14:paraId="38ED8135" w14:textId="77777777" w:rsidR="00351709" w:rsidRPr="00BE0188" w:rsidRDefault="00351709" w:rsidP="00351709">
      <w:pPr>
        <w:pStyle w:val="BlockText"/>
        <w:ind w:left="0" w:right="0"/>
        <w:rPr>
          <w:rFonts w:asciiTheme="majorHAnsi" w:hAnsiTheme="majorHAnsi"/>
          <w:b w:val="0"/>
          <w:sz w:val="22"/>
          <w:szCs w:val="22"/>
        </w:rPr>
      </w:pPr>
    </w:p>
    <w:p w14:paraId="0A82A40D" w14:textId="77777777" w:rsidR="00351709" w:rsidRPr="00BE0188" w:rsidRDefault="00351709"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Some situations in which conflicts of interest may arise, and therefore should be avoided, are:</w:t>
      </w:r>
    </w:p>
    <w:p w14:paraId="50DC3960" w14:textId="00B34FE7"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Being employed by or operating a firm (including consulting) which does or desires to do business with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w:t>
      </w:r>
    </w:p>
    <w:p w14:paraId="2FB3C45E" w14:textId="25053EDE"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Engaging a family member or someone with whom you have a familial-like or dating relation to perform services for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w:t>
      </w:r>
    </w:p>
    <w:p w14:paraId="1E811647" w14:textId="306D0DEB"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You may not enter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into contracts with relatives or household members, or represent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in any transaction in which you or a related individual has a substantial personal </w:t>
      </w:r>
      <w:r w:rsidR="00F609DE" w:rsidRPr="00BE0188">
        <w:rPr>
          <w:rFonts w:asciiTheme="majorHAnsi" w:hAnsiTheme="majorHAnsi" w:cs="Times New Roman"/>
          <w:noProof/>
          <w:sz w:val="22"/>
          <w:szCs w:val="22"/>
        </w:rPr>
        <w:t>interest.</w:t>
      </w:r>
    </w:p>
    <w:p w14:paraId="59406A3F" w14:textId="60764B6A"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Acting on behalf of anyone besides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in any transaction with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(for example, helping someone sell products and/or services to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w:t>
      </w:r>
    </w:p>
    <w:p w14:paraId="1738E588" w14:textId="276C3E42"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Competing with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for real property rights or interest or engaging personally in real estate or other transactions in which </w:t>
      </w:r>
      <w:r w:rsidR="00693380" w:rsidRPr="00BE0188">
        <w:rPr>
          <w:rFonts w:asciiTheme="majorHAnsi" w:hAnsiTheme="majorHAnsi" w:cs="Times New Roman"/>
          <w:noProof/>
          <w:sz w:val="22"/>
          <w:szCs w:val="22"/>
        </w:rPr>
        <w:t>(</w:t>
      </w:r>
      <w:r w:rsidR="00C50BBF" w:rsidRPr="00BE0188">
        <w:rPr>
          <w:rFonts w:asciiTheme="majorHAnsi" w:hAnsiTheme="majorHAnsi" w:cs="Times New Roman"/>
          <w:noProof/>
          <w:sz w:val="22"/>
          <w:szCs w:val="22"/>
        </w:rPr>
        <w:t>Upaya</w:t>
      </w:r>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has an interest, without express written approval from the Board of Directors. </w:t>
      </w:r>
    </w:p>
    <w:p w14:paraId="7CCA426F" w14:textId="77777777" w:rsidR="00CB1E2A" w:rsidRPr="00BE0188" w:rsidRDefault="00CB1E2A" w:rsidP="00CB1E2A">
      <w:pPr>
        <w:widowControl w:val="0"/>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p>
    <w:p w14:paraId="63343E59" w14:textId="77777777" w:rsidR="007334E4" w:rsidRPr="00BE0188" w:rsidRDefault="007334E4" w:rsidP="00351709">
      <w:pPr>
        <w:pStyle w:val="BlockText"/>
        <w:ind w:left="0" w:right="0"/>
        <w:rPr>
          <w:rFonts w:asciiTheme="majorHAnsi" w:hAnsiTheme="majorHAnsi"/>
          <w:b w:val="0"/>
          <w:sz w:val="22"/>
          <w:szCs w:val="22"/>
        </w:rPr>
      </w:pPr>
    </w:p>
    <w:p w14:paraId="6648BFC3" w14:textId="5BC7FEDA" w:rsidR="00CC5C36" w:rsidRPr="00BE0188" w:rsidRDefault="00CC5C36" w:rsidP="00351709">
      <w:pPr>
        <w:pStyle w:val="BlockText"/>
        <w:ind w:left="0" w:right="0"/>
        <w:rPr>
          <w:rFonts w:asciiTheme="majorHAnsi" w:hAnsiTheme="majorHAnsi"/>
          <w:b w:val="0"/>
          <w:sz w:val="22"/>
          <w:szCs w:val="22"/>
        </w:rPr>
      </w:pPr>
    </w:p>
    <w:p w14:paraId="2288C5DE" w14:textId="77777777" w:rsidR="00B47F58" w:rsidRPr="00BE0188" w:rsidRDefault="00B47F58" w:rsidP="00351709">
      <w:pPr>
        <w:pStyle w:val="BlockText"/>
        <w:ind w:left="0" w:right="0"/>
        <w:rPr>
          <w:rFonts w:asciiTheme="majorHAnsi" w:hAnsiTheme="majorHAnsi"/>
          <w:b w:val="0"/>
          <w:sz w:val="22"/>
          <w:szCs w:val="22"/>
        </w:rPr>
      </w:pPr>
    </w:p>
    <w:p w14:paraId="0FF1771B" w14:textId="74E196F5"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46" w:name="_Toc354126264"/>
      <w:bookmarkStart w:id="147" w:name="_Toc83829167"/>
      <w:r w:rsidRPr="00BE0188">
        <w:rPr>
          <w:rFonts w:asciiTheme="majorHAnsi" w:hAnsiTheme="majorHAnsi"/>
          <w:sz w:val="26"/>
          <w:szCs w:val="26"/>
          <w:u w:val="none"/>
        </w:rPr>
        <w:t>Personal Relationships/</w:t>
      </w:r>
      <w:ins w:id="148" w:author="Sandeep Shrestha" w:date="2021-11-29T16:38:00Z">
        <w:r w:rsidR="00135EE2">
          <w:rPr>
            <w:rFonts w:asciiTheme="majorHAnsi" w:hAnsiTheme="majorHAnsi"/>
            <w:sz w:val="26"/>
            <w:szCs w:val="26"/>
            <w:u w:val="none"/>
          </w:rPr>
          <w:t>Non-</w:t>
        </w:r>
      </w:ins>
      <w:r w:rsidRPr="00BE0188">
        <w:rPr>
          <w:rFonts w:asciiTheme="majorHAnsi" w:hAnsiTheme="majorHAnsi"/>
          <w:sz w:val="26"/>
          <w:szCs w:val="26"/>
          <w:u w:val="none"/>
        </w:rPr>
        <w:t>Fraternization Policy</w:t>
      </w:r>
      <w:bookmarkEnd w:id="146"/>
      <w:bookmarkEnd w:id="147"/>
    </w:p>
    <w:p w14:paraId="3D73036D" w14:textId="77777777" w:rsidR="007334E4" w:rsidRPr="00BE0188" w:rsidRDefault="007334E4" w:rsidP="004A7443">
      <w:pPr>
        <w:spacing w:after="0"/>
        <w:jc w:val="both"/>
        <w:rPr>
          <w:rFonts w:asciiTheme="majorHAnsi" w:hAnsiTheme="majorHAnsi"/>
          <w:sz w:val="22"/>
          <w:szCs w:val="22"/>
        </w:rPr>
      </w:pPr>
    </w:p>
    <w:p w14:paraId="0057446B" w14:textId="605AE774" w:rsidR="00351709" w:rsidRPr="00BE0188" w:rsidRDefault="00693380" w:rsidP="00351709">
      <w:pPr>
        <w:jc w:val="both"/>
        <w:rPr>
          <w:rFonts w:asciiTheme="majorHAnsi" w:hAnsiTheme="majorHAnsi"/>
          <w:sz w:val="22"/>
          <w:szCs w:val="22"/>
        </w:rPr>
      </w:pPr>
      <w:r w:rsidRPr="00BE0188">
        <w:rPr>
          <w:rFonts w:asciiTheme="majorHAnsi" w:hAnsiTheme="majorHAnsi"/>
          <w:sz w:val="22"/>
          <w:szCs w:val="22"/>
        </w:rPr>
        <w:lastRenderedPageBreak/>
        <w:t>(</w:t>
      </w:r>
      <w:proofErr w:type="spellStart"/>
      <w:r w:rsidR="00C50BBF" w:rsidRPr="00BE0188">
        <w:rPr>
          <w:rFonts w:asciiTheme="majorHAnsi" w:hAnsiTheme="majorHAnsi"/>
          <w:sz w:val="22"/>
          <w:szCs w:val="22"/>
        </w:rPr>
        <w:t>Upaya</w:t>
      </w:r>
      <w:proofErr w:type="spellEnd"/>
      <w:r w:rsidRPr="00BE0188">
        <w:rPr>
          <w:rFonts w:asciiTheme="majorHAnsi" w:hAnsiTheme="majorHAnsi"/>
          <w:sz w:val="22"/>
          <w:szCs w:val="22"/>
        </w:rPr>
        <w:t>)</w:t>
      </w:r>
      <w:r w:rsidR="00351709" w:rsidRPr="00BE0188">
        <w:rPr>
          <w:rFonts w:asciiTheme="majorHAnsi" w:hAnsiTheme="majorHAnsi"/>
          <w:sz w:val="22"/>
          <w:szCs w:val="22"/>
        </w:rPr>
        <w:t xml:space="preserve"> is committed to ensuring all employees are treated fairly and consistently.  To avoid the potential for perceived preferential treatment, sexual harassment</w:t>
      </w:r>
      <w:r w:rsidR="00025722" w:rsidRPr="00BE0188">
        <w:rPr>
          <w:rFonts w:asciiTheme="majorHAnsi" w:hAnsiTheme="majorHAnsi"/>
          <w:sz w:val="22"/>
          <w:szCs w:val="22"/>
        </w:rPr>
        <w:t>,</w:t>
      </w:r>
      <w:r w:rsidR="00351709" w:rsidRPr="00BE0188">
        <w:rPr>
          <w:rFonts w:asciiTheme="majorHAnsi" w:hAnsiTheme="majorHAnsi"/>
          <w:sz w:val="22"/>
          <w:szCs w:val="22"/>
        </w:rPr>
        <w:t xml:space="preserve"> or a conflict of interest, any intimate relationship where a person is in a position to influence, either directly or indirectly, any decision concerning the terms and conditions of the subordinates' employment is prohibited.</w:t>
      </w:r>
      <w:r w:rsidR="00C70FE8" w:rsidRPr="00BE0188">
        <w:rPr>
          <w:rFonts w:asciiTheme="majorHAnsi" w:hAnsiTheme="majorHAnsi"/>
          <w:sz w:val="22"/>
          <w:szCs w:val="22"/>
        </w:rPr>
        <w:t xml:space="preserve">  </w:t>
      </w:r>
    </w:p>
    <w:p w14:paraId="2EE86BDA" w14:textId="377CE393" w:rsidR="00C70FE8" w:rsidRPr="00BE0188" w:rsidRDefault="00693380" w:rsidP="00C70FE8">
      <w:pPr>
        <w:spacing w:after="0"/>
        <w:jc w:val="both"/>
        <w:rPr>
          <w:rFonts w:asciiTheme="majorHAnsi" w:hAnsiTheme="majorHAnsi"/>
          <w:sz w:val="22"/>
          <w:szCs w:val="22"/>
        </w:rPr>
      </w:pPr>
      <w:r w:rsidRPr="00BE0188">
        <w:rPr>
          <w:rFonts w:asciiTheme="majorHAnsi" w:hAnsiTheme="majorHAnsi"/>
          <w:sz w:val="22"/>
          <w:szCs w:val="22"/>
        </w:rPr>
        <w:t>(</w:t>
      </w:r>
      <w:proofErr w:type="spellStart"/>
      <w:r w:rsidR="00C50BBF" w:rsidRPr="00BE0188">
        <w:rPr>
          <w:rFonts w:asciiTheme="majorHAnsi" w:hAnsiTheme="majorHAnsi"/>
          <w:sz w:val="22"/>
          <w:szCs w:val="22"/>
        </w:rPr>
        <w:t>Upaya</w:t>
      </w:r>
      <w:proofErr w:type="spellEnd"/>
      <w:r w:rsidRPr="00BE0188">
        <w:rPr>
          <w:rFonts w:asciiTheme="majorHAnsi" w:hAnsiTheme="majorHAnsi"/>
          <w:sz w:val="22"/>
          <w:szCs w:val="22"/>
        </w:rPr>
        <w:t>)</w:t>
      </w:r>
      <w:r w:rsidR="00351709" w:rsidRPr="00BE0188">
        <w:rPr>
          <w:rFonts w:asciiTheme="majorHAnsi" w:hAnsiTheme="majorHAnsi"/>
          <w:sz w:val="22"/>
          <w:szCs w:val="22"/>
        </w:rPr>
        <w:t xml:space="preserve"> encourages positive working relationships among its employees, especially between supervisors and their direct and indirect reports.  </w:t>
      </w:r>
      <w:r w:rsidR="00351709" w:rsidRPr="00B30514">
        <w:rPr>
          <w:rFonts w:asciiTheme="majorHAnsi" w:hAnsiTheme="majorHAnsi"/>
          <w:sz w:val="22"/>
          <w:szCs w:val="22"/>
        </w:rPr>
        <w:t>Sometimes these relationships also involve socializing or fraternization inside and outside the workplace.</w:t>
      </w:r>
      <w:r w:rsidR="00351709" w:rsidRPr="00BE0188">
        <w:rPr>
          <w:rFonts w:asciiTheme="majorHAnsi" w:hAnsiTheme="majorHAnsi"/>
          <w:sz w:val="22"/>
          <w:szCs w:val="22"/>
        </w:rPr>
        <w:t xml:space="preserve">  These activities can build better communication and trust between employees and supervisors, but they can also result in actual or perceived favoritism and other problems for the work group.  For this reason, </w:t>
      </w:r>
      <w:r w:rsidRPr="00BE0188">
        <w:rPr>
          <w:rFonts w:asciiTheme="majorHAnsi" w:hAnsiTheme="majorHAnsi"/>
          <w:sz w:val="22"/>
          <w:szCs w:val="22"/>
        </w:rPr>
        <w:t>(</w:t>
      </w:r>
      <w:proofErr w:type="spellStart"/>
      <w:r w:rsidR="00C50BBF" w:rsidRPr="00BE0188">
        <w:rPr>
          <w:rFonts w:asciiTheme="majorHAnsi" w:hAnsiTheme="majorHAnsi"/>
          <w:sz w:val="22"/>
          <w:szCs w:val="22"/>
        </w:rPr>
        <w:t>Upaya</w:t>
      </w:r>
      <w:proofErr w:type="spellEnd"/>
      <w:r w:rsidRPr="00BE0188">
        <w:rPr>
          <w:rFonts w:asciiTheme="majorHAnsi" w:hAnsiTheme="majorHAnsi"/>
          <w:sz w:val="22"/>
          <w:szCs w:val="22"/>
        </w:rPr>
        <w:t>)</w:t>
      </w:r>
      <w:r w:rsidR="00351709" w:rsidRPr="00BE0188">
        <w:rPr>
          <w:rFonts w:asciiTheme="majorHAnsi" w:hAnsiTheme="majorHAnsi"/>
          <w:sz w:val="22"/>
          <w:szCs w:val="22"/>
        </w:rPr>
        <w:t xml:space="preserve"> prohibits all supervisors </w:t>
      </w:r>
      <w:r w:rsidR="00351709" w:rsidRPr="00B30514">
        <w:rPr>
          <w:rFonts w:asciiTheme="majorHAnsi" w:hAnsiTheme="majorHAnsi"/>
          <w:sz w:val="22"/>
          <w:szCs w:val="22"/>
        </w:rPr>
        <w:t>from fraternizing</w:t>
      </w:r>
      <w:r w:rsidR="00351709" w:rsidRPr="00BE0188">
        <w:rPr>
          <w:rFonts w:asciiTheme="majorHAnsi" w:hAnsiTheme="majorHAnsi"/>
          <w:sz w:val="22"/>
          <w:szCs w:val="22"/>
        </w:rPr>
        <w:t xml:space="preserve"> (socializing</w:t>
      </w:r>
      <w:r w:rsidR="005B7ECF" w:rsidRPr="00BE0188">
        <w:rPr>
          <w:rFonts w:asciiTheme="majorHAnsi" w:hAnsiTheme="majorHAnsi"/>
          <w:sz w:val="22"/>
          <w:szCs w:val="22"/>
        </w:rPr>
        <w:t>,</w:t>
      </w:r>
      <w:r w:rsidR="00351709" w:rsidRPr="00BE0188">
        <w:rPr>
          <w:rFonts w:asciiTheme="majorHAnsi" w:hAnsiTheme="majorHAnsi"/>
          <w:sz w:val="22"/>
          <w:szCs w:val="22"/>
        </w:rPr>
        <w:t xml:space="preserve"> including dating) or living with employees who report d</w:t>
      </w:r>
      <w:r w:rsidR="00C70FE8" w:rsidRPr="00BE0188">
        <w:rPr>
          <w:rFonts w:asciiTheme="majorHAnsi" w:hAnsiTheme="majorHAnsi"/>
          <w:sz w:val="22"/>
          <w:szCs w:val="22"/>
        </w:rPr>
        <w:t xml:space="preserve">irectly or indirectly to them. </w:t>
      </w:r>
    </w:p>
    <w:p w14:paraId="257E5FC4" w14:textId="77777777" w:rsidR="00351709" w:rsidRPr="00BE0188" w:rsidRDefault="00351709" w:rsidP="00C70FE8">
      <w:pPr>
        <w:spacing w:after="0"/>
        <w:jc w:val="both"/>
        <w:rPr>
          <w:rFonts w:asciiTheme="majorHAnsi" w:hAnsiTheme="majorHAnsi"/>
          <w:sz w:val="22"/>
          <w:szCs w:val="22"/>
        </w:rPr>
      </w:pPr>
      <w:r w:rsidRPr="00BE0188">
        <w:rPr>
          <w:rFonts w:asciiTheme="majorHAnsi" w:hAnsiTheme="majorHAnsi"/>
          <w:sz w:val="22"/>
          <w:szCs w:val="22"/>
        </w:rPr>
        <w:br/>
        <w:t xml:space="preserve">All supervisor/subordinate staff relationships must be strictly professional.  If a personal relationship develops, both individuals are to notify their manager or </w:t>
      </w:r>
      <w:r w:rsidR="00C70FE8" w:rsidRPr="00BE0188">
        <w:rPr>
          <w:rFonts w:asciiTheme="majorHAnsi" w:hAnsiTheme="majorHAnsi"/>
          <w:sz w:val="22"/>
          <w:szCs w:val="22"/>
        </w:rPr>
        <w:t>the Owner</w:t>
      </w:r>
      <w:r w:rsidRPr="00BE0188">
        <w:rPr>
          <w:rFonts w:asciiTheme="majorHAnsi" w:hAnsiTheme="majorHAnsi"/>
          <w:sz w:val="22"/>
          <w:szCs w:val="22"/>
        </w:rPr>
        <w:t xml:space="preserve"> immediately.  We will attempt to accommodate the placement of one of the individuals in a</w:t>
      </w:r>
      <w:r w:rsidRPr="00BE0188">
        <w:rPr>
          <w:rFonts w:asciiTheme="majorHAnsi" w:hAnsiTheme="majorHAnsi"/>
        </w:rPr>
        <w:t xml:space="preserve"> </w:t>
      </w:r>
      <w:r w:rsidRPr="00BE0188">
        <w:rPr>
          <w:rFonts w:asciiTheme="majorHAnsi" w:hAnsiTheme="majorHAnsi"/>
          <w:sz w:val="22"/>
          <w:szCs w:val="22"/>
        </w:rPr>
        <w:t>non-conflicting</w:t>
      </w:r>
      <w:r w:rsidRPr="00BE0188">
        <w:rPr>
          <w:rFonts w:asciiTheme="majorHAnsi" w:hAnsiTheme="majorHAnsi"/>
        </w:rPr>
        <w:t xml:space="preserve"> </w:t>
      </w:r>
      <w:r w:rsidRPr="00BE0188">
        <w:rPr>
          <w:rFonts w:asciiTheme="majorHAnsi" w:hAnsiTheme="majorHAnsi"/>
          <w:sz w:val="22"/>
          <w:szCs w:val="22"/>
        </w:rPr>
        <w:t xml:space="preserve">position.  However, if that is not possible, we may have no alternative but to terminate one </w:t>
      </w:r>
      <w:r w:rsidR="00C70FE8" w:rsidRPr="00BE0188">
        <w:rPr>
          <w:rFonts w:asciiTheme="majorHAnsi" w:hAnsiTheme="majorHAnsi"/>
          <w:sz w:val="22"/>
          <w:szCs w:val="22"/>
        </w:rPr>
        <w:t>of the individuals’ employment.</w:t>
      </w:r>
    </w:p>
    <w:p w14:paraId="7C2CB4B2" w14:textId="77777777" w:rsidR="00C70FE8" w:rsidRPr="00BE0188" w:rsidRDefault="00C70FE8" w:rsidP="00C70FE8">
      <w:pPr>
        <w:spacing w:after="0"/>
        <w:jc w:val="both"/>
        <w:rPr>
          <w:rFonts w:asciiTheme="majorHAnsi" w:hAnsiTheme="majorHAnsi"/>
          <w:sz w:val="22"/>
          <w:szCs w:val="22"/>
        </w:rPr>
      </w:pPr>
    </w:p>
    <w:p w14:paraId="5A1D1057" w14:textId="77777777" w:rsidR="00351709" w:rsidRPr="00BE0188" w:rsidRDefault="00351709" w:rsidP="004A7443">
      <w:pPr>
        <w:spacing w:after="0"/>
        <w:jc w:val="both"/>
        <w:rPr>
          <w:rFonts w:asciiTheme="majorHAnsi" w:hAnsiTheme="majorHAnsi" w:cs="Times New Roman"/>
          <w:b/>
          <w:sz w:val="22"/>
          <w:szCs w:val="22"/>
          <w:u w:val="single"/>
        </w:rPr>
      </w:pPr>
    </w:p>
    <w:p w14:paraId="2808C73A"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49" w:name="_Toc354126265"/>
      <w:bookmarkStart w:id="150" w:name="_Toc83829168"/>
      <w:r w:rsidRPr="00BE0188">
        <w:rPr>
          <w:rFonts w:asciiTheme="majorHAnsi" w:hAnsiTheme="majorHAnsi"/>
          <w:sz w:val="26"/>
          <w:szCs w:val="26"/>
          <w:u w:val="none"/>
        </w:rPr>
        <w:t>Social Media</w:t>
      </w:r>
      <w:bookmarkEnd w:id="149"/>
      <w:bookmarkEnd w:id="150"/>
    </w:p>
    <w:p w14:paraId="73CFCBF1" w14:textId="77777777" w:rsidR="007334E4" w:rsidRPr="00BE0188" w:rsidRDefault="007334E4" w:rsidP="004A7443">
      <w:pPr>
        <w:spacing w:after="0"/>
        <w:jc w:val="both"/>
        <w:rPr>
          <w:rFonts w:asciiTheme="majorHAnsi" w:hAnsiTheme="majorHAnsi" w:cs="Times New Roman"/>
          <w:bCs/>
          <w:sz w:val="22"/>
          <w:szCs w:val="22"/>
        </w:rPr>
      </w:pPr>
    </w:p>
    <w:p w14:paraId="05CFCE85" w14:textId="42EA556F" w:rsidR="00351709" w:rsidRPr="00BE0188" w:rsidRDefault="00351709" w:rsidP="00351709">
      <w:pPr>
        <w:jc w:val="both"/>
        <w:rPr>
          <w:rFonts w:asciiTheme="majorHAnsi" w:hAnsiTheme="majorHAnsi" w:cs="Times New Roman"/>
          <w:bCs/>
          <w:sz w:val="22"/>
          <w:szCs w:val="22"/>
        </w:rPr>
      </w:pPr>
      <w:r w:rsidRPr="00BE0188">
        <w:rPr>
          <w:rFonts w:asciiTheme="majorHAnsi" w:hAnsiTheme="majorHAnsi" w:cs="Times New Roman"/>
          <w:bCs/>
          <w:sz w:val="22"/>
          <w:szCs w:val="22"/>
        </w:rPr>
        <w:t xml:space="preserve">The purpose of this policy is to provide our employees with requirements for participation in social media in which </w:t>
      </w:r>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affiliation is known, identified, or presumed.  These restrictions are intended to ensure compliance with legal and regulatory restrictions and privacy and confidentiality agreements. Social media includes items such as blogs, podcasts, discussi</w:t>
      </w:r>
      <w:r w:rsidR="00C70FE8" w:rsidRPr="00BE0188">
        <w:rPr>
          <w:rFonts w:asciiTheme="majorHAnsi" w:hAnsiTheme="majorHAnsi" w:cs="Times New Roman"/>
          <w:bCs/>
          <w:sz w:val="22"/>
          <w:szCs w:val="22"/>
        </w:rPr>
        <w:t>on forums, and social networks.</w:t>
      </w:r>
    </w:p>
    <w:p w14:paraId="1032826F" w14:textId="77777777" w:rsidR="00351709" w:rsidRPr="00BE0188" w:rsidRDefault="00351709"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 xml:space="preserve">Social Media is becoming a more common way to communicate and </w:t>
      </w:r>
      <w:r w:rsidR="005B7ECF" w:rsidRPr="00BE0188">
        <w:rPr>
          <w:rFonts w:asciiTheme="majorHAnsi" w:hAnsiTheme="majorHAnsi" w:cs="Times New Roman"/>
          <w:bCs/>
          <w:sz w:val="22"/>
          <w:szCs w:val="22"/>
        </w:rPr>
        <w:t xml:space="preserve">a </w:t>
      </w:r>
      <w:r w:rsidRPr="00BE0188">
        <w:rPr>
          <w:rFonts w:asciiTheme="majorHAnsi" w:hAnsiTheme="majorHAnsi" w:cs="Times New Roman"/>
          <w:bCs/>
          <w:sz w:val="22"/>
          <w:szCs w:val="22"/>
        </w:rPr>
        <w:t>tool for self-expression.  These best practices will help you when participating in social media.</w:t>
      </w:r>
    </w:p>
    <w:p w14:paraId="7CC2A60D" w14:textId="142D0373" w:rsidR="00351709" w:rsidRPr="00BE0188" w:rsidRDefault="00351709"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 xml:space="preserve">1. Use a disclaimer:  If you publish a blog, post a comment, or share an image and it has something to do with the work you do at </w:t>
      </w:r>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make it clear that what you say is representative of your views and opinions and not the views and opinions of </w:t>
      </w:r>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At a minimum in your own social media site, you must include the following standard legal disclaimer language: </w:t>
      </w:r>
    </w:p>
    <w:p w14:paraId="526936BC" w14:textId="39A4F341" w:rsidR="00351709" w:rsidRPr="00BE0188" w:rsidRDefault="00351709" w:rsidP="00351709">
      <w:pPr>
        <w:spacing w:after="240"/>
        <w:jc w:val="both"/>
        <w:rPr>
          <w:rFonts w:asciiTheme="majorHAnsi" w:hAnsiTheme="majorHAnsi" w:cs="Times New Roman"/>
          <w:bCs/>
          <w:sz w:val="22"/>
          <w:szCs w:val="22"/>
        </w:rPr>
      </w:pPr>
      <w:r w:rsidRPr="00E6272C">
        <w:rPr>
          <w:rFonts w:asciiTheme="majorHAnsi" w:hAnsiTheme="majorHAnsi" w:cs="Times New Roman"/>
          <w:bCs/>
          <w:sz w:val="22"/>
          <w:szCs w:val="22"/>
        </w:rPr>
        <w:t xml:space="preserve">The postings on this site are my own and don’t represent </w:t>
      </w:r>
      <w:r w:rsidR="00693380" w:rsidRPr="00E6272C">
        <w:rPr>
          <w:rFonts w:asciiTheme="majorHAnsi" w:hAnsiTheme="majorHAnsi" w:cs="Times New Roman"/>
          <w:bCs/>
          <w:sz w:val="22"/>
          <w:szCs w:val="22"/>
        </w:rPr>
        <w:t>(</w:t>
      </w:r>
      <w:proofErr w:type="spellStart"/>
      <w:r w:rsidR="00C50BBF" w:rsidRPr="00E6272C">
        <w:rPr>
          <w:rFonts w:asciiTheme="majorHAnsi" w:hAnsiTheme="majorHAnsi" w:cs="Times New Roman"/>
          <w:bCs/>
          <w:sz w:val="22"/>
          <w:szCs w:val="22"/>
        </w:rPr>
        <w:t>Upaya</w:t>
      </w:r>
      <w:proofErr w:type="spellEnd"/>
      <w:r w:rsidR="00693380" w:rsidRPr="00E6272C">
        <w:rPr>
          <w:rFonts w:asciiTheme="majorHAnsi" w:hAnsiTheme="majorHAnsi" w:cs="Times New Roman"/>
          <w:bCs/>
          <w:sz w:val="22"/>
          <w:szCs w:val="22"/>
        </w:rPr>
        <w:t>)</w:t>
      </w:r>
      <w:r w:rsidRPr="00E6272C">
        <w:rPr>
          <w:rFonts w:asciiTheme="majorHAnsi" w:hAnsiTheme="majorHAnsi" w:cs="Times New Roman"/>
          <w:bCs/>
          <w:sz w:val="22"/>
          <w:szCs w:val="22"/>
        </w:rPr>
        <w:t xml:space="preserve"> positions, strategies or opinions.</w:t>
      </w:r>
      <w:r w:rsidRPr="00BE0188">
        <w:rPr>
          <w:rFonts w:asciiTheme="majorHAnsi" w:hAnsiTheme="majorHAnsi" w:cs="Times New Roman"/>
          <w:bCs/>
          <w:sz w:val="22"/>
          <w:szCs w:val="22"/>
        </w:rPr>
        <w:t xml:space="preserve"> </w:t>
      </w:r>
    </w:p>
    <w:p w14:paraId="2965A76F" w14:textId="2416F4C5" w:rsidR="00351709" w:rsidRPr="00BE0188" w:rsidRDefault="00351709"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2. Get Approval:  Do not announce company news on your social media site.  Do not cite or reference clients, partners</w:t>
      </w:r>
      <w:r w:rsidR="005B7ECF"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or suppliers without their approval.  When the company wishes to communicate publicly, whether to the marketplace or to the general public, it has well-established processes to do so.  Only those officially designated by </w:t>
      </w:r>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have the authorization to speak on behalf of the company.   </w:t>
      </w:r>
    </w:p>
    <w:p w14:paraId="3BD51EB2" w14:textId="169C6BC7" w:rsidR="00351709" w:rsidRPr="00BE0188" w:rsidRDefault="00351709"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 xml:space="preserve">You must make sure you do not disclose or use </w:t>
      </w:r>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confidential or proprietary information or that of any other person or company on any social media site. </w:t>
      </w:r>
    </w:p>
    <w:p w14:paraId="7A07768A" w14:textId="77777777" w:rsidR="00351709" w:rsidRPr="00BE0188" w:rsidRDefault="00351709"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Clients, partners or suppliers should not be cited or obviously referenced without their approval.  Never identify a client, partner</w:t>
      </w:r>
      <w:r w:rsidR="005B7ECF"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or supplier by name without permission and never discuss </w:t>
      </w:r>
      <w:r w:rsidRPr="00BE0188">
        <w:rPr>
          <w:rFonts w:asciiTheme="majorHAnsi" w:hAnsiTheme="majorHAnsi" w:cs="Times New Roman"/>
          <w:bCs/>
          <w:sz w:val="22"/>
          <w:szCs w:val="22"/>
        </w:rPr>
        <w:lastRenderedPageBreak/>
        <w:t xml:space="preserve">confidential details of any of the above.  Furthermore, your social media site is not the place to conduct business with a client. </w:t>
      </w:r>
    </w:p>
    <w:p w14:paraId="0B5B9136" w14:textId="41D850F1" w:rsidR="00AD633B" w:rsidRPr="00BE0188" w:rsidRDefault="00AD633B"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 xml:space="preserve">3. </w:t>
      </w:r>
      <w:r w:rsidRPr="00BE0188">
        <w:rPr>
          <w:rFonts w:eastAsia="Arial Unicode MS" w:cs="Arial"/>
          <w:sz w:val="22"/>
          <w:szCs w:val="22"/>
        </w:rPr>
        <w:t xml:space="preserve">If you see content on social media forums or online review sites, that disparages or reflects poorly on </w:t>
      </w:r>
      <w:r w:rsidRPr="00BE0188">
        <w:rPr>
          <w:rFonts w:cs="Arial"/>
          <w:sz w:val="22"/>
          <w:szCs w:val="22"/>
        </w:rPr>
        <w:t>(</w:t>
      </w:r>
      <w:proofErr w:type="spellStart"/>
      <w:r w:rsidR="00C50BBF" w:rsidRPr="00BE0188">
        <w:rPr>
          <w:rFonts w:cs="Arial"/>
          <w:sz w:val="22"/>
          <w:szCs w:val="22"/>
        </w:rPr>
        <w:t>Upaya</w:t>
      </w:r>
      <w:proofErr w:type="spellEnd"/>
      <w:r w:rsidRPr="00BE0188">
        <w:rPr>
          <w:rFonts w:cs="Arial"/>
          <w:sz w:val="22"/>
          <w:szCs w:val="22"/>
        </w:rPr>
        <w:t>)</w:t>
      </w:r>
      <w:r w:rsidRPr="00BE0188">
        <w:rPr>
          <w:rFonts w:eastAsia="Arial Unicode MS" w:cs="Arial"/>
          <w:sz w:val="22"/>
          <w:szCs w:val="22"/>
        </w:rPr>
        <w:t>, you should immediately contact the Manager.  Do not attempt to reply to such postings or comment in any way.  Only the Manager has the authority to handle online</w:t>
      </w:r>
      <w:r w:rsidRPr="00BE0188">
        <w:rPr>
          <w:rFonts w:cs="Arial"/>
          <w:sz w:val="22"/>
          <w:szCs w:val="22"/>
        </w:rPr>
        <w:t xml:space="preserve"> </w:t>
      </w:r>
      <w:r w:rsidRPr="00BE0188">
        <w:rPr>
          <w:rFonts w:eastAsia="Arial Unicode MS" w:cs="Arial"/>
          <w:sz w:val="22"/>
          <w:szCs w:val="22"/>
        </w:rPr>
        <w:t xml:space="preserve">review comments on behalf of </w:t>
      </w:r>
      <w:r w:rsidRPr="00BE0188">
        <w:rPr>
          <w:rFonts w:cs="Arial"/>
          <w:sz w:val="22"/>
          <w:szCs w:val="22"/>
        </w:rPr>
        <w:t>(</w:t>
      </w:r>
      <w:proofErr w:type="spellStart"/>
      <w:r w:rsidR="00C50BBF" w:rsidRPr="00BE0188">
        <w:rPr>
          <w:rFonts w:cs="Arial"/>
          <w:sz w:val="22"/>
          <w:szCs w:val="22"/>
        </w:rPr>
        <w:t>Upaya</w:t>
      </w:r>
      <w:proofErr w:type="spellEnd"/>
      <w:r w:rsidRPr="00BE0188">
        <w:rPr>
          <w:rFonts w:cs="Arial"/>
          <w:sz w:val="22"/>
          <w:szCs w:val="22"/>
        </w:rPr>
        <w:t>)</w:t>
      </w:r>
      <w:r w:rsidRPr="00BE0188">
        <w:rPr>
          <w:rFonts w:eastAsia="Arial Unicode MS" w:cs="Arial"/>
          <w:sz w:val="22"/>
          <w:szCs w:val="22"/>
        </w:rPr>
        <w:t>.</w:t>
      </w:r>
    </w:p>
    <w:p w14:paraId="52DE6882" w14:textId="34DBF9DC" w:rsidR="00351709" w:rsidRPr="00BE0188" w:rsidRDefault="00AD633B"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4</w:t>
      </w:r>
      <w:r w:rsidR="00351709" w:rsidRPr="00BE0188">
        <w:rPr>
          <w:rFonts w:asciiTheme="majorHAnsi" w:hAnsiTheme="majorHAnsi" w:cs="Times New Roman"/>
          <w:bCs/>
          <w:sz w:val="22"/>
          <w:szCs w:val="22"/>
        </w:rPr>
        <w:t xml:space="preserve">. Use your best judgment:  Remember that there are always consequences to what you write.  If you’re about to post something that makes you uncomfortable, think about why that is.  If you’re still unsure, and the post is about </w:t>
      </w:r>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00351709" w:rsidRPr="00BE0188">
        <w:rPr>
          <w:rFonts w:asciiTheme="majorHAnsi" w:hAnsiTheme="majorHAnsi" w:cs="Times New Roman"/>
          <w:bCs/>
          <w:sz w:val="22"/>
          <w:szCs w:val="22"/>
        </w:rPr>
        <w:t xml:space="preserve"> business, feel free to discuss your proposed post with your supervisor.  Ultimately, however, you have sole responsibility for what you choose to post online.  You should make sure that social media does not interfere with your job or commitments to customers. </w:t>
      </w:r>
    </w:p>
    <w:p w14:paraId="395C1D4B" w14:textId="7383797D" w:rsidR="00351709" w:rsidRPr="00BE0188" w:rsidRDefault="00351709"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 xml:space="preserve">4. Be professional: </w:t>
      </w:r>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workforce members are directed that, as with all communications, statements made in the confines of private blogs, social media sites</w:t>
      </w:r>
      <w:r w:rsidR="005B7ECF"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or chat rooms must treat the company and its employees, customers</w:t>
      </w:r>
      <w:r w:rsidR="005B7ECF"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and competitors with respect. </w:t>
      </w:r>
    </w:p>
    <w:p w14:paraId="1DDC8676" w14:textId="77777777" w:rsidR="00351709" w:rsidRPr="00BE0188" w:rsidRDefault="00351709"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 xml:space="preserve">5. Be mindful of the world’s longer memory:  Everything you say is likely to be indexed and stored forever, either via search engines or through bloggers that reference your posts.  </w:t>
      </w:r>
    </w:p>
    <w:p w14:paraId="301F29E5" w14:textId="77777777" w:rsidR="00351709" w:rsidRPr="00BE0188" w:rsidRDefault="00351709" w:rsidP="00351709">
      <w:pPr>
        <w:spacing w:after="240"/>
        <w:jc w:val="both"/>
        <w:rPr>
          <w:rFonts w:asciiTheme="majorHAnsi" w:hAnsiTheme="majorHAnsi" w:cs="Times New Roman"/>
          <w:bCs/>
          <w:sz w:val="22"/>
          <w:szCs w:val="22"/>
        </w:rPr>
      </w:pPr>
      <w:r w:rsidRPr="00BE0188">
        <w:rPr>
          <w:rFonts w:asciiTheme="majorHAnsi" w:hAnsiTheme="majorHAnsi" w:cs="Times New Roman"/>
          <w:bCs/>
          <w:sz w:val="22"/>
          <w:szCs w:val="22"/>
        </w:rPr>
        <w:t xml:space="preserve">If the Company determines that you have violated your obligations under this policy, the Company has the option to take certain steps which may include, among others, warnings, suspension, and/or termination.  </w:t>
      </w:r>
    </w:p>
    <w:p w14:paraId="417D8791" w14:textId="70DC44C1" w:rsidR="007C2FD5" w:rsidRDefault="00351709" w:rsidP="004A7443">
      <w:pPr>
        <w:spacing w:after="0"/>
        <w:jc w:val="both"/>
        <w:rPr>
          <w:rFonts w:asciiTheme="majorHAnsi" w:hAnsiTheme="majorHAnsi" w:cs="Times New Roman"/>
          <w:bCs/>
          <w:sz w:val="22"/>
          <w:szCs w:val="22"/>
        </w:rPr>
      </w:pPr>
      <w:r w:rsidRPr="00BE0188">
        <w:rPr>
          <w:rFonts w:asciiTheme="majorHAnsi" w:hAnsiTheme="majorHAnsi" w:cs="Times New Roman"/>
          <w:bCs/>
          <w:sz w:val="22"/>
          <w:szCs w:val="22"/>
        </w:rPr>
        <w:t xml:space="preserve">The best way to avoid a conflict is to not engage in any social media activities that involve </w:t>
      </w:r>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Pr="00BE0188">
        <w:rPr>
          <w:rFonts w:asciiTheme="majorHAnsi" w:hAnsiTheme="majorHAnsi" w:cs="Times New Roman"/>
          <w:bCs/>
          <w:sz w:val="22"/>
          <w:szCs w:val="22"/>
        </w:rPr>
        <w:t xml:space="preserve"> unless through the official sites sponsored by </w:t>
      </w:r>
      <w:bookmarkStart w:id="151" w:name="_Toc354126266"/>
      <w:r w:rsidR="00693380" w:rsidRPr="00BE0188">
        <w:rPr>
          <w:rFonts w:asciiTheme="majorHAnsi" w:hAnsiTheme="majorHAnsi" w:cs="Times New Roman"/>
          <w:bCs/>
          <w:sz w:val="22"/>
          <w:szCs w:val="22"/>
        </w:rPr>
        <w:t>(</w:t>
      </w:r>
      <w:proofErr w:type="spellStart"/>
      <w:r w:rsidR="00C50BBF" w:rsidRPr="00BE0188">
        <w:rPr>
          <w:rFonts w:asciiTheme="majorHAnsi" w:hAnsiTheme="majorHAnsi" w:cs="Times New Roman"/>
          <w:bCs/>
          <w:sz w:val="22"/>
          <w:szCs w:val="22"/>
        </w:rPr>
        <w:t>Upaya</w:t>
      </w:r>
      <w:proofErr w:type="spellEnd"/>
      <w:r w:rsidR="00693380" w:rsidRPr="00BE0188">
        <w:rPr>
          <w:rFonts w:asciiTheme="majorHAnsi" w:hAnsiTheme="majorHAnsi" w:cs="Times New Roman"/>
          <w:bCs/>
          <w:sz w:val="22"/>
          <w:szCs w:val="22"/>
        </w:rPr>
        <w:t>)</w:t>
      </w:r>
      <w:r w:rsidR="00A347DC" w:rsidRPr="00BE0188">
        <w:rPr>
          <w:rFonts w:asciiTheme="majorHAnsi" w:hAnsiTheme="majorHAnsi" w:cs="Times New Roman"/>
          <w:bCs/>
          <w:sz w:val="22"/>
          <w:szCs w:val="22"/>
        </w:rPr>
        <w:t>.</w:t>
      </w:r>
    </w:p>
    <w:p w14:paraId="4D469AEC" w14:textId="122D8577" w:rsidR="00C6243B" w:rsidDel="00371038" w:rsidRDefault="00C6243B" w:rsidP="004A7443">
      <w:pPr>
        <w:spacing w:after="0"/>
        <w:jc w:val="both"/>
        <w:rPr>
          <w:del w:id="152" w:author="unlhr intern" w:date="2021-12-06T10:32:00Z"/>
          <w:rFonts w:asciiTheme="majorHAnsi" w:hAnsiTheme="majorHAnsi" w:cs="Times New Roman"/>
          <w:bCs/>
          <w:sz w:val="22"/>
          <w:szCs w:val="22"/>
        </w:rPr>
      </w:pPr>
    </w:p>
    <w:p w14:paraId="611DEBB9" w14:textId="58B65CB7" w:rsidR="00C6243B" w:rsidRPr="00BE0188" w:rsidDel="00371038" w:rsidRDefault="00FD5516" w:rsidP="00C6243B">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del w:id="153" w:author="unlhr intern" w:date="2021-12-06T10:32:00Z"/>
          <w:rFonts w:asciiTheme="majorHAnsi" w:hAnsiTheme="majorHAnsi"/>
          <w:sz w:val="26"/>
          <w:szCs w:val="26"/>
          <w:u w:val="none"/>
        </w:rPr>
      </w:pPr>
      <w:bookmarkStart w:id="154" w:name="_Toc83829169"/>
      <w:del w:id="155" w:author="unlhr intern" w:date="2021-12-06T10:32:00Z">
        <w:r w:rsidDel="00371038">
          <w:delText>Environmental management plan</w:delText>
        </w:r>
        <w:bookmarkEnd w:id="154"/>
      </w:del>
    </w:p>
    <w:p w14:paraId="7765E218" w14:textId="670FB64A" w:rsidR="00C6243B" w:rsidRPr="00BE0188" w:rsidDel="00371038" w:rsidRDefault="00C6243B" w:rsidP="004A7443">
      <w:pPr>
        <w:spacing w:after="0"/>
        <w:jc w:val="both"/>
        <w:rPr>
          <w:del w:id="156" w:author="unlhr intern" w:date="2021-12-06T10:32:00Z"/>
          <w:rFonts w:asciiTheme="majorHAnsi" w:hAnsiTheme="majorHAnsi" w:cs="Times New Roman"/>
          <w:bCs/>
          <w:sz w:val="22"/>
          <w:szCs w:val="22"/>
        </w:rPr>
      </w:pPr>
    </w:p>
    <w:p w14:paraId="12F73977" w14:textId="17707834" w:rsidR="006170A0" w:rsidRPr="006170A0" w:rsidDel="00371038" w:rsidRDefault="006170A0" w:rsidP="006170A0">
      <w:pPr>
        <w:pStyle w:val="ListParagraph"/>
        <w:rPr>
          <w:del w:id="157" w:author="unlhr intern" w:date="2021-12-06T10:32:00Z"/>
          <w:rFonts w:asciiTheme="minorHAnsi" w:hAnsiTheme="minorHAnsi" w:cstheme="minorHAnsi"/>
          <w:color w:val="202124"/>
          <w:sz w:val="22"/>
          <w:szCs w:val="22"/>
          <w:shd w:val="clear" w:color="auto" w:fill="FFFFFF"/>
        </w:rPr>
      </w:pPr>
      <w:del w:id="158" w:author="unlhr intern" w:date="2021-12-06T10:32:00Z">
        <w:r w:rsidRPr="006170A0" w:rsidDel="00371038">
          <w:rPr>
            <w:rFonts w:asciiTheme="minorHAnsi" w:hAnsiTheme="minorHAnsi" w:cstheme="minorHAnsi"/>
            <w:sz w:val="22"/>
            <w:szCs w:val="22"/>
          </w:rPr>
          <w:delText xml:space="preserve"> </w:delText>
        </w:r>
        <w:r w:rsidRPr="006170A0" w:rsidDel="00371038">
          <w:rPr>
            <w:rFonts w:asciiTheme="minorHAnsi" w:hAnsiTheme="minorHAnsi" w:cstheme="minorHAnsi"/>
            <w:color w:val="202124"/>
            <w:sz w:val="22"/>
            <w:szCs w:val="22"/>
            <w:shd w:val="clear" w:color="auto" w:fill="FFFFFF"/>
          </w:rPr>
          <w:delText>Clean and green office is, in essence, cleaning using products and procedures that are safe for the environment and do not emit any pollutants when used</w:delText>
        </w:r>
      </w:del>
    </w:p>
    <w:p w14:paraId="7CCBD065" w14:textId="50C01CF6" w:rsidR="00C6243B" w:rsidRPr="00C6243B" w:rsidDel="00371038" w:rsidRDefault="00C6243B" w:rsidP="006170A0">
      <w:pPr>
        <w:pStyle w:val="ListParagraph"/>
        <w:spacing w:after="160" w:line="259" w:lineRule="auto"/>
        <w:contextualSpacing/>
        <w:rPr>
          <w:del w:id="159" w:author="unlhr intern" w:date="2021-12-06T10:32:00Z"/>
          <w:rFonts w:asciiTheme="minorHAnsi" w:hAnsiTheme="minorHAnsi" w:cstheme="minorHAnsi"/>
          <w:sz w:val="22"/>
          <w:szCs w:val="22"/>
        </w:rPr>
      </w:pPr>
    </w:p>
    <w:p w14:paraId="3206A9D4" w14:textId="7B7FE90E" w:rsidR="00C6243B" w:rsidRPr="00C6243B" w:rsidDel="00371038" w:rsidRDefault="00C6243B" w:rsidP="00C6243B">
      <w:pPr>
        <w:pStyle w:val="ListParagraph"/>
        <w:numPr>
          <w:ilvl w:val="0"/>
          <w:numId w:val="46"/>
        </w:numPr>
        <w:spacing w:after="160" w:line="259" w:lineRule="auto"/>
        <w:contextualSpacing/>
        <w:rPr>
          <w:del w:id="160" w:author="unlhr intern" w:date="2021-12-06T10:32:00Z"/>
          <w:rFonts w:asciiTheme="minorHAnsi" w:hAnsiTheme="minorHAnsi" w:cstheme="minorHAnsi"/>
          <w:sz w:val="22"/>
          <w:szCs w:val="22"/>
        </w:rPr>
      </w:pPr>
      <w:del w:id="161" w:author="unlhr intern" w:date="2021-12-06T10:32:00Z">
        <w:r w:rsidRPr="00C6243B" w:rsidDel="00371038">
          <w:rPr>
            <w:rFonts w:asciiTheme="minorHAnsi" w:hAnsiTheme="minorHAnsi" w:cstheme="minorHAnsi"/>
            <w:sz w:val="22"/>
            <w:szCs w:val="22"/>
          </w:rPr>
          <w:delText xml:space="preserve">Limit hard copy handouts </w:delText>
        </w:r>
      </w:del>
    </w:p>
    <w:p w14:paraId="44ADFCA9" w14:textId="68334BDB" w:rsidR="00C6243B" w:rsidRPr="00C6243B" w:rsidDel="00371038" w:rsidRDefault="00C6243B" w:rsidP="00C6243B">
      <w:pPr>
        <w:pStyle w:val="ListParagraph"/>
        <w:numPr>
          <w:ilvl w:val="0"/>
          <w:numId w:val="46"/>
        </w:numPr>
        <w:tabs>
          <w:tab w:val="left" w:pos="2880"/>
        </w:tabs>
        <w:spacing w:after="160" w:line="259" w:lineRule="auto"/>
        <w:contextualSpacing/>
        <w:rPr>
          <w:del w:id="162" w:author="unlhr intern" w:date="2021-12-06T10:32:00Z"/>
          <w:rFonts w:asciiTheme="minorHAnsi" w:hAnsiTheme="minorHAnsi" w:cstheme="minorHAnsi"/>
          <w:sz w:val="22"/>
          <w:szCs w:val="22"/>
        </w:rPr>
      </w:pPr>
      <w:del w:id="163" w:author="unlhr intern" w:date="2021-12-06T10:32:00Z">
        <w:r w:rsidRPr="00C6243B" w:rsidDel="00371038">
          <w:rPr>
            <w:rFonts w:asciiTheme="minorHAnsi" w:hAnsiTheme="minorHAnsi" w:cstheme="minorHAnsi"/>
            <w:sz w:val="22"/>
            <w:szCs w:val="22"/>
          </w:rPr>
          <w:delText>Print double sided on any necessary hard copy materials.</w:delText>
        </w:r>
      </w:del>
    </w:p>
    <w:p w14:paraId="61C2C6A5" w14:textId="684F3EFB" w:rsidR="00C6243B" w:rsidRPr="00C6243B" w:rsidDel="00371038" w:rsidRDefault="00C6243B" w:rsidP="00C6243B">
      <w:pPr>
        <w:pStyle w:val="ListParagraph"/>
        <w:numPr>
          <w:ilvl w:val="0"/>
          <w:numId w:val="46"/>
        </w:numPr>
        <w:tabs>
          <w:tab w:val="left" w:pos="2880"/>
        </w:tabs>
        <w:spacing w:after="160" w:line="259" w:lineRule="auto"/>
        <w:contextualSpacing/>
        <w:rPr>
          <w:del w:id="164" w:author="unlhr intern" w:date="2021-12-06T10:32:00Z"/>
          <w:rFonts w:asciiTheme="minorHAnsi" w:hAnsiTheme="minorHAnsi" w:cstheme="minorHAnsi"/>
          <w:sz w:val="22"/>
          <w:szCs w:val="22"/>
        </w:rPr>
      </w:pPr>
      <w:del w:id="165" w:author="unlhr intern" w:date="2021-12-06T10:32:00Z">
        <w:r w:rsidRPr="00C6243B" w:rsidDel="00371038">
          <w:rPr>
            <w:rFonts w:asciiTheme="minorHAnsi" w:hAnsiTheme="minorHAnsi" w:cstheme="minorHAnsi"/>
            <w:sz w:val="22"/>
            <w:szCs w:val="22"/>
          </w:rPr>
          <w:delText>Turn off unused lights.</w:delText>
        </w:r>
      </w:del>
    </w:p>
    <w:p w14:paraId="084B8D53" w14:textId="24A88E3B" w:rsidR="00C6243B" w:rsidRPr="00C6243B" w:rsidDel="00371038" w:rsidRDefault="00C6243B" w:rsidP="00C6243B">
      <w:pPr>
        <w:pStyle w:val="ListParagraph"/>
        <w:numPr>
          <w:ilvl w:val="0"/>
          <w:numId w:val="46"/>
        </w:numPr>
        <w:spacing w:after="160" w:line="259" w:lineRule="auto"/>
        <w:contextualSpacing/>
        <w:rPr>
          <w:del w:id="166" w:author="unlhr intern" w:date="2021-12-06T10:32:00Z"/>
          <w:rFonts w:asciiTheme="minorHAnsi" w:hAnsiTheme="minorHAnsi" w:cstheme="minorHAnsi"/>
          <w:sz w:val="22"/>
          <w:szCs w:val="22"/>
        </w:rPr>
      </w:pPr>
      <w:del w:id="167" w:author="unlhr intern" w:date="2021-12-06T10:32:00Z">
        <w:r w:rsidRPr="00C6243B" w:rsidDel="00371038">
          <w:rPr>
            <w:rFonts w:asciiTheme="minorHAnsi" w:hAnsiTheme="minorHAnsi" w:cstheme="minorHAnsi"/>
            <w:sz w:val="22"/>
            <w:szCs w:val="22"/>
          </w:rPr>
          <w:delText>Maximize natural light.</w:delText>
        </w:r>
      </w:del>
    </w:p>
    <w:p w14:paraId="55795369" w14:textId="08333E17" w:rsidR="00C6243B" w:rsidRPr="00C6243B" w:rsidDel="00371038" w:rsidRDefault="00C6243B" w:rsidP="00C6243B">
      <w:pPr>
        <w:pStyle w:val="ListParagraph"/>
        <w:numPr>
          <w:ilvl w:val="0"/>
          <w:numId w:val="46"/>
        </w:numPr>
        <w:spacing w:after="160" w:line="259" w:lineRule="auto"/>
        <w:contextualSpacing/>
        <w:rPr>
          <w:del w:id="168" w:author="unlhr intern" w:date="2021-12-06T10:32:00Z"/>
          <w:rFonts w:asciiTheme="minorHAnsi" w:hAnsiTheme="minorHAnsi" w:cstheme="minorHAnsi"/>
          <w:sz w:val="22"/>
          <w:szCs w:val="22"/>
        </w:rPr>
      </w:pPr>
      <w:del w:id="169" w:author="unlhr intern" w:date="2021-12-06T10:32:00Z">
        <w:r w:rsidRPr="00C6243B" w:rsidDel="00371038">
          <w:rPr>
            <w:rFonts w:asciiTheme="minorHAnsi" w:hAnsiTheme="minorHAnsi" w:cstheme="minorHAnsi"/>
            <w:sz w:val="22"/>
            <w:szCs w:val="22"/>
            <w:shd w:val="clear" w:color="auto" w:fill="FFFFFF"/>
          </w:rPr>
          <w:delText>Use of mugs, glasses, and dishes rather than disposables</w:delText>
        </w:r>
        <w:r w:rsidRPr="00C6243B" w:rsidDel="00371038">
          <w:rPr>
            <w:rFonts w:asciiTheme="minorHAnsi" w:hAnsiTheme="minorHAnsi" w:cstheme="minorHAnsi"/>
            <w:color w:val="56585C"/>
            <w:sz w:val="22"/>
            <w:szCs w:val="22"/>
            <w:shd w:val="clear" w:color="auto" w:fill="FFFFFF"/>
          </w:rPr>
          <w:delText>.</w:delText>
        </w:r>
      </w:del>
    </w:p>
    <w:p w14:paraId="2A81CE12" w14:textId="77777777" w:rsidR="00C6243B" w:rsidRDefault="00C6243B" w:rsidP="00C6243B"/>
    <w:p w14:paraId="07C6A716" w14:textId="77777777" w:rsidR="007C2FD5" w:rsidRPr="00BE0188" w:rsidRDefault="007C2FD5" w:rsidP="004A7443">
      <w:pPr>
        <w:spacing w:after="0"/>
        <w:jc w:val="both"/>
        <w:rPr>
          <w:rFonts w:asciiTheme="majorHAnsi" w:hAnsiTheme="majorHAnsi" w:cs="Times New Roman"/>
          <w:bCs/>
          <w:sz w:val="22"/>
          <w:szCs w:val="22"/>
        </w:rPr>
      </w:pPr>
    </w:p>
    <w:p w14:paraId="6B04AF90" w14:textId="2E446A28" w:rsidR="007C2FD5" w:rsidRDefault="007C2FD5" w:rsidP="004A7443">
      <w:pPr>
        <w:spacing w:after="0"/>
        <w:jc w:val="both"/>
        <w:rPr>
          <w:rFonts w:asciiTheme="majorHAnsi" w:hAnsiTheme="majorHAnsi" w:cs="Times New Roman"/>
          <w:bCs/>
          <w:sz w:val="22"/>
          <w:szCs w:val="22"/>
        </w:rPr>
      </w:pPr>
    </w:p>
    <w:p w14:paraId="11A9434C" w14:textId="25876805" w:rsidR="006170A0" w:rsidRDefault="006170A0" w:rsidP="004A7443">
      <w:pPr>
        <w:spacing w:after="0"/>
        <w:jc w:val="both"/>
        <w:rPr>
          <w:rFonts w:asciiTheme="majorHAnsi" w:hAnsiTheme="majorHAnsi" w:cs="Times New Roman"/>
          <w:bCs/>
          <w:sz w:val="22"/>
          <w:szCs w:val="22"/>
        </w:rPr>
      </w:pPr>
    </w:p>
    <w:p w14:paraId="56AE3E23" w14:textId="77777777" w:rsidR="006170A0" w:rsidRPr="00BE0188" w:rsidRDefault="006170A0" w:rsidP="004A7443">
      <w:pPr>
        <w:spacing w:after="0"/>
        <w:jc w:val="both"/>
        <w:rPr>
          <w:rFonts w:asciiTheme="majorHAnsi" w:hAnsiTheme="majorHAnsi" w:cs="Times New Roman"/>
          <w:bCs/>
          <w:sz w:val="22"/>
          <w:szCs w:val="22"/>
        </w:rPr>
      </w:pPr>
    </w:p>
    <w:p w14:paraId="2DD00679" w14:textId="77777777" w:rsidR="007C2FD5" w:rsidRPr="00BE0188" w:rsidRDefault="007C2FD5" w:rsidP="004A7443">
      <w:pPr>
        <w:spacing w:after="0"/>
        <w:jc w:val="both"/>
        <w:rPr>
          <w:rFonts w:asciiTheme="majorHAnsi" w:hAnsiTheme="majorHAnsi" w:cs="Times New Roman"/>
          <w:bCs/>
          <w:sz w:val="22"/>
          <w:szCs w:val="22"/>
        </w:rPr>
      </w:pPr>
    </w:p>
    <w:p w14:paraId="3482EF5F"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70" w:name="_Toc83829170"/>
      <w:r w:rsidRPr="00BE0188">
        <w:rPr>
          <w:rFonts w:asciiTheme="majorHAnsi" w:hAnsiTheme="majorHAnsi"/>
          <w:sz w:val="26"/>
          <w:szCs w:val="26"/>
          <w:u w:val="none"/>
        </w:rPr>
        <w:t>Interaction with the Government and Service of Legal Documents</w:t>
      </w:r>
      <w:bookmarkEnd w:id="151"/>
      <w:bookmarkEnd w:id="170"/>
    </w:p>
    <w:p w14:paraId="1E25D592" w14:textId="77777777" w:rsidR="007334E4" w:rsidRPr="00BE0188" w:rsidRDefault="007334E4" w:rsidP="00351709">
      <w:pPr>
        <w:pStyle w:val="BlockText"/>
        <w:ind w:left="0" w:right="0"/>
        <w:rPr>
          <w:rFonts w:asciiTheme="majorHAnsi" w:hAnsiTheme="majorHAnsi"/>
          <w:b w:val="0"/>
          <w:sz w:val="22"/>
          <w:szCs w:val="22"/>
        </w:rPr>
      </w:pPr>
    </w:p>
    <w:p w14:paraId="2C7F1583" w14:textId="658ACCA5" w:rsidR="00351709" w:rsidRPr="00BE0188" w:rsidRDefault="00693380"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values its excellent relations with the local, state, and federal government.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is committed to be a “good corporate citizen” and is proud of its record of service to the community.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values the communities where we do business.  From time to time, employees may interact with local government officials.  For example, a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w:t>
      </w:r>
      <w:r w:rsidR="00BF4F60" w:rsidRPr="00BE0188">
        <w:rPr>
          <w:rFonts w:asciiTheme="majorHAnsi" w:hAnsiTheme="majorHAnsi"/>
          <w:b w:val="0"/>
          <w:sz w:val="22"/>
          <w:szCs w:val="22"/>
        </w:rPr>
        <w:t>organization</w:t>
      </w:r>
      <w:r w:rsidR="00351709" w:rsidRPr="00BE0188">
        <w:rPr>
          <w:rFonts w:asciiTheme="majorHAnsi" w:hAnsiTheme="majorHAnsi"/>
          <w:b w:val="0"/>
          <w:sz w:val="22"/>
          <w:szCs w:val="22"/>
        </w:rPr>
        <w:t xml:space="preserve"> may require a local permit or approval, or local officials may inspect a</w:t>
      </w:r>
      <w:r w:rsidR="00D16137" w:rsidRPr="00BE0188">
        <w:rPr>
          <w:rFonts w:asciiTheme="majorHAnsi" w:hAnsiTheme="majorHAnsi"/>
          <w:b w:val="0"/>
          <w:sz w:val="22"/>
          <w:szCs w:val="22"/>
        </w:rPr>
        <w:t>n</w:t>
      </w:r>
      <w:r w:rsidR="00351709" w:rsidRPr="00BE0188">
        <w:rPr>
          <w:rFonts w:asciiTheme="majorHAnsi" w:hAnsiTheme="majorHAnsi"/>
          <w:b w:val="0"/>
          <w:sz w:val="22"/>
          <w:szCs w:val="22"/>
        </w:rPr>
        <w:t xml:space="preserve"> </w:t>
      </w:r>
      <w:r w:rsidR="00BF4F60" w:rsidRPr="00BE0188">
        <w:rPr>
          <w:rFonts w:asciiTheme="majorHAnsi" w:hAnsiTheme="majorHAnsi"/>
          <w:b w:val="0"/>
          <w:sz w:val="22"/>
          <w:szCs w:val="22"/>
        </w:rPr>
        <w:t>organization</w:t>
      </w:r>
      <w:r w:rsidR="00351709" w:rsidRPr="00BE0188">
        <w:rPr>
          <w:rFonts w:asciiTheme="majorHAnsi" w:hAnsiTheme="majorHAnsi"/>
          <w:b w:val="0"/>
          <w:sz w:val="22"/>
          <w:szCs w:val="22"/>
        </w:rPr>
        <w:t xml:space="preserve">.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is committed to complying with local laws, regulations</w:t>
      </w:r>
      <w:r w:rsidR="005B7ECF" w:rsidRPr="00BE0188">
        <w:rPr>
          <w:rFonts w:asciiTheme="majorHAnsi" w:hAnsiTheme="majorHAnsi"/>
          <w:b w:val="0"/>
          <w:sz w:val="22"/>
          <w:szCs w:val="22"/>
        </w:rPr>
        <w:t>,</w:t>
      </w:r>
      <w:r w:rsidR="00351709" w:rsidRPr="00BE0188">
        <w:rPr>
          <w:rFonts w:asciiTheme="majorHAnsi" w:hAnsiTheme="majorHAnsi"/>
          <w:b w:val="0"/>
          <w:sz w:val="22"/>
          <w:szCs w:val="22"/>
        </w:rPr>
        <w:t xml:space="preserve"> and codes and to working fairly and honestly with local officials and others in our communities.  In doing so, your actions must meet high ethical and legal standards.  It is against our policy (and may violate the law) to offer or make a payment or gift of any kind in order to facilitate a local process or to influence a local government official. </w:t>
      </w:r>
    </w:p>
    <w:p w14:paraId="22690368" w14:textId="77777777" w:rsidR="00351709" w:rsidRPr="00BE0188" w:rsidRDefault="00351709" w:rsidP="00351709">
      <w:pPr>
        <w:pStyle w:val="BlockText"/>
        <w:ind w:left="0" w:right="0"/>
        <w:rPr>
          <w:rFonts w:asciiTheme="majorHAnsi" w:hAnsiTheme="majorHAnsi"/>
          <w:b w:val="0"/>
          <w:sz w:val="22"/>
          <w:szCs w:val="22"/>
        </w:rPr>
      </w:pPr>
    </w:p>
    <w:p w14:paraId="31B464D4" w14:textId="47127BDD" w:rsidR="00351709" w:rsidRPr="00BE0188" w:rsidRDefault="00351709"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 xml:space="preserve">A representative of the government may seek to interview you regarding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business activities or your work at the Company.  In such event, you and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have the right to be represented by </w:t>
      </w:r>
      <w:r w:rsidRPr="00BE0188">
        <w:rPr>
          <w:rFonts w:asciiTheme="majorHAnsi" w:hAnsiTheme="majorHAnsi"/>
          <w:b w:val="0"/>
          <w:sz w:val="22"/>
          <w:szCs w:val="22"/>
        </w:rPr>
        <w:lastRenderedPageBreak/>
        <w:t>counsel.  If you are contacted by a government agent or representative and asked to provide information, you shoul</w:t>
      </w:r>
      <w:r w:rsidR="00F238D6" w:rsidRPr="00BE0188">
        <w:rPr>
          <w:rFonts w:asciiTheme="majorHAnsi" w:hAnsiTheme="majorHAnsi"/>
          <w:b w:val="0"/>
          <w:sz w:val="22"/>
          <w:szCs w:val="22"/>
        </w:rPr>
        <w:t>d contact your General Manager or Owner.</w:t>
      </w:r>
    </w:p>
    <w:p w14:paraId="708CEDC2" w14:textId="77777777" w:rsidR="00351709" w:rsidRPr="00BE0188" w:rsidRDefault="00351709" w:rsidP="00351709">
      <w:pPr>
        <w:pStyle w:val="BlockText"/>
        <w:ind w:left="0" w:right="0"/>
        <w:rPr>
          <w:rFonts w:asciiTheme="majorHAnsi" w:hAnsiTheme="majorHAnsi"/>
          <w:b w:val="0"/>
          <w:sz w:val="22"/>
          <w:szCs w:val="22"/>
        </w:rPr>
      </w:pPr>
    </w:p>
    <w:p w14:paraId="698A1606" w14:textId="6F00F2D2" w:rsidR="00351709" w:rsidRPr="00BE0188" w:rsidRDefault="00693380"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deals honestly and fairly with government representatives and agents</w:t>
      </w:r>
      <w:r w:rsidR="003A7D0F" w:rsidRPr="00BE0188">
        <w:rPr>
          <w:rFonts w:asciiTheme="majorHAnsi" w:hAnsiTheme="majorHAnsi"/>
          <w:b w:val="0"/>
          <w:sz w:val="22"/>
          <w:szCs w:val="22"/>
        </w:rPr>
        <w:t xml:space="preserve"> </w:t>
      </w:r>
      <w:r w:rsidR="00351709" w:rsidRPr="00BE0188">
        <w:rPr>
          <w:rFonts w:asciiTheme="majorHAnsi" w:hAnsiTheme="majorHAnsi"/>
          <w:b w:val="0"/>
          <w:sz w:val="22"/>
          <w:szCs w:val="22"/>
        </w:rPr>
        <w:t xml:space="preserve">to comply with valid governmental requests and processes.  Employees must be truthful and straightforward in their dealings with the government and may not direct or encourage another employee or anyone else to provide false or misleading information to any government agent or representative.  Employees must not direct or encourage anyone to destroy records relevant to an investigation.  If an inspector appears at your </w:t>
      </w:r>
      <w:r w:rsidR="00BF4F60" w:rsidRPr="00BE0188">
        <w:rPr>
          <w:rFonts w:asciiTheme="majorHAnsi" w:hAnsiTheme="majorHAnsi"/>
          <w:b w:val="0"/>
          <w:sz w:val="22"/>
          <w:szCs w:val="22"/>
        </w:rPr>
        <w:t>organization</w:t>
      </w:r>
      <w:r w:rsidR="00351709" w:rsidRPr="00BE0188">
        <w:rPr>
          <w:rFonts w:asciiTheme="majorHAnsi" w:hAnsiTheme="majorHAnsi"/>
          <w:b w:val="0"/>
          <w:sz w:val="22"/>
          <w:szCs w:val="22"/>
        </w:rPr>
        <w:t xml:space="preserve"> or someone arrives to serve legal papers, immediately notify your manager, who will follow the appropriate procedures and contact the Legal Department.</w:t>
      </w:r>
    </w:p>
    <w:p w14:paraId="717BC968" w14:textId="2FF4AF06" w:rsidR="000041F0" w:rsidRDefault="000041F0" w:rsidP="00351709">
      <w:pPr>
        <w:pStyle w:val="BlockText"/>
        <w:ind w:left="0" w:right="0"/>
        <w:rPr>
          <w:rFonts w:asciiTheme="majorHAnsi" w:hAnsiTheme="majorHAnsi"/>
          <w:b w:val="0"/>
          <w:sz w:val="22"/>
          <w:szCs w:val="22"/>
        </w:rPr>
      </w:pPr>
    </w:p>
    <w:p w14:paraId="58EB495A" w14:textId="77777777" w:rsidR="00BD1A70" w:rsidRPr="00BE0188" w:rsidRDefault="00BD1A70" w:rsidP="00351709">
      <w:pPr>
        <w:pStyle w:val="BlockText"/>
        <w:ind w:left="0" w:right="0"/>
        <w:rPr>
          <w:rFonts w:asciiTheme="majorHAnsi" w:hAnsiTheme="majorHAnsi"/>
          <w:b w:val="0"/>
          <w:sz w:val="22"/>
          <w:szCs w:val="22"/>
        </w:rPr>
      </w:pPr>
    </w:p>
    <w:p w14:paraId="34EA83D5" w14:textId="77777777" w:rsidR="000041F0" w:rsidRPr="00BE0188" w:rsidRDefault="000041F0" w:rsidP="00351709">
      <w:pPr>
        <w:pStyle w:val="BlockText"/>
        <w:ind w:left="0" w:right="0"/>
        <w:rPr>
          <w:rFonts w:asciiTheme="majorHAnsi" w:hAnsiTheme="majorHAnsi"/>
          <w:b w:val="0"/>
          <w:sz w:val="22"/>
          <w:szCs w:val="22"/>
        </w:rPr>
      </w:pPr>
    </w:p>
    <w:p w14:paraId="23D04F55"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71" w:name="_Toc354126268"/>
      <w:bookmarkStart w:id="172" w:name="_Toc83829171"/>
      <w:r w:rsidRPr="00BE0188">
        <w:rPr>
          <w:rFonts w:asciiTheme="majorHAnsi" w:hAnsiTheme="majorHAnsi"/>
          <w:sz w:val="26"/>
          <w:szCs w:val="26"/>
          <w:u w:val="none"/>
        </w:rPr>
        <w:t>Intellectual Property and Proprietary Information</w:t>
      </w:r>
      <w:bookmarkEnd w:id="171"/>
      <w:bookmarkEnd w:id="172"/>
    </w:p>
    <w:p w14:paraId="09803843" w14:textId="77777777" w:rsidR="007334E4" w:rsidRPr="00BE0188" w:rsidRDefault="007334E4" w:rsidP="00351709">
      <w:pPr>
        <w:pStyle w:val="BlockText"/>
        <w:tabs>
          <w:tab w:val="left" w:pos="9090"/>
        </w:tabs>
        <w:ind w:left="0" w:right="0"/>
        <w:rPr>
          <w:rFonts w:asciiTheme="majorHAnsi" w:hAnsiTheme="majorHAnsi"/>
          <w:b w:val="0"/>
          <w:sz w:val="22"/>
          <w:szCs w:val="22"/>
        </w:rPr>
      </w:pPr>
    </w:p>
    <w:p w14:paraId="16FB27A7" w14:textId="77777777" w:rsidR="00351709" w:rsidRPr="00BE0188" w:rsidRDefault="00351709" w:rsidP="00351709">
      <w:pPr>
        <w:pStyle w:val="BlockText"/>
        <w:tabs>
          <w:tab w:val="left" w:pos="9090"/>
        </w:tabs>
        <w:ind w:left="0" w:right="0"/>
        <w:rPr>
          <w:rFonts w:asciiTheme="majorHAnsi" w:hAnsiTheme="majorHAnsi"/>
          <w:b w:val="0"/>
          <w:szCs w:val="22"/>
        </w:rPr>
      </w:pPr>
      <w:r w:rsidRPr="00BE0188">
        <w:rPr>
          <w:rFonts w:asciiTheme="majorHAnsi" w:hAnsiTheme="majorHAnsi"/>
          <w:szCs w:val="22"/>
        </w:rPr>
        <w:t>Confidential Information</w:t>
      </w:r>
      <w:r w:rsidRPr="00BE0188">
        <w:rPr>
          <w:rFonts w:asciiTheme="majorHAnsi" w:hAnsiTheme="majorHAnsi"/>
          <w:b w:val="0"/>
          <w:szCs w:val="22"/>
        </w:rPr>
        <w:t xml:space="preserve"> </w:t>
      </w:r>
    </w:p>
    <w:p w14:paraId="3C2CE5D2" w14:textId="55C4DE4E" w:rsidR="00351709" w:rsidRPr="00BE0188" w:rsidRDefault="00351709" w:rsidP="00351709">
      <w:pPr>
        <w:pStyle w:val="BlockText"/>
        <w:tabs>
          <w:tab w:val="left" w:pos="9090"/>
        </w:tabs>
        <w:ind w:left="0" w:right="0"/>
        <w:rPr>
          <w:rFonts w:asciiTheme="majorHAnsi" w:hAnsiTheme="majorHAnsi"/>
          <w:b w:val="0"/>
          <w:sz w:val="22"/>
          <w:szCs w:val="22"/>
        </w:rPr>
      </w:pPr>
      <w:r w:rsidRPr="00BE0188">
        <w:rPr>
          <w:rFonts w:asciiTheme="majorHAnsi" w:hAnsiTheme="majorHAnsi"/>
          <w:b w:val="0"/>
          <w:sz w:val="22"/>
          <w:szCs w:val="22"/>
        </w:rPr>
        <w:t xml:space="preserve">During the course of employment at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all employees gain some knowledge and information which is nonpublic and proprietary.  </w:t>
      </w:r>
      <w:bookmarkStart w:id="173" w:name="_Hlk64238174"/>
      <w:r w:rsidRPr="00BE0188">
        <w:rPr>
          <w:rFonts w:asciiTheme="majorHAnsi" w:hAnsiTheme="majorHAnsi"/>
          <w:b w:val="0"/>
          <w:sz w:val="22"/>
          <w:szCs w:val="22"/>
        </w:rPr>
        <w:t xml:space="preserve">Employees are trusted with maintaining the confidentiality of this information. </w:t>
      </w:r>
      <w:bookmarkEnd w:id="173"/>
      <w:r w:rsidRPr="00BE0188">
        <w:rPr>
          <w:rFonts w:asciiTheme="majorHAnsi" w:hAnsiTheme="majorHAnsi"/>
          <w:b w:val="0"/>
          <w:sz w:val="22"/>
          <w:szCs w:val="22"/>
        </w:rPr>
        <w:t xml:space="preserve"> If this information were known outside the Company, it could harm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and its employees.  </w:t>
      </w:r>
      <w:bookmarkStart w:id="174" w:name="_Hlk64238207"/>
      <w:r w:rsidRPr="00BE0188">
        <w:rPr>
          <w:rFonts w:asciiTheme="majorHAnsi" w:hAnsiTheme="majorHAnsi"/>
          <w:b w:val="0"/>
          <w:sz w:val="22"/>
          <w:szCs w:val="22"/>
        </w:rPr>
        <w:t>Confidential information includes: supplier informa</w:t>
      </w:r>
      <w:r w:rsidR="00D16137" w:rsidRPr="00BE0188">
        <w:rPr>
          <w:rFonts w:asciiTheme="majorHAnsi" w:hAnsiTheme="majorHAnsi"/>
          <w:b w:val="0"/>
          <w:sz w:val="22"/>
          <w:szCs w:val="22"/>
        </w:rPr>
        <w:t xml:space="preserve">tion, our </w:t>
      </w:r>
      <w:r w:rsidR="00991E6E" w:rsidRPr="00BE0188">
        <w:rPr>
          <w:rFonts w:asciiTheme="majorHAnsi" w:hAnsiTheme="majorHAnsi"/>
          <w:b w:val="0"/>
          <w:sz w:val="22"/>
          <w:szCs w:val="22"/>
        </w:rPr>
        <w:t>technologies, formulas</w:t>
      </w:r>
      <w:r w:rsidRPr="00BE0188">
        <w:rPr>
          <w:rFonts w:asciiTheme="majorHAnsi" w:hAnsiTheme="majorHAnsi"/>
          <w:b w:val="0"/>
          <w:sz w:val="22"/>
          <w:szCs w:val="22"/>
        </w:rPr>
        <w:t xml:space="preserve">, business and marketing plans, and existing and future product information.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information should be used only for Company purposes and should not be disclosed to anyone outside of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unless they have signed a non-disclosure agreement in advance, which is approved by the Legal Department.  </w:t>
      </w:r>
      <w:bookmarkEnd w:id="174"/>
      <w:r w:rsidRPr="00BE0188">
        <w:rPr>
          <w:rFonts w:asciiTheme="majorHAnsi" w:hAnsiTheme="majorHAnsi"/>
          <w:b w:val="0"/>
          <w:sz w:val="22"/>
          <w:szCs w:val="22"/>
        </w:rPr>
        <w:t xml:space="preserve">Even within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only those individuals who truly need to know to conduct their business should have access to confidential information.  If you leave </w:t>
      </w:r>
      <w:r w:rsidR="00C70FE8" w:rsidRPr="00BE0188">
        <w:rPr>
          <w:rFonts w:asciiTheme="majorHAnsi" w:hAnsiTheme="majorHAnsi"/>
          <w:b w:val="0"/>
          <w:sz w:val="22"/>
          <w:szCs w:val="22"/>
        </w:rPr>
        <w:t>our company</w:t>
      </w:r>
      <w:r w:rsidRPr="00BE0188">
        <w:rPr>
          <w:rFonts w:asciiTheme="majorHAnsi" w:hAnsiTheme="majorHAnsi"/>
          <w:b w:val="0"/>
          <w:sz w:val="22"/>
          <w:szCs w:val="22"/>
        </w:rPr>
        <w:t xml:space="preserve">, you must return all Company materials and property. </w:t>
      </w:r>
    </w:p>
    <w:p w14:paraId="21796CF4" w14:textId="77777777" w:rsidR="00557E43" w:rsidRPr="00BE0188" w:rsidRDefault="00557E43" w:rsidP="00351709">
      <w:pPr>
        <w:pStyle w:val="BlockText"/>
        <w:tabs>
          <w:tab w:val="left" w:pos="9090"/>
        </w:tabs>
        <w:ind w:left="0" w:right="0"/>
        <w:rPr>
          <w:rFonts w:asciiTheme="majorHAnsi" w:hAnsiTheme="majorHAnsi"/>
          <w:b w:val="0"/>
          <w:sz w:val="22"/>
          <w:szCs w:val="22"/>
        </w:rPr>
      </w:pPr>
    </w:p>
    <w:p w14:paraId="4A5580F1" w14:textId="77777777" w:rsidR="00351709" w:rsidRPr="00BE0188" w:rsidRDefault="00351709" w:rsidP="00351709">
      <w:pPr>
        <w:pStyle w:val="BlockText"/>
        <w:tabs>
          <w:tab w:val="left" w:pos="9090"/>
        </w:tabs>
        <w:ind w:left="0" w:right="0"/>
        <w:rPr>
          <w:rFonts w:asciiTheme="majorHAnsi" w:hAnsiTheme="majorHAnsi"/>
          <w:b w:val="0"/>
          <w:sz w:val="22"/>
          <w:szCs w:val="22"/>
        </w:rPr>
      </w:pPr>
      <w:r w:rsidRPr="00BE0188">
        <w:rPr>
          <w:rFonts w:asciiTheme="majorHAnsi" w:hAnsiTheme="majorHAnsi"/>
          <w:b w:val="0"/>
          <w:sz w:val="22"/>
          <w:szCs w:val="22"/>
        </w:rPr>
        <w:t xml:space="preserve">Some basic rules to follow include: </w:t>
      </w:r>
    </w:p>
    <w:p w14:paraId="4D406F26" w14:textId="37FDEF38"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DON’T bring any papers or computer records from prior employers to </w:t>
      </w:r>
      <w:r w:rsidR="00693380" w:rsidRPr="00BE0188">
        <w:rPr>
          <w:rFonts w:asciiTheme="majorHAnsi" w:hAnsiTheme="majorHAnsi" w:cs="Times New Roman"/>
          <w:noProof/>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w:t>
      </w:r>
    </w:p>
    <w:p w14:paraId="3BF4D73A" w14:textId="77777777"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DON’T accept or use anyone else’s confidential information (or agree to maintain anyone’s information in confidence) except under an agreement approved by the Legal Department.</w:t>
      </w:r>
    </w:p>
    <w:p w14:paraId="3AF19E6B" w14:textId="77777777"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DON’T solicit confidential information from another Company’s present or former employees.</w:t>
      </w:r>
    </w:p>
    <w:p w14:paraId="62573A3F" w14:textId="77777777" w:rsidR="00351709" w:rsidRPr="00BE0188" w:rsidRDefault="00351709" w:rsidP="00351709">
      <w:pPr>
        <w:widowControl w:val="0"/>
        <w:numPr>
          <w:ilvl w:val="0"/>
          <w:numId w:val="15"/>
        </w:numPr>
        <w:tabs>
          <w:tab w:val="left"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DON’T engage in “espionage”; be above board in obtaining information about the marketplace.</w:t>
      </w:r>
    </w:p>
    <w:p w14:paraId="476278C0" w14:textId="77777777" w:rsidR="00351709" w:rsidRPr="00BE0188" w:rsidRDefault="00351709" w:rsidP="00351709">
      <w:pPr>
        <w:pStyle w:val="BlockText"/>
        <w:tabs>
          <w:tab w:val="left" w:pos="9090"/>
        </w:tabs>
        <w:ind w:left="0" w:right="0"/>
        <w:rPr>
          <w:rFonts w:asciiTheme="majorHAnsi" w:hAnsiTheme="majorHAnsi"/>
          <w:b w:val="0"/>
          <w:sz w:val="22"/>
          <w:szCs w:val="22"/>
        </w:rPr>
      </w:pPr>
    </w:p>
    <w:p w14:paraId="27BF2CE0" w14:textId="77777777" w:rsidR="00351709" w:rsidRPr="00BE0188" w:rsidRDefault="00351709" w:rsidP="00351709">
      <w:pPr>
        <w:pStyle w:val="BlockText"/>
        <w:tabs>
          <w:tab w:val="left" w:pos="9090"/>
        </w:tabs>
        <w:ind w:left="0" w:right="0"/>
        <w:rPr>
          <w:rFonts w:asciiTheme="majorHAnsi" w:hAnsiTheme="majorHAnsi"/>
          <w:b w:val="0"/>
          <w:szCs w:val="22"/>
        </w:rPr>
      </w:pPr>
      <w:r w:rsidRPr="00BE0188">
        <w:rPr>
          <w:rFonts w:asciiTheme="majorHAnsi" w:hAnsiTheme="majorHAnsi"/>
          <w:szCs w:val="22"/>
        </w:rPr>
        <w:t>Other Intellectual Property</w:t>
      </w:r>
      <w:r w:rsidRPr="00BE0188">
        <w:rPr>
          <w:rFonts w:asciiTheme="majorHAnsi" w:hAnsiTheme="majorHAnsi"/>
          <w:b w:val="0"/>
          <w:szCs w:val="22"/>
        </w:rPr>
        <w:t xml:space="preserve"> </w:t>
      </w:r>
    </w:p>
    <w:p w14:paraId="6C296005" w14:textId="5F983798" w:rsidR="00351709" w:rsidRPr="00BE0188" w:rsidRDefault="00351709" w:rsidP="00351709">
      <w:pPr>
        <w:pStyle w:val="BlockText"/>
        <w:tabs>
          <w:tab w:val="left" w:pos="9090"/>
        </w:tabs>
        <w:ind w:left="0" w:right="0"/>
        <w:rPr>
          <w:rFonts w:asciiTheme="majorHAnsi" w:hAnsiTheme="majorHAnsi"/>
          <w:b w:val="0"/>
          <w:sz w:val="22"/>
          <w:szCs w:val="22"/>
        </w:rPr>
      </w:pPr>
      <w:r w:rsidRPr="00BE0188">
        <w:rPr>
          <w:rFonts w:asciiTheme="majorHAnsi" w:hAnsiTheme="majorHAnsi"/>
          <w:b w:val="0"/>
          <w:sz w:val="22"/>
          <w:szCs w:val="22"/>
        </w:rPr>
        <w:t xml:space="preserve">As an employee, the things you create for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belong to the Company.  This “work product” includes inventions, discoveries, ideas, improvements, artwork</w:t>
      </w:r>
      <w:r w:rsidR="003A7D0F" w:rsidRPr="00BE0188">
        <w:rPr>
          <w:rFonts w:asciiTheme="majorHAnsi" w:hAnsiTheme="majorHAnsi"/>
          <w:b w:val="0"/>
          <w:sz w:val="22"/>
          <w:szCs w:val="22"/>
        </w:rPr>
        <w:t>,</w:t>
      </w:r>
      <w:r w:rsidRPr="00BE0188">
        <w:rPr>
          <w:rFonts w:asciiTheme="majorHAnsi" w:hAnsiTheme="majorHAnsi"/>
          <w:b w:val="0"/>
          <w:sz w:val="22"/>
          <w:szCs w:val="22"/>
        </w:rPr>
        <w:t xml:space="preserve"> and works of authorship.  This work product is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property (and does not belong to you) if it is created or developed, in whole or in part, on Company time, as part of your duties or through the use of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resources or information.  This means you have rights to any invention for which no equipment, supplies, facility, or trade secret or confidential information of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was used and which was developed entirely on your own time, unless the invention relates to the business of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or to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actual or demonstrably anticipated research or development, or the invention results from any work that you performed for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during the term of your employment relationship with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Employees must promptly disclose to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in writing, any such work product and cooperate with the Company’s efforts to obtain protection for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To ensure that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receives the benefit of work done by outside </w:t>
      </w:r>
      <w:r w:rsidRPr="00BE0188">
        <w:rPr>
          <w:rFonts w:asciiTheme="majorHAnsi" w:hAnsiTheme="majorHAnsi"/>
          <w:b w:val="0"/>
          <w:sz w:val="22"/>
          <w:szCs w:val="22"/>
        </w:rPr>
        <w:lastRenderedPageBreak/>
        <w:t xml:space="preserve">consultants, it is essential that an appropriate agreement or release be in place before any work begins. </w:t>
      </w:r>
    </w:p>
    <w:p w14:paraId="0A558712" w14:textId="77777777" w:rsidR="00351709" w:rsidRPr="00BE0188" w:rsidRDefault="00351709" w:rsidP="00351709">
      <w:pPr>
        <w:pStyle w:val="BlockText"/>
        <w:tabs>
          <w:tab w:val="left" w:pos="9090"/>
        </w:tabs>
        <w:ind w:left="0" w:right="0"/>
        <w:rPr>
          <w:rFonts w:asciiTheme="majorHAnsi" w:hAnsiTheme="majorHAnsi"/>
          <w:b w:val="0"/>
          <w:sz w:val="22"/>
          <w:szCs w:val="22"/>
        </w:rPr>
      </w:pPr>
    </w:p>
    <w:p w14:paraId="0E2B7CB5" w14:textId="452846AD" w:rsidR="00351709" w:rsidRPr="00BE0188" w:rsidRDefault="00351709" w:rsidP="00351709">
      <w:pPr>
        <w:pStyle w:val="BlockText"/>
        <w:tabs>
          <w:tab w:val="left" w:pos="9090"/>
        </w:tabs>
        <w:ind w:left="0" w:right="0"/>
        <w:rPr>
          <w:rFonts w:asciiTheme="majorHAnsi" w:hAnsiTheme="majorHAnsi"/>
          <w:b w:val="0"/>
          <w:sz w:val="22"/>
          <w:szCs w:val="22"/>
        </w:rPr>
      </w:pPr>
      <w:r w:rsidRPr="00BE0188">
        <w:rPr>
          <w:rFonts w:asciiTheme="majorHAnsi" w:hAnsiTheme="majorHAnsi"/>
          <w:b w:val="0"/>
          <w:sz w:val="22"/>
          <w:szCs w:val="22"/>
        </w:rPr>
        <w:t xml:space="preserve">Our brands, including the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name, are extremely valuable to our success.  Brands are fragile and must be used carefully and protected from others’ misuse.  Consult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Legal Department if you have questions about guidelines for proper trademark usage.</w:t>
      </w:r>
    </w:p>
    <w:p w14:paraId="355BE3F3" w14:textId="77777777" w:rsidR="00351709" w:rsidRPr="00BE0188" w:rsidRDefault="00351709" w:rsidP="00351709">
      <w:pPr>
        <w:pStyle w:val="BlockText"/>
        <w:tabs>
          <w:tab w:val="left" w:pos="9090"/>
        </w:tabs>
        <w:ind w:left="0" w:right="0"/>
        <w:rPr>
          <w:rFonts w:asciiTheme="majorHAnsi" w:hAnsiTheme="majorHAnsi"/>
          <w:b w:val="0"/>
          <w:sz w:val="22"/>
          <w:szCs w:val="22"/>
        </w:rPr>
      </w:pPr>
      <w:r w:rsidRPr="00BE0188">
        <w:rPr>
          <w:rFonts w:asciiTheme="majorHAnsi" w:hAnsiTheme="majorHAnsi"/>
          <w:b w:val="0"/>
          <w:sz w:val="22"/>
          <w:szCs w:val="22"/>
        </w:rPr>
        <w:t xml:space="preserve"> </w:t>
      </w:r>
    </w:p>
    <w:p w14:paraId="38C76C87" w14:textId="77777777" w:rsidR="00351709" w:rsidRPr="00BE0188" w:rsidRDefault="00351709" w:rsidP="00351709">
      <w:pPr>
        <w:pStyle w:val="BlockText"/>
        <w:tabs>
          <w:tab w:val="left" w:pos="9090"/>
        </w:tabs>
        <w:ind w:left="0" w:right="0"/>
        <w:rPr>
          <w:rFonts w:asciiTheme="majorHAnsi" w:hAnsiTheme="majorHAnsi"/>
          <w:b w:val="0"/>
        </w:rPr>
      </w:pPr>
      <w:r w:rsidRPr="00BE0188">
        <w:rPr>
          <w:rFonts w:asciiTheme="majorHAnsi" w:hAnsiTheme="majorHAnsi"/>
        </w:rPr>
        <w:t>Company Records</w:t>
      </w:r>
      <w:r w:rsidRPr="00BE0188">
        <w:rPr>
          <w:rFonts w:asciiTheme="majorHAnsi" w:hAnsiTheme="majorHAnsi"/>
          <w:b w:val="0"/>
        </w:rPr>
        <w:t xml:space="preserve"> </w:t>
      </w:r>
    </w:p>
    <w:p w14:paraId="559B4B1D" w14:textId="0B08C88A" w:rsidR="00351709" w:rsidRPr="00BE0188" w:rsidRDefault="00693380" w:rsidP="00351709">
      <w:pPr>
        <w:pStyle w:val="BlockText"/>
        <w:tabs>
          <w:tab w:val="left" w:pos="9090"/>
        </w:tabs>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retains its records only for as long as the records are being actively used, unless the law or business needs require longer retention.  This policy applies to records maintained in all forms at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including records kept in written and electronic form. </w:t>
      </w:r>
    </w:p>
    <w:p w14:paraId="419D69BB" w14:textId="77777777" w:rsidR="00351709" w:rsidRPr="00BE0188" w:rsidRDefault="00351709" w:rsidP="00351709">
      <w:pPr>
        <w:pStyle w:val="BlockText"/>
        <w:tabs>
          <w:tab w:val="left" w:pos="9090"/>
        </w:tabs>
        <w:ind w:left="0" w:right="0"/>
        <w:rPr>
          <w:rFonts w:asciiTheme="majorHAnsi" w:hAnsiTheme="majorHAnsi"/>
          <w:b w:val="0"/>
          <w:i/>
          <w:sz w:val="22"/>
          <w:szCs w:val="22"/>
          <w:u w:val="single"/>
        </w:rPr>
      </w:pPr>
    </w:p>
    <w:p w14:paraId="4EEE0EBD" w14:textId="439C7BB8" w:rsidR="00351709" w:rsidRPr="00BE0188" w:rsidRDefault="00693380" w:rsidP="00351709">
      <w:pPr>
        <w:pStyle w:val="BlockText"/>
        <w:tabs>
          <w:tab w:val="left" w:pos="9090"/>
        </w:tabs>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does not knowingly destroy or discard evidence.  Records relevant to a legal action cannot be destroyed or discarded without the approval of the Legal Department.  If </w:t>
      </w: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receives a subpoena, a request for records or other legal papers or if we have reason to believe that such a request or demand is likely, the Company policy is to retain all records which are relevant to the matter.  If you receive such a request or other legal papers, notify </w:t>
      </w:r>
      <w:r w:rsidR="00587188" w:rsidRPr="00BE0188">
        <w:rPr>
          <w:rFonts w:asciiTheme="majorHAnsi" w:hAnsiTheme="majorHAnsi"/>
          <w:b w:val="0"/>
          <w:sz w:val="22"/>
          <w:szCs w:val="22"/>
        </w:rPr>
        <w:t>your manager</w:t>
      </w:r>
      <w:r w:rsidR="00351709" w:rsidRPr="00BE0188">
        <w:rPr>
          <w:rFonts w:asciiTheme="majorHAnsi" w:hAnsiTheme="majorHAnsi"/>
          <w:b w:val="0"/>
          <w:sz w:val="22"/>
          <w:szCs w:val="22"/>
        </w:rPr>
        <w:t xml:space="preserve"> immediately. </w:t>
      </w:r>
    </w:p>
    <w:p w14:paraId="1DB84067" w14:textId="77777777" w:rsidR="00E24EAB" w:rsidRPr="00BE0188" w:rsidRDefault="00E24EAB" w:rsidP="004A7443">
      <w:pPr>
        <w:spacing w:after="0"/>
        <w:jc w:val="both"/>
        <w:rPr>
          <w:rFonts w:asciiTheme="majorHAnsi" w:hAnsiTheme="majorHAnsi" w:cs="Times New Roman"/>
          <w:b/>
          <w:sz w:val="22"/>
          <w:szCs w:val="22"/>
          <w:u w:val="single"/>
        </w:rPr>
      </w:pPr>
    </w:p>
    <w:p w14:paraId="408B7DCB" w14:textId="77777777" w:rsidR="0025546C" w:rsidRPr="00BE0188" w:rsidRDefault="0025546C" w:rsidP="004A7443">
      <w:pPr>
        <w:spacing w:after="0"/>
        <w:jc w:val="both"/>
        <w:rPr>
          <w:rFonts w:asciiTheme="majorHAnsi" w:hAnsiTheme="majorHAnsi" w:cs="Times New Roman"/>
          <w:b/>
          <w:sz w:val="22"/>
          <w:szCs w:val="22"/>
          <w:u w:val="single"/>
        </w:rPr>
      </w:pPr>
    </w:p>
    <w:p w14:paraId="4265AE6F" w14:textId="77777777" w:rsidR="005B5C43" w:rsidRPr="00BE0188" w:rsidRDefault="005B5C43" w:rsidP="005B5C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75" w:name="_Toc83829172"/>
      <w:r w:rsidRPr="00BE0188">
        <w:rPr>
          <w:rFonts w:asciiTheme="majorHAnsi" w:hAnsiTheme="majorHAnsi"/>
          <w:sz w:val="26"/>
          <w:szCs w:val="26"/>
          <w:u w:val="none"/>
        </w:rPr>
        <w:t>Employee Benefits</w:t>
      </w:r>
      <w:bookmarkEnd w:id="175"/>
    </w:p>
    <w:p w14:paraId="51E1C26C" w14:textId="77777777" w:rsidR="005B5C43" w:rsidRPr="00BE0188" w:rsidRDefault="005B5C43" w:rsidP="004A7443">
      <w:pPr>
        <w:spacing w:after="0"/>
        <w:jc w:val="both"/>
        <w:rPr>
          <w:rFonts w:asciiTheme="majorHAnsi" w:hAnsiTheme="majorHAnsi" w:cs="Times New Roman"/>
          <w:b/>
          <w:sz w:val="22"/>
          <w:szCs w:val="22"/>
          <w:u w:val="single"/>
        </w:rPr>
      </w:pPr>
    </w:p>
    <w:p w14:paraId="5CEC8ADD" w14:textId="0FE02C92" w:rsidR="005B5C43" w:rsidRPr="00BE0188" w:rsidDel="0061307C" w:rsidRDefault="005B5C43" w:rsidP="005B5C43">
      <w:pPr>
        <w:ind w:right="18"/>
        <w:contextualSpacing/>
        <w:jc w:val="both"/>
        <w:rPr>
          <w:del w:id="176" w:author="unlhr intern" w:date="2021-12-07T11:11:00Z"/>
          <w:rFonts w:cs="Arial"/>
          <w:b/>
          <w:sz w:val="22"/>
          <w:szCs w:val="18"/>
        </w:rPr>
      </w:pPr>
      <w:r w:rsidRPr="00BE0188">
        <w:rPr>
          <w:rFonts w:eastAsia="Arial Unicode MS" w:cs="Arial"/>
          <w:sz w:val="22"/>
          <w:szCs w:val="18"/>
        </w:rPr>
        <w:t>Eligible employees at (</w:t>
      </w:r>
      <w:proofErr w:type="spellStart"/>
      <w:r w:rsidR="00C50BBF" w:rsidRPr="00BE0188">
        <w:rPr>
          <w:rFonts w:eastAsia="Arial Unicode MS" w:cs="Arial"/>
          <w:sz w:val="22"/>
          <w:szCs w:val="18"/>
        </w:rPr>
        <w:t>Upaya</w:t>
      </w:r>
      <w:proofErr w:type="spellEnd"/>
      <w:r w:rsidRPr="00BE0188">
        <w:rPr>
          <w:rFonts w:eastAsia="Arial Unicode MS" w:cs="Arial"/>
          <w:sz w:val="22"/>
          <w:szCs w:val="18"/>
        </w:rPr>
        <w:t xml:space="preserve">) are provided a wide range of benefits. </w:t>
      </w:r>
      <w:del w:id="177" w:author="unlhr intern" w:date="2021-12-07T11:16:00Z">
        <w:r w:rsidRPr="00BE0188" w:rsidDel="007E12D2">
          <w:rPr>
            <w:rFonts w:eastAsia="Arial Unicode MS" w:cs="Arial"/>
            <w:sz w:val="22"/>
            <w:szCs w:val="18"/>
          </w:rPr>
          <w:delText>A number of the programs</w:delText>
        </w:r>
      </w:del>
      <w:ins w:id="178" w:author="unlhr intern" w:date="2021-12-07T11:16:00Z">
        <w:r w:rsidR="007E12D2">
          <w:rPr>
            <w:rFonts w:eastAsia="Arial Unicode MS" w:cs="Arial"/>
            <w:sz w:val="22"/>
            <w:szCs w:val="18"/>
          </w:rPr>
          <w:t>Benefits</w:t>
        </w:r>
      </w:ins>
      <w:r w:rsidRPr="00BE0188">
        <w:rPr>
          <w:rFonts w:eastAsia="Arial Unicode MS" w:cs="Arial"/>
          <w:sz w:val="22"/>
          <w:szCs w:val="18"/>
        </w:rPr>
        <w:t xml:space="preserve"> </w:t>
      </w:r>
      <w:del w:id="179" w:author="unlhr intern" w:date="2021-12-07T11:16:00Z">
        <w:r w:rsidRPr="00BE0188" w:rsidDel="007E12D2">
          <w:rPr>
            <w:rFonts w:eastAsia="Arial Unicode MS" w:cs="Arial"/>
            <w:sz w:val="22"/>
            <w:szCs w:val="18"/>
          </w:rPr>
          <w:delText>(</w:delText>
        </w:r>
      </w:del>
      <w:r w:rsidR="00533B69" w:rsidRPr="00BE0188">
        <w:rPr>
          <w:rFonts w:eastAsia="Arial Unicode MS" w:cs="Arial"/>
          <w:sz w:val="22"/>
          <w:szCs w:val="18"/>
        </w:rPr>
        <w:t xml:space="preserve">such as </w:t>
      </w:r>
      <w:del w:id="180" w:author="unlhr intern" w:date="2021-12-07T11:16:00Z">
        <w:r w:rsidR="00533B69" w:rsidRPr="00BE0188" w:rsidDel="00AC544A">
          <w:rPr>
            <w:rFonts w:eastAsia="Arial Unicode MS" w:cs="Arial"/>
            <w:sz w:val="22"/>
            <w:szCs w:val="18"/>
          </w:rPr>
          <w:delText>Social Security</w:delText>
        </w:r>
      </w:del>
      <w:ins w:id="181" w:author="unlhr intern" w:date="2021-12-07T11:16:00Z">
        <w:r w:rsidR="00AC544A">
          <w:rPr>
            <w:rFonts w:eastAsia="Arial Unicode MS" w:cs="Arial"/>
            <w:sz w:val="22"/>
            <w:szCs w:val="18"/>
          </w:rPr>
          <w:t>Citizen Investment Trust</w:t>
        </w:r>
      </w:ins>
      <w:r w:rsidR="00533B69" w:rsidRPr="00BE0188">
        <w:rPr>
          <w:rFonts w:eastAsia="Arial Unicode MS" w:cs="Arial"/>
          <w:sz w:val="22"/>
          <w:szCs w:val="18"/>
        </w:rPr>
        <w:t>, gratuity</w:t>
      </w:r>
      <w:r w:rsidR="00E24EAB" w:rsidRPr="00BE0188">
        <w:rPr>
          <w:rFonts w:eastAsia="Arial Unicode MS" w:cs="Arial"/>
          <w:sz w:val="22"/>
          <w:szCs w:val="18"/>
        </w:rPr>
        <w:t>,</w:t>
      </w:r>
      <w:r w:rsidR="00533B69" w:rsidRPr="00BE0188">
        <w:rPr>
          <w:rFonts w:eastAsia="Arial Unicode MS" w:cs="Arial"/>
          <w:sz w:val="22"/>
          <w:szCs w:val="18"/>
        </w:rPr>
        <w:t xml:space="preserve"> and insurance</w:t>
      </w:r>
      <w:del w:id="182" w:author="unlhr intern" w:date="2021-12-07T11:16:00Z">
        <w:r w:rsidRPr="00BE0188" w:rsidDel="004C674B">
          <w:rPr>
            <w:rFonts w:eastAsia="Arial Unicode MS" w:cs="Arial"/>
            <w:sz w:val="22"/>
            <w:szCs w:val="18"/>
          </w:rPr>
          <w:delText>)</w:delText>
        </w:r>
      </w:del>
      <w:r w:rsidRPr="00BE0188">
        <w:rPr>
          <w:rFonts w:eastAsia="Arial Unicode MS" w:cs="Arial"/>
          <w:sz w:val="22"/>
          <w:szCs w:val="18"/>
        </w:rPr>
        <w:t xml:space="preserve"> cover all employees in the manner prescribed by law.</w:t>
      </w:r>
      <w:del w:id="183" w:author="unlhr intern" w:date="2021-12-07T11:20:00Z">
        <w:r w:rsidRPr="00BE0188" w:rsidDel="00BD1155">
          <w:rPr>
            <w:rFonts w:eastAsia="Arial Unicode MS" w:cs="Arial"/>
            <w:sz w:val="22"/>
            <w:szCs w:val="18"/>
          </w:rPr>
          <w:delText xml:space="preserve"> </w:delText>
        </w:r>
      </w:del>
      <w:del w:id="184" w:author="unlhr intern" w:date="2021-12-07T11:11:00Z">
        <w:r w:rsidRPr="00BE0188" w:rsidDel="0061307C">
          <w:rPr>
            <w:rFonts w:eastAsia="Arial Unicode MS" w:cs="Arial"/>
            <w:sz w:val="22"/>
            <w:szCs w:val="18"/>
          </w:rPr>
          <w:delText xml:space="preserve">Benefits eligibility is dependent upon a variety of factors, including employee classification. Your supervisor can identify the programs for which you are eligible. </w:delText>
        </w:r>
      </w:del>
    </w:p>
    <w:p w14:paraId="7998341F" w14:textId="77777777" w:rsidR="005B5C43" w:rsidRPr="00BE0188" w:rsidRDefault="005B5C43">
      <w:pPr>
        <w:ind w:right="18"/>
        <w:contextualSpacing/>
        <w:jc w:val="both"/>
        <w:rPr>
          <w:rFonts w:asciiTheme="majorHAnsi" w:hAnsiTheme="majorHAnsi" w:cs="Times New Roman"/>
          <w:b/>
          <w:sz w:val="22"/>
          <w:szCs w:val="22"/>
          <w:u w:val="single"/>
        </w:rPr>
        <w:pPrChange w:id="185" w:author="unlhr intern" w:date="2021-12-07T11:11:00Z">
          <w:pPr>
            <w:spacing w:after="0"/>
            <w:jc w:val="both"/>
          </w:pPr>
        </w:pPrChange>
      </w:pPr>
    </w:p>
    <w:p w14:paraId="3680D147" w14:textId="77777777" w:rsidR="0025546C" w:rsidRPr="00BE0188" w:rsidDel="0061307C" w:rsidRDefault="0025546C" w:rsidP="00A70F0A">
      <w:pPr>
        <w:pStyle w:val="ListParagraph"/>
        <w:ind w:left="0" w:right="18"/>
        <w:jc w:val="both"/>
        <w:rPr>
          <w:del w:id="186" w:author="unlhr intern" w:date="2021-12-07T11:11:00Z"/>
          <w:rFonts w:asciiTheme="minorHAnsi" w:eastAsia="Arial Unicode MS" w:hAnsiTheme="minorHAnsi" w:cs="Arial"/>
          <w:sz w:val="22"/>
          <w:szCs w:val="22"/>
        </w:rPr>
      </w:pPr>
    </w:p>
    <w:p w14:paraId="20951DCF" w14:textId="77777777" w:rsidR="007C2FD5" w:rsidRPr="00BE0188" w:rsidRDefault="007C2FD5" w:rsidP="00A70F0A">
      <w:pPr>
        <w:pStyle w:val="ListParagraph"/>
        <w:ind w:left="0" w:right="18"/>
        <w:jc w:val="both"/>
        <w:rPr>
          <w:rFonts w:asciiTheme="minorHAnsi" w:eastAsia="Arial Unicode MS" w:hAnsiTheme="minorHAnsi" w:cs="Arial"/>
          <w:sz w:val="22"/>
          <w:szCs w:val="22"/>
        </w:rPr>
      </w:pPr>
    </w:p>
    <w:p w14:paraId="58E5E734" w14:textId="77777777" w:rsidR="007C2FD5" w:rsidRPr="00BE0188" w:rsidRDefault="007C2FD5" w:rsidP="00A70F0A">
      <w:pPr>
        <w:pStyle w:val="ListParagraph"/>
        <w:ind w:left="0" w:right="18"/>
        <w:jc w:val="both"/>
        <w:rPr>
          <w:rFonts w:asciiTheme="minorHAnsi" w:eastAsia="Arial Unicode MS" w:hAnsiTheme="minorHAnsi" w:cs="Arial"/>
          <w:sz w:val="22"/>
          <w:szCs w:val="22"/>
        </w:rPr>
      </w:pPr>
    </w:p>
    <w:p w14:paraId="06E9652B" w14:textId="77777777" w:rsidR="0025546C" w:rsidRPr="00BE0188" w:rsidRDefault="0025546C" w:rsidP="00A70F0A">
      <w:pPr>
        <w:pStyle w:val="ListParagraph"/>
        <w:ind w:left="0" w:right="18"/>
        <w:jc w:val="both"/>
        <w:rPr>
          <w:rFonts w:asciiTheme="minorHAnsi" w:eastAsia="Arial Unicode MS" w:hAnsiTheme="minorHAnsi" w:cs="Arial"/>
          <w:sz w:val="22"/>
          <w:szCs w:val="22"/>
        </w:rPr>
      </w:pPr>
    </w:p>
    <w:p w14:paraId="42DAC3F7" w14:textId="5E4B42C1" w:rsidR="00B731E6" w:rsidRPr="00BE0188" w:rsidRDefault="00B731E6" w:rsidP="00B731E6">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r w:rsidRPr="00BE0188">
        <w:rPr>
          <w:rFonts w:asciiTheme="majorHAnsi" w:hAnsiTheme="majorHAnsi"/>
          <w:sz w:val="26"/>
          <w:szCs w:val="26"/>
          <w:u w:val="none"/>
        </w:rPr>
        <w:t xml:space="preserve"> </w:t>
      </w:r>
      <w:bookmarkStart w:id="187" w:name="_Toc83829173"/>
      <w:ins w:id="188" w:author="unlhr intern" w:date="2021-12-08T08:16:00Z">
        <w:r w:rsidR="0058154B">
          <w:rPr>
            <w:rFonts w:asciiTheme="majorHAnsi" w:hAnsiTheme="majorHAnsi"/>
            <w:sz w:val="26"/>
            <w:szCs w:val="26"/>
            <w:u w:val="none"/>
          </w:rPr>
          <w:t>Home</w:t>
        </w:r>
      </w:ins>
      <w:del w:id="189" w:author="unlhr intern" w:date="2021-12-08T08:16:00Z">
        <w:r w:rsidR="00BF7255" w:rsidRPr="00BE0188" w:rsidDel="0058154B">
          <w:rPr>
            <w:rFonts w:asciiTheme="majorHAnsi" w:hAnsiTheme="majorHAnsi"/>
            <w:sz w:val="26"/>
            <w:szCs w:val="26"/>
            <w:u w:val="none"/>
          </w:rPr>
          <w:delText>Annual</w:delText>
        </w:r>
      </w:del>
      <w:r w:rsidR="00BF7255" w:rsidRPr="00BE0188">
        <w:rPr>
          <w:rFonts w:asciiTheme="majorHAnsi" w:hAnsiTheme="majorHAnsi"/>
          <w:sz w:val="26"/>
          <w:szCs w:val="26"/>
          <w:u w:val="none"/>
        </w:rPr>
        <w:t xml:space="preserve"> </w:t>
      </w:r>
      <w:r w:rsidRPr="00BE0188">
        <w:rPr>
          <w:rFonts w:asciiTheme="majorHAnsi" w:hAnsiTheme="majorHAnsi"/>
          <w:sz w:val="26"/>
          <w:szCs w:val="26"/>
          <w:u w:val="none"/>
        </w:rPr>
        <w:t>Leave</w:t>
      </w:r>
      <w:bookmarkEnd w:id="187"/>
    </w:p>
    <w:p w14:paraId="5D9CAE0D" w14:textId="77777777" w:rsidR="002F2118" w:rsidRPr="00BE0188" w:rsidRDefault="002F2118" w:rsidP="00C531F5">
      <w:pPr>
        <w:spacing w:after="0"/>
        <w:jc w:val="both"/>
        <w:rPr>
          <w:rFonts w:cs="Times New Roman"/>
          <w:b/>
          <w:sz w:val="22"/>
          <w:szCs w:val="22"/>
          <w:u w:val="single"/>
        </w:rPr>
      </w:pPr>
    </w:p>
    <w:p w14:paraId="4E859B4F" w14:textId="6D54FC30" w:rsidR="00B731E6" w:rsidRPr="00BE0188" w:rsidRDefault="00EA7F2D" w:rsidP="00C531F5">
      <w:pPr>
        <w:spacing w:after="0"/>
        <w:jc w:val="both"/>
        <w:rPr>
          <w:rFonts w:asciiTheme="majorHAnsi" w:hAnsiTheme="majorHAnsi" w:cs="Times New Roman"/>
          <w:b/>
          <w:sz w:val="22"/>
          <w:szCs w:val="22"/>
          <w:u w:val="single"/>
        </w:rPr>
      </w:pPr>
      <w:ins w:id="190" w:author="unlhr intern" w:date="2022-01-06T11:17:00Z">
        <w:r>
          <w:rPr>
            <w:rFonts w:asciiTheme="majorHAnsi" w:hAnsiTheme="majorHAnsi"/>
            <w:color w:val="232323"/>
            <w:sz w:val="22"/>
            <w:szCs w:val="22"/>
            <w:shd w:val="clear" w:color="auto" w:fill="FFFFFF"/>
          </w:rPr>
          <w:t>Home</w:t>
        </w:r>
      </w:ins>
      <w:del w:id="191" w:author="unlhr intern" w:date="2022-01-06T11:17:00Z">
        <w:r w:rsidR="00BF7255" w:rsidRPr="00BE0188" w:rsidDel="00EA7F2D">
          <w:rPr>
            <w:rFonts w:asciiTheme="majorHAnsi" w:hAnsiTheme="majorHAnsi"/>
            <w:color w:val="232323"/>
            <w:sz w:val="22"/>
            <w:szCs w:val="22"/>
            <w:shd w:val="clear" w:color="auto" w:fill="FFFFFF"/>
          </w:rPr>
          <w:delText>Annual</w:delText>
        </w:r>
      </w:del>
      <w:r w:rsidR="00BF7255" w:rsidRPr="00BE0188">
        <w:rPr>
          <w:rFonts w:asciiTheme="majorHAnsi" w:hAnsiTheme="majorHAnsi"/>
          <w:color w:val="232323"/>
          <w:sz w:val="22"/>
          <w:szCs w:val="22"/>
          <w:shd w:val="clear" w:color="auto" w:fill="FFFFFF"/>
        </w:rPr>
        <w:t xml:space="preserve"> leave is an employee benefit although most countries around the world have minimum annual leave provisions which employers must adhere to</w:t>
      </w:r>
      <w:del w:id="192" w:author="unlhr intern" w:date="2022-01-06T11:17:00Z">
        <w:r w:rsidR="00BF7255" w:rsidRPr="00BE0188" w:rsidDel="00EA7F2D">
          <w:rPr>
            <w:rFonts w:asciiTheme="majorHAnsi" w:hAnsiTheme="majorHAnsi"/>
            <w:color w:val="232323"/>
            <w:sz w:val="22"/>
            <w:szCs w:val="22"/>
            <w:shd w:val="clear" w:color="auto" w:fill="FFFFFF"/>
          </w:rPr>
          <w:delText>.</w:delText>
        </w:r>
      </w:del>
      <w:r w:rsidR="00A97EF9" w:rsidRPr="00BE0188">
        <w:rPr>
          <w:rFonts w:asciiTheme="majorHAnsi" w:hAnsiTheme="majorHAnsi"/>
          <w:color w:val="232323"/>
          <w:sz w:val="22"/>
          <w:szCs w:val="22"/>
          <w:shd w:val="clear" w:color="auto" w:fill="FFFFFF"/>
        </w:rPr>
        <w:t xml:space="preserve"> </w:t>
      </w:r>
      <w:r w:rsidR="00A97EF9" w:rsidRPr="00BE0188">
        <w:rPr>
          <w:rFonts w:asciiTheme="majorHAnsi" w:hAnsiTheme="majorHAnsi"/>
          <w:sz w:val="22"/>
          <w:szCs w:val="22"/>
        </w:rPr>
        <w:t>1 day for every 20 w</w:t>
      </w:r>
      <w:r w:rsidR="00917633" w:rsidRPr="00BE0188">
        <w:rPr>
          <w:rFonts w:asciiTheme="majorHAnsi" w:hAnsiTheme="majorHAnsi"/>
          <w:sz w:val="22"/>
          <w:szCs w:val="22"/>
        </w:rPr>
        <w:t xml:space="preserve">orked days </w:t>
      </w:r>
      <w:r w:rsidR="00917633" w:rsidRPr="0058154B">
        <w:rPr>
          <w:rFonts w:asciiTheme="majorHAnsi" w:hAnsiTheme="majorHAnsi"/>
          <w:sz w:val="22"/>
          <w:szCs w:val="22"/>
        </w:rPr>
        <w:t>(18 days in a year)</w:t>
      </w:r>
      <w:r w:rsidR="00917633" w:rsidRPr="00BE0188">
        <w:rPr>
          <w:rFonts w:asciiTheme="majorHAnsi" w:hAnsiTheme="majorHAnsi"/>
          <w:sz w:val="22"/>
          <w:szCs w:val="22"/>
        </w:rPr>
        <w:t xml:space="preserve"> </w:t>
      </w:r>
    </w:p>
    <w:p w14:paraId="76A3FD10" w14:textId="77777777" w:rsidR="00351709" w:rsidRPr="00BE0188" w:rsidRDefault="00351709" w:rsidP="00C531F5">
      <w:pPr>
        <w:spacing w:after="0"/>
        <w:jc w:val="both"/>
        <w:rPr>
          <w:rFonts w:cs="Times New Roman"/>
          <w:b/>
          <w:sz w:val="22"/>
          <w:szCs w:val="22"/>
          <w:u w:val="single"/>
        </w:rPr>
      </w:pPr>
    </w:p>
    <w:p w14:paraId="0C304713" w14:textId="032CD524" w:rsidR="00351709" w:rsidRPr="00BE0188" w:rsidRDefault="00A97EF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193" w:name="_Toc83829174"/>
      <w:bookmarkStart w:id="194" w:name="_Toc354126270"/>
      <w:r w:rsidRPr="00BE0188">
        <w:rPr>
          <w:rFonts w:asciiTheme="majorHAnsi" w:hAnsiTheme="majorHAnsi"/>
          <w:sz w:val="26"/>
          <w:szCs w:val="26"/>
          <w:u w:val="none"/>
        </w:rPr>
        <w:t xml:space="preserve">Sick </w:t>
      </w:r>
      <w:r w:rsidR="00351709" w:rsidRPr="00BE0188">
        <w:rPr>
          <w:rFonts w:asciiTheme="majorHAnsi" w:hAnsiTheme="majorHAnsi"/>
          <w:sz w:val="26"/>
          <w:szCs w:val="26"/>
          <w:u w:val="none"/>
        </w:rPr>
        <w:t>Leave</w:t>
      </w:r>
      <w:bookmarkEnd w:id="193"/>
      <w:r w:rsidR="00351709" w:rsidRPr="00BE0188">
        <w:rPr>
          <w:rFonts w:asciiTheme="majorHAnsi" w:hAnsiTheme="majorHAnsi"/>
          <w:sz w:val="26"/>
          <w:szCs w:val="26"/>
          <w:u w:val="none"/>
        </w:rPr>
        <w:t xml:space="preserve"> </w:t>
      </w:r>
      <w:bookmarkEnd w:id="194"/>
    </w:p>
    <w:p w14:paraId="33236BE9" w14:textId="77777777" w:rsidR="00DB21F9" w:rsidRPr="00BE0188" w:rsidRDefault="00DB21F9" w:rsidP="00351709">
      <w:pPr>
        <w:pStyle w:val="BodyText"/>
        <w:jc w:val="both"/>
        <w:rPr>
          <w:rFonts w:asciiTheme="majorHAnsi" w:hAnsiTheme="majorHAnsi"/>
          <w:sz w:val="22"/>
          <w:szCs w:val="22"/>
        </w:rPr>
      </w:pPr>
    </w:p>
    <w:p w14:paraId="31D31B14" w14:textId="484C1B3D" w:rsidR="00F958B8" w:rsidRPr="00BE0188" w:rsidRDefault="00A97EF9" w:rsidP="00351709">
      <w:pPr>
        <w:pStyle w:val="BodyText"/>
        <w:jc w:val="both"/>
        <w:rPr>
          <w:rFonts w:asciiTheme="minorHAnsi" w:hAnsiTheme="minorHAnsi"/>
          <w:sz w:val="22"/>
          <w:szCs w:val="22"/>
        </w:rPr>
      </w:pPr>
      <w:r w:rsidRPr="00BE0188">
        <w:rPr>
          <w:rFonts w:asciiTheme="minorHAnsi" w:hAnsiTheme="minorHAnsi" w:cs="Arial"/>
          <w:sz w:val="22"/>
          <w:szCs w:val="22"/>
          <w:shd w:val="clear" w:color="auto" w:fill="FFFFFF"/>
        </w:rPr>
        <w:t>Sick leave is time off from work that workers can use to stay home to address their health and safety needs without losing pay</w:t>
      </w:r>
      <w:ins w:id="195" w:author="unlhr intern" w:date="2021-12-08T08:16:00Z">
        <w:r w:rsidR="0058154B">
          <w:rPr>
            <w:rFonts w:asciiTheme="minorHAnsi" w:hAnsiTheme="minorHAnsi" w:cs="Arial"/>
            <w:sz w:val="22"/>
            <w:szCs w:val="22"/>
            <w:shd w:val="clear" w:color="auto" w:fill="FFFFFF"/>
          </w:rPr>
          <w:t xml:space="preserve"> i.e. </w:t>
        </w:r>
      </w:ins>
      <w:del w:id="196" w:author="unlhr intern" w:date="2021-12-08T08:16:00Z">
        <w:r w:rsidRPr="0058154B" w:rsidDel="0058154B">
          <w:rPr>
            <w:rFonts w:asciiTheme="minorHAnsi" w:hAnsiTheme="minorHAnsi" w:cs="Arial"/>
            <w:sz w:val="22"/>
            <w:szCs w:val="22"/>
            <w:shd w:val="clear" w:color="auto" w:fill="FFFFFF"/>
          </w:rPr>
          <w:delText xml:space="preserve">. </w:delText>
        </w:r>
      </w:del>
      <w:r w:rsidRPr="0058154B">
        <w:rPr>
          <w:rFonts w:asciiTheme="minorHAnsi" w:hAnsiTheme="minorHAnsi"/>
          <w:sz w:val="22"/>
          <w:szCs w:val="22"/>
        </w:rPr>
        <w:t>Fully paid 12 days.</w:t>
      </w:r>
      <w:r w:rsidRPr="00BE0188">
        <w:rPr>
          <w:rFonts w:asciiTheme="minorHAnsi" w:hAnsiTheme="minorHAnsi"/>
          <w:sz w:val="22"/>
          <w:szCs w:val="22"/>
        </w:rPr>
        <w:t xml:space="preserve"> </w:t>
      </w:r>
    </w:p>
    <w:p w14:paraId="31EF6C33" w14:textId="1B76A64F" w:rsidR="00917633" w:rsidRPr="00BE0188" w:rsidRDefault="00917633" w:rsidP="00351709">
      <w:pPr>
        <w:pStyle w:val="BodyText"/>
        <w:jc w:val="both"/>
        <w:rPr>
          <w:rFonts w:asciiTheme="minorHAnsi" w:hAnsiTheme="minorHAnsi"/>
          <w:sz w:val="22"/>
          <w:szCs w:val="22"/>
        </w:rPr>
      </w:pPr>
      <w:r w:rsidRPr="00BE0188">
        <w:rPr>
          <w:rFonts w:asciiTheme="minorHAnsi" w:hAnsiTheme="minorHAnsi" w:cs="Arial"/>
          <w:sz w:val="22"/>
          <w:szCs w:val="22"/>
          <w:shd w:val="clear" w:color="auto" w:fill="FFFFFF"/>
        </w:rPr>
        <w:t>You are requested to bring medical certificate if you are out sick for more than 3 consecutive days.</w:t>
      </w:r>
    </w:p>
    <w:p w14:paraId="435591F1" w14:textId="0737CD4E" w:rsidR="00A97EF9" w:rsidRPr="00BE0188" w:rsidRDefault="00A97EF9" w:rsidP="00A97EF9">
      <w:pPr>
        <w:pStyle w:val="BodyText"/>
        <w:jc w:val="both"/>
        <w:rPr>
          <w:rFonts w:asciiTheme="minorHAnsi" w:hAnsiTheme="minorHAnsi"/>
          <w:sz w:val="22"/>
          <w:szCs w:val="22"/>
        </w:rPr>
      </w:pPr>
      <w:r w:rsidRPr="00BE0188">
        <w:rPr>
          <w:rFonts w:asciiTheme="minorHAnsi" w:hAnsiTheme="minorHAnsi"/>
          <w:sz w:val="22"/>
          <w:szCs w:val="22"/>
        </w:rPr>
        <w:t>For those who have not completed one year of service, sick leave is provided on a proportional basis.</w:t>
      </w:r>
    </w:p>
    <w:p w14:paraId="0AC29022" w14:textId="77777777" w:rsidR="007334E4" w:rsidRPr="00BE0188" w:rsidRDefault="007334E4" w:rsidP="00351709">
      <w:pPr>
        <w:pStyle w:val="BodyText"/>
        <w:jc w:val="both"/>
        <w:rPr>
          <w:rFonts w:asciiTheme="majorHAnsi" w:hAnsiTheme="majorHAnsi"/>
          <w:sz w:val="22"/>
          <w:szCs w:val="22"/>
        </w:rPr>
      </w:pPr>
    </w:p>
    <w:p w14:paraId="65200EDD" w14:textId="1E3519B9" w:rsidR="00F958B8" w:rsidRPr="00BE0188" w:rsidRDefault="00917633"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u w:val="none"/>
        </w:rPr>
      </w:pPr>
      <w:bookmarkStart w:id="197" w:name="_Toc83829175"/>
      <w:r w:rsidRPr="00BE0188">
        <w:rPr>
          <w:rFonts w:asciiTheme="majorHAnsi" w:hAnsiTheme="majorHAnsi"/>
          <w:sz w:val="26"/>
          <w:szCs w:val="26"/>
          <w:u w:val="none"/>
        </w:rPr>
        <w:t xml:space="preserve">Maternity </w:t>
      </w:r>
      <w:r w:rsidR="00CB1E2A" w:rsidRPr="00BE0188">
        <w:rPr>
          <w:rFonts w:asciiTheme="majorHAnsi" w:hAnsiTheme="majorHAnsi"/>
          <w:sz w:val="26"/>
          <w:szCs w:val="26"/>
          <w:u w:val="none"/>
        </w:rPr>
        <w:t>Leave</w:t>
      </w:r>
      <w:bookmarkEnd w:id="197"/>
    </w:p>
    <w:p w14:paraId="19E71C10" w14:textId="77777777" w:rsidR="007334E4" w:rsidRPr="00BE0188" w:rsidRDefault="007334E4" w:rsidP="004A7443">
      <w:pPr>
        <w:spacing w:after="0"/>
        <w:rPr>
          <w:rFonts w:asciiTheme="majorHAnsi" w:eastAsia="Times New Roman" w:hAnsiTheme="majorHAnsi" w:cs="Times New Roman"/>
          <w:kern w:val="28"/>
          <w:sz w:val="22"/>
          <w:szCs w:val="22"/>
          <w:lang w:eastAsia="en-US"/>
        </w:rPr>
      </w:pPr>
    </w:p>
    <w:p w14:paraId="522C5B3E" w14:textId="5172F830" w:rsidR="007334E4" w:rsidRPr="00BE0188" w:rsidRDefault="00917633" w:rsidP="004A7443">
      <w:pPr>
        <w:spacing w:after="0"/>
        <w:rPr>
          <w:rFonts w:eastAsia="Times New Roman" w:cs="Times New Roman"/>
          <w:kern w:val="28"/>
          <w:sz w:val="22"/>
          <w:szCs w:val="22"/>
          <w:lang w:eastAsia="en-US"/>
        </w:rPr>
      </w:pPr>
      <w:r w:rsidRPr="00BE0188">
        <w:rPr>
          <w:rFonts w:cs="Arial"/>
          <w:b/>
          <w:bCs/>
          <w:color w:val="222222"/>
          <w:sz w:val="22"/>
          <w:szCs w:val="22"/>
          <w:shd w:val="clear" w:color="auto" w:fill="FFFFFF"/>
        </w:rPr>
        <w:t>Maternity leave</w:t>
      </w:r>
      <w:r w:rsidRPr="00BE0188">
        <w:rPr>
          <w:rFonts w:cs="Arial"/>
          <w:color w:val="222222"/>
          <w:sz w:val="22"/>
          <w:szCs w:val="22"/>
          <w:shd w:val="clear" w:color="auto" w:fill="FFFFFF"/>
        </w:rPr>
        <w:t xml:space="preserve"> and pay were originally designed to protect the health of mothers and children by providing adequate medical and nursing care in childbirth, to lessen the financial burden of childbearing and ensure a reasonable period free from excessive </w:t>
      </w:r>
      <w:proofErr w:type="spellStart"/>
      <w:proofErr w:type="gramStart"/>
      <w:r w:rsidRPr="00BE0188">
        <w:rPr>
          <w:rFonts w:cs="Arial"/>
          <w:color w:val="222222"/>
          <w:sz w:val="22"/>
          <w:szCs w:val="22"/>
          <w:shd w:val="clear" w:color="auto" w:fill="FFFFFF"/>
        </w:rPr>
        <w:t>labour.</w:t>
      </w:r>
      <w:ins w:id="198" w:author="unlhr intern" w:date="2021-12-08T08:17:00Z">
        <w:r w:rsidR="00113CBC">
          <w:rPr>
            <w:rFonts w:cs="Arial"/>
            <w:color w:val="222222"/>
            <w:sz w:val="22"/>
            <w:szCs w:val="22"/>
            <w:shd w:val="clear" w:color="auto" w:fill="FFFFFF"/>
          </w:rPr>
          <w:t>Therefore</w:t>
        </w:r>
        <w:proofErr w:type="spellEnd"/>
        <w:proofErr w:type="gramEnd"/>
        <w:r w:rsidR="00113CBC">
          <w:rPr>
            <w:rFonts w:cs="Arial"/>
            <w:color w:val="222222"/>
            <w:sz w:val="22"/>
            <w:szCs w:val="22"/>
            <w:shd w:val="clear" w:color="auto" w:fill="FFFFFF"/>
          </w:rPr>
          <w:t>, there is a provision for</w:t>
        </w:r>
      </w:ins>
      <w:r w:rsidR="00717417" w:rsidRPr="00BE0188">
        <w:rPr>
          <w:rFonts w:cs="Arial"/>
          <w:color w:val="222222"/>
          <w:sz w:val="22"/>
          <w:szCs w:val="22"/>
          <w:shd w:val="clear" w:color="auto" w:fill="FFFFFF"/>
        </w:rPr>
        <w:t xml:space="preserve"> </w:t>
      </w:r>
      <w:r w:rsidR="00717417" w:rsidRPr="00113CBC">
        <w:rPr>
          <w:sz w:val="22"/>
          <w:szCs w:val="22"/>
        </w:rPr>
        <w:t>90 days (Fully paid 60 days) and remaining 30 days is additional maternity leave but unpaid.</w:t>
      </w:r>
    </w:p>
    <w:p w14:paraId="0AB533AA" w14:textId="77777777" w:rsidR="00F13462" w:rsidRPr="00BE0188" w:rsidRDefault="00F13462" w:rsidP="004A7443">
      <w:pPr>
        <w:spacing w:after="0"/>
        <w:rPr>
          <w:rFonts w:asciiTheme="majorHAnsi" w:eastAsia="Times New Roman" w:hAnsiTheme="majorHAnsi" w:cs="Times New Roman"/>
          <w:kern w:val="28"/>
          <w:sz w:val="22"/>
          <w:szCs w:val="22"/>
          <w:lang w:eastAsia="en-US"/>
        </w:rPr>
      </w:pPr>
    </w:p>
    <w:p w14:paraId="648BC7F0" w14:textId="77777777" w:rsidR="00F13462" w:rsidRPr="00BE0188" w:rsidRDefault="00F13462" w:rsidP="004A7443">
      <w:pPr>
        <w:spacing w:after="0"/>
        <w:rPr>
          <w:rFonts w:asciiTheme="majorHAnsi" w:eastAsia="Times New Roman" w:hAnsiTheme="majorHAnsi" w:cs="Times New Roman"/>
          <w:kern w:val="28"/>
          <w:sz w:val="22"/>
          <w:szCs w:val="22"/>
          <w:lang w:eastAsia="en-US"/>
        </w:rPr>
      </w:pPr>
    </w:p>
    <w:p w14:paraId="61823174" w14:textId="0DEBB81B" w:rsidR="002D46E9" w:rsidRPr="00BE0188" w:rsidRDefault="00717417"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rPr>
      </w:pPr>
      <w:bookmarkStart w:id="199" w:name="_Toc83829176"/>
      <w:r w:rsidRPr="00BE0188">
        <w:rPr>
          <w:rFonts w:asciiTheme="majorHAnsi" w:hAnsiTheme="majorHAnsi"/>
          <w:sz w:val="26"/>
          <w:szCs w:val="26"/>
          <w:u w:val="none"/>
        </w:rPr>
        <w:lastRenderedPageBreak/>
        <w:t xml:space="preserve">Paternity </w:t>
      </w:r>
      <w:r w:rsidR="002D46E9" w:rsidRPr="00BE0188">
        <w:rPr>
          <w:rFonts w:asciiTheme="majorHAnsi" w:hAnsiTheme="majorHAnsi"/>
          <w:sz w:val="26"/>
          <w:szCs w:val="26"/>
          <w:u w:val="none"/>
        </w:rPr>
        <w:t>Leave</w:t>
      </w:r>
      <w:bookmarkEnd w:id="199"/>
      <w:r w:rsidR="002D46E9" w:rsidRPr="00BE0188">
        <w:rPr>
          <w:rFonts w:asciiTheme="majorHAnsi" w:hAnsiTheme="majorHAnsi"/>
          <w:sz w:val="26"/>
          <w:szCs w:val="26"/>
          <w:u w:val="none"/>
        </w:rPr>
        <w:t xml:space="preserve"> </w:t>
      </w:r>
    </w:p>
    <w:p w14:paraId="5AB0253A" w14:textId="77777777" w:rsidR="006811A5" w:rsidRPr="00BE0188" w:rsidRDefault="006811A5" w:rsidP="004A7443">
      <w:pPr>
        <w:pStyle w:val="CianoHeading"/>
        <w:rPr>
          <w:rFonts w:asciiTheme="majorHAnsi" w:eastAsiaTheme="minorEastAsia" w:hAnsiTheme="majorHAnsi" w:cstheme="minorBidi"/>
          <w:b w:val="0"/>
          <w:bCs w:val="0"/>
          <w:noProof w:val="0"/>
          <w:kern w:val="0"/>
          <w:sz w:val="22"/>
          <w:szCs w:val="22"/>
          <w:u w:val="none"/>
        </w:rPr>
      </w:pPr>
    </w:p>
    <w:p w14:paraId="00A3D9BB" w14:textId="25BC51FA" w:rsidR="00AD633B" w:rsidRPr="00BE0188" w:rsidRDefault="00717417" w:rsidP="00C531F5">
      <w:pPr>
        <w:spacing w:after="0"/>
        <w:jc w:val="both"/>
        <w:rPr>
          <w:rFonts w:cs="Arial"/>
          <w:color w:val="222222"/>
          <w:sz w:val="22"/>
          <w:szCs w:val="22"/>
          <w:shd w:val="clear" w:color="auto" w:fill="FFFFFF"/>
        </w:rPr>
      </w:pPr>
      <w:r w:rsidRPr="00BE0188">
        <w:rPr>
          <w:rFonts w:cs="Arial"/>
          <w:color w:val="222222"/>
          <w:sz w:val="22"/>
          <w:szCs w:val="22"/>
          <w:shd w:val="clear" w:color="auto" w:fill="FFFFFF"/>
        </w:rPr>
        <w:t>Statutory Paternity Leave is the time you can take off to support your partner. If you're an employee, you're entitled to either one or </w:t>
      </w:r>
      <w:r w:rsidRPr="003A4A64">
        <w:rPr>
          <w:rFonts w:cs="Arial"/>
          <w:color w:val="222222"/>
          <w:sz w:val="22"/>
          <w:szCs w:val="22"/>
          <w:shd w:val="clear" w:color="auto" w:fill="FFFFFF"/>
          <w:rPrChange w:id="200" w:author="unlhr intern" w:date="2021-12-08T08:19:00Z">
            <w:rPr>
              <w:rFonts w:cs="Arial"/>
              <w:b/>
              <w:bCs/>
              <w:color w:val="222222"/>
              <w:sz w:val="22"/>
              <w:szCs w:val="22"/>
              <w:shd w:val="clear" w:color="auto" w:fill="FFFFFF"/>
            </w:rPr>
          </w:rPrChange>
        </w:rPr>
        <w:t>15 days</w:t>
      </w:r>
      <w:r w:rsidRPr="0058273F">
        <w:rPr>
          <w:rFonts w:cs="Arial"/>
          <w:color w:val="222222"/>
          <w:sz w:val="22"/>
          <w:szCs w:val="22"/>
          <w:shd w:val="clear" w:color="auto" w:fill="FFFFFF"/>
        </w:rPr>
        <w:t xml:space="preserve"> of paid paternity leave</w:t>
      </w:r>
      <w:r w:rsidRPr="00BE0188">
        <w:rPr>
          <w:rFonts w:cs="Arial"/>
          <w:color w:val="222222"/>
          <w:sz w:val="22"/>
          <w:szCs w:val="22"/>
          <w:shd w:val="clear" w:color="auto" w:fill="FFFFFF"/>
        </w:rPr>
        <w:t>. Most agency and contract workers aren't eligible: you must take it as a whole week or consecutive weeks.</w:t>
      </w:r>
    </w:p>
    <w:p w14:paraId="13C5C8FD" w14:textId="5569F4AC" w:rsidR="00717417" w:rsidDel="00187C3C" w:rsidRDefault="00717417" w:rsidP="00C531F5">
      <w:pPr>
        <w:spacing w:after="0"/>
        <w:jc w:val="both"/>
        <w:rPr>
          <w:del w:id="201" w:author="unlhr intern" w:date="2021-12-31T11:29:00Z"/>
          <w:rFonts w:cs="Arial"/>
          <w:color w:val="222222"/>
          <w:sz w:val="22"/>
          <w:szCs w:val="22"/>
          <w:shd w:val="clear" w:color="auto" w:fill="FFFFFF"/>
        </w:rPr>
      </w:pPr>
      <w:r w:rsidRPr="00BE0188">
        <w:rPr>
          <w:rFonts w:cs="Arial"/>
          <w:color w:val="222222"/>
          <w:sz w:val="22"/>
          <w:szCs w:val="22"/>
          <w:shd w:val="clear" w:color="auto" w:fill="FFFFFF"/>
        </w:rPr>
        <w:t>A period of absence from work granted to a father after or shortly before the birth of his child.</w:t>
      </w:r>
    </w:p>
    <w:p w14:paraId="5E71B70B" w14:textId="4724699E" w:rsidR="00EA378E" w:rsidDel="00187C3C" w:rsidRDefault="00EA378E" w:rsidP="00C531F5">
      <w:pPr>
        <w:spacing w:after="0"/>
        <w:jc w:val="both"/>
        <w:rPr>
          <w:del w:id="202" w:author="unlhr intern" w:date="2021-12-31T11:29:00Z"/>
          <w:rFonts w:cs="Arial"/>
          <w:color w:val="222222"/>
          <w:sz w:val="22"/>
          <w:szCs w:val="22"/>
          <w:shd w:val="clear" w:color="auto" w:fill="FFFFFF"/>
        </w:rPr>
      </w:pPr>
    </w:p>
    <w:p w14:paraId="5C52DE3F" w14:textId="722510F1" w:rsidR="00BD1A70" w:rsidRDefault="00BD1A70" w:rsidP="00C531F5">
      <w:pPr>
        <w:spacing w:after="0"/>
        <w:jc w:val="both"/>
        <w:rPr>
          <w:rFonts w:cs="Arial"/>
          <w:color w:val="222222"/>
          <w:sz w:val="22"/>
          <w:szCs w:val="22"/>
          <w:shd w:val="clear" w:color="auto" w:fill="FFFFFF"/>
        </w:rPr>
      </w:pPr>
    </w:p>
    <w:p w14:paraId="1307E9A3" w14:textId="77777777" w:rsidR="00BD1A70" w:rsidRPr="00BE0188" w:rsidRDefault="00BD1A70" w:rsidP="00C531F5">
      <w:pPr>
        <w:spacing w:after="0"/>
        <w:jc w:val="both"/>
        <w:rPr>
          <w:rFonts w:cs="Arial"/>
          <w:color w:val="222222"/>
          <w:sz w:val="22"/>
          <w:szCs w:val="22"/>
          <w:shd w:val="clear" w:color="auto" w:fill="FFFFFF"/>
        </w:rPr>
      </w:pPr>
    </w:p>
    <w:p w14:paraId="5DE52051" w14:textId="77777777" w:rsidR="00001FA3" w:rsidRPr="00BE0188" w:rsidRDefault="00001FA3" w:rsidP="00C531F5">
      <w:pPr>
        <w:spacing w:after="0"/>
        <w:jc w:val="both"/>
        <w:rPr>
          <w:rFonts w:eastAsia="Times New Roman" w:cs="Times New Roman"/>
          <w:kern w:val="28"/>
          <w:sz w:val="22"/>
          <w:szCs w:val="22"/>
          <w:lang w:eastAsia="en-US"/>
        </w:rPr>
      </w:pPr>
    </w:p>
    <w:p w14:paraId="6565CABA" w14:textId="4ABE6109" w:rsidR="00351709" w:rsidRPr="00BE0188" w:rsidRDefault="00717417"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03" w:name="_Toc83829177"/>
      <w:r w:rsidRPr="00BE0188">
        <w:rPr>
          <w:rFonts w:asciiTheme="majorHAnsi" w:hAnsiTheme="majorHAnsi"/>
          <w:sz w:val="26"/>
          <w:szCs w:val="26"/>
          <w:u w:val="none"/>
        </w:rPr>
        <w:t xml:space="preserve">Mourning </w:t>
      </w:r>
      <w:r w:rsidR="00351709" w:rsidRPr="00BE0188">
        <w:rPr>
          <w:rFonts w:asciiTheme="majorHAnsi" w:hAnsiTheme="majorHAnsi"/>
          <w:sz w:val="26"/>
          <w:szCs w:val="26"/>
          <w:u w:val="none"/>
        </w:rPr>
        <w:t>Leave</w:t>
      </w:r>
      <w:bookmarkEnd w:id="203"/>
    </w:p>
    <w:p w14:paraId="0D1F2C9C" w14:textId="77777777" w:rsidR="007334E4" w:rsidRPr="00BE0188" w:rsidRDefault="007334E4" w:rsidP="00AD633B">
      <w:pPr>
        <w:pStyle w:val="BodySingleChar"/>
        <w:spacing w:after="0"/>
        <w:ind w:firstLine="0"/>
        <w:rPr>
          <w:rFonts w:asciiTheme="majorHAnsi" w:hAnsiTheme="majorHAnsi"/>
          <w:szCs w:val="22"/>
        </w:rPr>
      </w:pPr>
    </w:p>
    <w:p w14:paraId="76F5F528" w14:textId="09880281" w:rsidR="00F13462" w:rsidRPr="00BE0188" w:rsidRDefault="00717417" w:rsidP="004A7443">
      <w:pPr>
        <w:pStyle w:val="BodySingleChar"/>
        <w:spacing w:after="0"/>
        <w:ind w:firstLine="0"/>
        <w:jc w:val="both"/>
        <w:rPr>
          <w:rFonts w:asciiTheme="minorHAnsi" w:hAnsiTheme="minorHAnsi"/>
          <w:szCs w:val="22"/>
        </w:rPr>
      </w:pPr>
      <w:r w:rsidRPr="00BE0188">
        <w:rPr>
          <w:rFonts w:asciiTheme="minorHAnsi" w:hAnsiTheme="minorHAnsi" w:cs="Arial"/>
          <w:szCs w:val="22"/>
          <w:shd w:val="clear" w:color="auto" w:fill="FFFFFF"/>
        </w:rPr>
        <w:t>All workers or employees obtain </w:t>
      </w:r>
      <w:r w:rsidRPr="00BE0188">
        <w:rPr>
          <w:rStyle w:val="Emphasis"/>
          <w:rFonts w:asciiTheme="minorHAnsi" w:hAnsiTheme="minorHAnsi" w:cs="Arial"/>
          <w:i w:val="0"/>
          <w:iCs w:val="0"/>
          <w:szCs w:val="22"/>
          <w:shd w:val="clear" w:color="auto" w:fill="FFFFFF"/>
        </w:rPr>
        <w:t>mourning leave</w:t>
      </w:r>
      <w:r w:rsidRPr="00BE0188">
        <w:rPr>
          <w:rFonts w:asciiTheme="minorHAnsi" w:hAnsiTheme="minorHAnsi" w:cs="Arial"/>
          <w:szCs w:val="22"/>
          <w:shd w:val="clear" w:color="auto" w:fill="FFFFFF"/>
        </w:rPr>
        <w:t xml:space="preserve"> for not more than </w:t>
      </w:r>
      <w:r w:rsidRPr="00EA378E">
        <w:rPr>
          <w:rFonts w:asciiTheme="minorHAnsi" w:hAnsiTheme="minorHAnsi" w:cs="Arial"/>
          <w:szCs w:val="22"/>
          <w:shd w:val="clear" w:color="auto" w:fill="FFFFFF"/>
        </w:rPr>
        <w:t>13 days</w:t>
      </w:r>
      <w:r w:rsidRPr="00BE0188">
        <w:rPr>
          <w:rFonts w:asciiTheme="minorHAnsi" w:hAnsiTheme="minorHAnsi" w:cs="Arial"/>
          <w:szCs w:val="22"/>
          <w:shd w:val="clear" w:color="auto" w:fill="FFFFFF"/>
        </w:rPr>
        <w:t xml:space="preserve"> if they must remain in </w:t>
      </w:r>
      <w:r w:rsidRPr="00BE0188">
        <w:rPr>
          <w:rStyle w:val="Emphasis"/>
          <w:rFonts w:asciiTheme="minorHAnsi" w:hAnsiTheme="minorHAnsi" w:cs="Arial"/>
          <w:i w:val="0"/>
          <w:iCs w:val="0"/>
          <w:szCs w:val="22"/>
          <w:shd w:val="clear" w:color="auto" w:fill="FFFFFF"/>
        </w:rPr>
        <w:t>mourning</w:t>
      </w:r>
      <w:r w:rsidRPr="00BE0188">
        <w:rPr>
          <w:rFonts w:asciiTheme="minorHAnsi" w:hAnsiTheme="minorHAnsi" w:cs="Arial"/>
          <w:szCs w:val="22"/>
          <w:shd w:val="clear" w:color="auto" w:fill="FFFFFF"/>
        </w:rPr>
        <w:t> themselves according to their family custom.</w:t>
      </w:r>
    </w:p>
    <w:p w14:paraId="54CAE835" w14:textId="77777777" w:rsidR="007334E4" w:rsidRPr="00BE0188" w:rsidRDefault="007334E4" w:rsidP="004A7443">
      <w:pPr>
        <w:pStyle w:val="BodySingleChar"/>
        <w:spacing w:after="0"/>
        <w:ind w:firstLine="0"/>
        <w:jc w:val="both"/>
        <w:rPr>
          <w:rFonts w:asciiTheme="majorHAnsi" w:hAnsiTheme="majorHAnsi"/>
          <w:szCs w:val="22"/>
        </w:rPr>
      </w:pPr>
    </w:p>
    <w:p w14:paraId="5E77E198" w14:textId="77777777" w:rsidR="007334E4" w:rsidRPr="00BE0188" w:rsidRDefault="007334E4" w:rsidP="004A7443">
      <w:pPr>
        <w:pStyle w:val="BodySingleChar"/>
        <w:spacing w:after="0"/>
        <w:ind w:firstLine="0"/>
        <w:jc w:val="both"/>
        <w:rPr>
          <w:rFonts w:asciiTheme="majorHAnsi" w:hAnsiTheme="majorHAnsi"/>
          <w:szCs w:val="22"/>
        </w:rPr>
      </w:pPr>
      <w:bookmarkStart w:id="204" w:name="_Toc354126271"/>
    </w:p>
    <w:p w14:paraId="38166CAB" w14:textId="77777777" w:rsidR="007334E4" w:rsidRPr="00BE0188" w:rsidRDefault="007334E4" w:rsidP="004A7443">
      <w:pPr>
        <w:pStyle w:val="BodySingleChar"/>
        <w:spacing w:after="0"/>
        <w:ind w:firstLine="0"/>
        <w:jc w:val="both"/>
        <w:rPr>
          <w:rFonts w:asciiTheme="majorHAnsi" w:hAnsiTheme="majorHAnsi"/>
          <w:szCs w:val="22"/>
        </w:rPr>
      </w:pPr>
    </w:p>
    <w:p w14:paraId="4F53BDE7"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05" w:name="_Toc354126272"/>
      <w:bookmarkStart w:id="206" w:name="_Toc83829178"/>
      <w:bookmarkEnd w:id="204"/>
      <w:r w:rsidRPr="00BE0188">
        <w:rPr>
          <w:rFonts w:asciiTheme="majorHAnsi" w:hAnsiTheme="majorHAnsi"/>
          <w:sz w:val="26"/>
          <w:szCs w:val="26"/>
          <w:u w:val="none"/>
        </w:rPr>
        <w:t>Employment at Will</w:t>
      </w:r>
      <w:bookmarkEnd w:id="205"/>
      <w:bookmarkEnd w:id="206"/>
    </w:p>
    <w:p w14:paraId="5AA92254" w14:textId="77777777" w:rsidR="00653AE1" w:rsidRPr="00BE0188" w:rsidRDefault="00653AE1" w:rsidP="00653AE1">
      <w:pPr>
        <w:widowControl w:val="0"/>
        <w:autoSpaceDE w:val="0"/>
        <w:autoSpaceDN w:val="0"/>
        <w:adjustRightInd w:val="0"/>
        <w:ind w:left="720" w:right="630"/>
        <w:contextualSpacing/>
        <w:jc w:val="both"/>
        <w:rPr>
          <w:rFonts w:eastAsia="Arial Unicode MS" w:cs="Arial"/>
          <w:sz w:val="22"/>
          <w:szCs w:val="22"/>
        </w:rPr>
      </w:pPr>
    </w:p>
    <w:p w14:paraId="2596E16F" w14:textId="084D069B" w:rsidR="00653AE1" w:rsidRPr="00BE0188" w:rsidRDefault="008E6AEB" w:rsidP="00653AE1">
      <w:pPr>
        <w:widowControl w:val="0"/>
        <w:autoSpaceDE w:val="0"/>
        <w:autoSpaceDN w:val="0"/>
        <w:adjustRightInd w:val="0"/>
        <w:contextualSpacing/>
        <w:jc w:val="both"/>
        <w:rPr>
          <w:rFonts w:eastAsia="Arial Unicode MS" w:cs="Arial"/>
          <w:sz w:val="22"/>
          <w:szCs w:val="22"/>
        </w:rPr>
      </w:pPr>
      <w:r w:rsidRPr="00BE0188">
        <w:rPr>
          <w:rFonts w:eastAsia="Arial Unicode MS" w:cs="Arial"/>
          <w:sz w:val="22"/>
          <w:szCs w:val="22"/>
        </w:rPr>
        <w:t xml:space="preserve">Your employment with </w:t>
      </w:r>
      <w:r w:rsidR="00653AE1" w:rsidRPr="00BE0188">
        <w:rPr>
          <w:rFonts w:eastAsia="Arial Unicode MS" w:cs="Arial"/>
          <w:sz w:val="22"/>
          <w:szCs w:val="22"/>
        </w:rPr>
        <w:t>is considered to be “at-will” and does not guarantee any specific terms or length of employment. It is important you consult with an attorney before signing any forms, and we encourage you to do so before accepting this handbook.</w:t>
      </w:r>
    </w:p>
    <w:p w14:paraId="28532EE6" w14:textId="77777777" w:rsidR="00653AE1" w:rsidRPr="00BE0188" w:rsidRDefault="00653AE1" w:rsidP="00653AE1">
      <w:pPr>
        <w:widowControl w:val="0"/>
        <w:autoSpaceDE w:val="0"/>
        <w:autoSpaceDN w:val="0"/>
        <w:adjustRightInd w:val="0"/>
        <w:ind w:left="720" w:right="630"/>
        <w:contextualSpacing/>
        <w:jc w:val="both"/>
        <w:rPr>
          <w:rFonts w:eastAsia="Arial Unicode MS" w:cs="Arial"/>
          <w:sz w:val="22"/>
          <w:szCs w:val="22"/>
        </w:rPr>
      </w:pPr>
    </w:p>
    <w:p w14:paraId="1A3B03A6" w14:textId="69037649" w:rsidR="007334E4" w:rsidRPr="00BE0188" w:rsidRDefault="00653AE1" w:rsidP="00653AE1">
      <w:pPr>
        <w:spacing w:after="0"/>
        <w:jc w:val="both"/>
        <w:rPr>
          <w:rFonts w:asciiTheme="majorHAnsi" w:hAnsiTheme="majorHAnsi" w:cs="Times New Roman"/>
          <w:sz w:val="22"/>
          <w:szCs w:val="22"/>
        </w:rPr>
      </w:pPr>
      <w:r w:rsidRPr="00BE0188">
        <w:rPr>
          <w:rFonts w:eastAsia="Arial Unicode MS" w:cs="Arial"/>
          <w:sz w:val="22"/>
          <w:szCs w:val="22"/>
        </w:rPr>
        <w:t>The “at-will” employment relationship is one that is voluntarily entered into. This means that you, the employee, are free to resign at will at any time, with or without cause; and similarly, (</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may terminate the employment relationship at will, at any time, with or without notice or cause.  However, we cannot terminate you for any reasons that would violate local, state, or federal law.</w:t>
      </w:r>
    </w:p>
    <w:p w14:paraId="6507C5D4" w14:textId="77777777" w:rsidR="007334E4" w:rsidRPr="00BE0188" w:rsidRDefault="007334E4" w:rsidP="006270DD">
      <w:pPr>
        <w:spacing w:after="0"/>
        <w:jc w:val="both"/>
        <w:rPr>
          <w:rFonts w:asciiTheme="majorHAnsi" w:hAnsiTheme="majorHAnsi" w:cs="Times New Roman"/>
          <w:sz w:val="22"/>
          <w:szCs w:val="22"/>
        </w:rPr>
      </w:pPr>
      <w:bookmarkStart w:id="207" w:name="_Toc354126273"/>
    </w:p>
    <w:p w14:paraId="763D3DA3" w14:textId="77777777" w:rsidR="007334E4" w:rsidRPr="00BE0188" w:rsidRDefault="007334E4" w:rsidP="006270DD">
      <w:pPr>
        <w:spacing w:after="0"/>
        <w:jc w:val="both"/>
        <w:rPr>
          <w:rFonts w:asciiTheme="majorHAnsi" w:hAnsiTheme="majorHAnsi" w:cs="Times New Roman"/>
          <w:sz w:val="22"/>
          <w:szCs w:val="22"/>
        </w:rPr>
      </w:pPr>
    </w:p>
    <w:p w14:paraId="26729E70" w14:textId="77777777" w:rsidR="005B5C43" w:rsidRPr="00BE0188" w:rsidRDefault="005B5C43" w:rsidP="005B5C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08" w:name="_Toc83829179"/>
      <w:r w:rsidRPr="00BE0188">
        <w:rPr>
          <w:rFonts w:asciiTheme="majorHAnsi" w:hAnsiTheme="majorHAnsi"/>
          <w:sz w:val="26"/>
          <w:szCs w:val="26"/>
          <w:u w:val="none"/>
        </w:rPr>
        <w:t>Performance Evaluations</w:t>
      </w:r>
      <w:bookmarkEnd w:id="208"/>
    </w:p>
    <w:p w14:paraId="1634EADC" w14:textId="77777777" w:rsidR="005B5C43" w:rsidRPr="00BE0188" w:rsidRDefault="005B5C43" w:rsidP="006270DD">
      <w:pPr>
        <w:spacing w:after="0"/>
        <w:jc w:val="both"/>
        <w:rPr>
          <w:rFonts w:asciiTheme="majorHAnsi" w:hAnsiTheme="majorHAnsi" w:cs="Times New Roman"/>
          <w:sz w:val="22"/>
          <w:szCs w:val="22"/>
        </w:rPr>
      </w:pPr>
    </w:p>
    <w:p w14:paraId="0722A7EF" w14:textId="393F52DF" w:rsidR="005B5C43" w:rsidRPr="00BE0188" w:rsidRDefault="005B5C43" w:rsidP="005B5C43">
      <w:pPr>
        <w:ind w:right="18"/>
        <w:contextualSpacing/>
        <w:jc w:val="both"/>
        <w:rPr>
          <w:rFonts w:eastAsia="Arial Unicode MS" w:cs="Arial"/>
          <w:sz w:val="22"/>
          <w:szCs w:val="22"/>
        </w:rPr>
      </w:pPr>
      <w:r w:rsidRPr="00BE0188">
        <w:rPr>
          <w:rFonts w:eastAsia="Arial Unicode MS" w:cs="Arial"/>
          <w:sz w:val="22"/>
          <w:szCs w:val="22"/>
        </w:rPr>
        <w:t>Supervisors and employees are strongly encouraged to discuss job performance and goals on an informal, day-to-day basis. However, we understand that this is not always practical. To ensure all of our employees get the time and attention they deserve toward their professional development, as well as to ensure proper growth from within the company, (</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xml:space="preserve">) will periodic performance reviews of all of our employees. You and your supervisor need to discuss performance standards and objectives as well as your results compared to those standards. These meetings should be mutually beneficial, for it is the responsibility of you and your supervisor </w:t>
      </w:r>
      <w:r w:rsidR="005861CD">
        <w:rPr>
          <w:rFonts w:eastAsia="Arial Unicode MS" w:cs="Arial"/>
          <w:sz w:val="22"/>
          <w:szCs w:val="22"/>
        </w:rPr>
        <w:t xml:space="preserve">to </w:t>
      </w:r>
      <w:r w:rsidRPr="00BE0188">
        <w:rPr>
          <w:rFonts w:eastAsia="Arial Unicode MS" w:cs="Arial"/>
          <w:sz w:val="22"/>
          <w:szCs w:val="22"/>
        </w:rPr>
        <w:t>not only review performance, but also identify and resolve problems and identify performance and growth opportunities.</w:t>
      </w:r>
    </w:p>
    <w:p w14:paraId="57911D2B" w14:textId="77777777" w:rsidR="005B5C43" w:rsidRPr="00BE0188" w:rsidRDefault="005B5C43" w:rsidP="006270DD">
      <w:pPr>
        <w:spacing w:after="0"/>
        <w:jc w:val="both"/>
        <w:rPr>
          <w:rFonts w:asciiTheme="majorHAnsi" w:hAnsiTheme="majorHAnsi" w:cs="Times New Roman"/>
          <w:sz w:val="22"/>
          <w:szCs w:val="22"/>
        </w:rPr>
      </w:pPr>
    </w:p>
    <w:p w14:paraId="7518CDF0" w14:textId="77777777" w:rsidR="005B5C43" w:rsidRPr="00BE0188" w:rsidRDefault="005B5C43" w:rsidP="006270DD">
      <w:pPr>
        <w:spacing w:after="0"/>
        <w:jc w:val="both"/>
        <w:rPr>
          <w:rFonts w:asciiTheme="majorHAnsi" w:hAnsiTheme="majorHAnsi" w:cs="Times New Roman"/>
          <w:sz w:val="22"/>
          <w:szCs w:val="22"/>
        </w:rPr>
      </w:pPr>
    </w:p>
    <w:p w14:paraId="53A16FCA"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09" w:name="_Toc83829180"/>
      <w:r w:rsidRPr="00BE0188">
        <w:rPr>
          <w:rFonts w:asciiTheme="majorHAnsi" w:hAnsiTheme="majorHAnsi"/>
          <w:sz w:val="26"/>
          <w:szCs w:val="26"/>
          <w:u w:val="none"/>
        </w:rPr>
        <w:t>Code of Conduct</w:t>
      </w:r>
      <w:bookmarkEnd w:id="207"/>
      <w:bookmarkEnd w:id="209"/>
    </w:p>
    <w:p w14:paraId="734A7F1B" w14:textId="77777777" w:rsidR="007334E4" w:rsidRPr="00BE0188" w:rsidRDefault="007334E4" w:rsidP="004A7443">
      <w:pPr>
        <w:spacing w:after="0"/>
        <w:jc w:val="both"/>
        <w:rPr>
          <w:rFonts w:asciiTheme="majorHAnsi" w:hAnsiTheme="majorHAnsi" w:cs="Times New Roman"/>
          <w:noProof/>
          <w:sz w:val="22"/>
          <w:szCs w:val="22"/>
        </w:rPr>
      </w:pPr>
    </w:p>
    <w:p w14:paraId="0BFB3023" w14:textId="38C05B02" w:rsidR="00351709" w:rsidRPr="00BE0188" w:rsidRDefault="00351709" w:rsidP="00351709">
      <w:pPr>
        <w:jc w:val="both"/>
        <w:rPr>
          <w:rFonts w:asciiTheme="majorHAnsi" w:hAnsiTheme="majorHAnsi" w:cs="Times New Roman"/>
          <w:sz w:val="22"/>
          <w:szCs w:val="22"/>
        </w:rPr>
      </w:pPr>
      <w:r w:rsidRPr="00BE0188">
        <w:rPr>
          <w:rFonts w:asciiTheme="majorHAnsi" w:hAnsiTheme="majorHAnsi" w:cs="Times New Roman"/>
          <w:noProof/>
          <w:sz w:val="22"/>
          <w:szCs w:val="22"/>
        </w:rPr>
        <w:t xml:space="preserve">To avoid any misunderstanding, listed below are examples of some (not all) violations which can result in immediate disciplinary action and/or dismissal.  This does not constitute an employment contract. </w:t>
      </w:r>
      <w:del w:id="210" w:author="unlhr intern" w:date="2021-12-07T11:33:00Z">
        <w:r w:rsidRPr="00BE0188" w:rsidDel="00C719D8">
          <w:rPr>
            <w:rFonts w:asciiTheme="majorHAnsi" w:hAnsiTheme="majorHAnsi" w:cs="Times New Roman"/>
            <w:noProof/>
            <w:sz w:val="22"/>
            <w:szCs w:val="22"/>
          </w:rPr>
          <w:delText xml:space="preserve"> </w:delText>
        </w:r>
      </w:del>
      <w:r w:rsidRPr="00BE0188">
        <w:rPr>
          <w:rFonts w:asciiTheme="majorHAnsi" w:hAnsiTheme="majorHAnsi" w:cs="Times New Roman"/>
          <w:noProof/>
          <w:sz w:val="22"/>
          <w:szCs w:val="22"/>
        </w:rPr>
        <w:t xml:space="preserve">Employees may terminate employment with </w:t>
      </w:r>
      <w:r w:rsidR="00693380" w:rsidRPr="00BE0188">
        <w:rPr>
          <w:rFonts w:asciiTheme="majorHAnsi" w:hAnsiTheme="majorHAnsi" w:cs="Times New Roman"/>
          <w:noProof/>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at any time</w:t>
      </w:r>
      <w:r w:rsidRPr="00BE0188">
        <w:rPr>
          <w:rFonts w:asciiTheme="majorHAnsi" w:hAnsiTheme="majorHAnsi" w:cs="Times New Roman"/>
          <w:sz w:val="22"/>
          <w:szCs w:val="22"/>
        </w:rPr>
        <w:t>,</w:t>
      </w:r>
      <w:r w:rsidRPr="00BE0188">
        <w:rPr>
          <w:rFonts w:asciiTheme="majorHAnsi" w:hAnsiTheme="majorHAnsi" w:cs="Times New Roman"/>
          <w:noProof/>
          <w:sz w:val="22"/>
          <w:szCs w:val="22"/>
        </w:rPr>
        <w:t xml:space="preserve"> for any reason or no reason at all.  This list is not all-inclusive and is subject to change.  </w:t>
      </w:r>
      <w:r w:rsidR="00693380" w:rsidRPr="00BE0188">
        <w:rPr>
          <w:rFonts w:asciiTheme="majorHAnsi" w:hAnsiTheme="majorHAnsi" w:cs="Times New Roman"/>
          <w:noProof/>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may terminate an employee at any time</w:t>
      </w:r>
      <w:r w:rsidRPr="00BE0188">
        <w:rPr>
          <w:rFonts w:asciiTheme="majorHAnsi" w:hAnsiTheme="majorHAnsi" w:cs="Times New Roman"/>
          <w:sz w:val="22"/>
          <w:szCs w:val="22"/>
        </w:rPr>
        <w:t xml:space="preserve">, </w:t>
      </w:r>
      <w:r w:rsidRPr="00BE0188">
        <w:rPr>
          <w:rFonts w:asciiTheme="majorHAnsi" w:hAnsiTheme="majorHAnsi" w:cs="Times New Roman"/>
          <w:noProof/>
          <w:sz w:val="22"/>
          <w:szCs w:val="22"/>
        </w:rPr>
        <w:t xml:space="preserve">for </w:t>
      </w:r>
      <w:r w:rsidRPr="00BE0188">
        <w:rPr>
          <w:rFonts w:asciiTheme="majorHAnsi" w:hAnsiTheme="majorHAnsi" w:cs="Times New Roman"/>
          <w:sz w:val="22"/>
          <w:szCs w:val="22"/>
        </w:rPr>
        <w:t>an</w:t>
      </w:r>
      <w:r w:rsidRPr="00BE0188">
        <w:rPr>
          <w:rFonts w:asciiTheme="majorHAnsi" w:hAnsiTheme="majorHAnsi" w:cs="Times New Roman"/>
          <w:noProof/>
          <w:sz w:val="22"/>
          <w:szCs w:val="22"/>
        </w:rPr>
        <w:t>y reason or no reason at all.  In other words, all employees are employed</w:t>
      </w:r>
      <w:r w:rsidRPr="00BE0188">
        <w:rPr>
          <w:rFonts w:asciiTheme="majorHAnsi" w:hAnsiTheme="majorHAnsi" w:cs="Times New Roman"/>
          <w:sz w:val="22"/>
          <w:szCs w:val="22"/>
        </w:rPr>
        <w:t>-</w:t>
      </w:r>
      <w:r w:rsidRPr="00BE0188">
        <w:rPr>
          <w:rFonts w:asciiTheme="majorHAnsi" w:hAnsiTheme="majorHAnsi" w:cs="Times New Roman"/>
          <w:noProof/>
          <w:sz w:val="22"/>
          <w:szCs w:val="22"/>
        </w:rPr>
        <w:t>at</w:t>
      </w:r>
      <w:r w:rsidRPr="00BE0188">
        <w:rPr>
          <w:rFonts w:asciiTheme="majorHAnsi" w:hAnsiTheme="majorHAnsi" w:cs="Times New Roman"/>
          <w:sz w:val="22"/>
          <w:szCs w:val="22"/>
        </w:rPr>
        <w:t>-</w:t>
      </w:r>
      <w:r w:rsidRPr="00BE0188">
        <w:rPr>
          <w:rFonts w:asciiTheme="majorHAnsi" w:hAnsiTheme="majorHAnsi" w:cs="Times New Roman"/>
          <w:noProof/>
          <w:sz w:val="22"/>
          <w:szCs w:val="22"/>
        </w:rPr>
        <w:t>will.</w:t>
      </w:r>
      <w:ins w:id="211" w:author="unlhr intern" w:date="2021-12-07T11:30:00Z">
        <w:r w:rsidR="00C719D8">
          <w:rPr>
            <w:rFonts w:asciiTheme="majorHAnsi" w:hAnsiTheme="majorHAnsi" w:cs="Times New Roman"/>
            <w:noProof/>
            <w:sz w:val="22"/>
            <w:szCs w:val="22"/>
          </w:rPr>
          <w:t xml:space="preserve"> </w:t>
        </w:r>
      </w:ins>
      <w:ins w:id="212" w:author="unlhr intern" w:date="2021-12-07T11:46:00Z">
        <w:r w:rsidR="00777E29">
          <w:rPr>
            <w:rFonts w:asciiTheme="majorHAnsi" w:hAnsiTheme="majorHAnsi" w:cs="Times New Roman"/>
            <w:noProof/>
            <w:sz w:val="22"/>
            <w:szCs w:val="22"/>
          </w:rPr>
          <w:t xml:space="preserve"> </w:t>
        </w:r>
      </w:ins>
    </w:p>
    <w:p w14:paraId="3E7275F9" w14:textId="72619BBB" w:rsidR="00351709" w:rsidRPr="00BE0188" w:rsidRDefault="00351709" w:rsidP="004A7443">
      <w:pPr>
        <w:spacing w:after="0"/>
        <w:jc w:val="both"/>
        <w:rPr>
          <w:rFonts w:asciiTheme="majorHAnsi" w:hAnsiTheme="majorHAnsi" w:cs="Times New Roman"/>
          <w:noProof/>
          <w:sz w:val="22"/>
          <w:szCs w:val="22"/>
        </w:rPr>
      </w:pPr>
      <w:r w:rsidRPr="00BE0188">
        <w:rPr>
          <w:rFonts w:asciiTheme="majorHAnsi" w:hAnsiTheme="majorHAnsi" w:cs="Times New Roman"/>
          <w:noProof/>
          <w:sz w:val="22"/>
          <w:szCs w:val="22"/>
        </w:rPr>
        <w:lastRenderedPageBreak/>
        <w:t xml:space="preserve">To maintain a professional </w:t>
      </w:r>
      <w:r w:rsidR="00022614" w:rsidRPr="00BE0188">
        <w:rPr>
          <w:rFonts w:asciiTheme="majorHAnsi" w:hAnsiTheme="majorHAnsi" w:cs="Times New Roman"/>
          <w:noProof/>
          <w:sz w:val="22"/>
          <w:szCs w:val="22"/>
        </w:rPr>
        <w:t>organization with quality</w:t>
      </w:r>
      <w:r w:rsidRPr="00BE0188">
        <w:rPr>
          <w:rFonts w:asciiTheme="majorHAnsi" w:hAnsiTheme="majorHAnsi" w:cs="Times New Roman"/>
          <w:noProof/>
          <w:sz w:val="22"/>
          <w:szCs w:val="22"/>
        </w:rPr>
        <w:t xml:space="preserve">, excellent service and reasonable prices, we have </w:t>
      </w:r>
      <w:r w:rsidRPr="00BE0188">
        <w:rPr>
          <w:rFonts w:asciiTheme="majorHAnsi" w:hAnsiTheme="majorHAnsi" w:cs="Times New Roman"/>
          <w:sz w:val="22"/>
          <w:szCs w:val="22"/>
        </w:rPr>
        <w:t>determined</w:t>
      </w:r>
      <w:r w:rsidRPr="00BE0188">
        <w:rPr>
          <w:rFonts w:asciiTheme="majorHAnsi" w:hAnsiTheme="majorHAnsi" w:cs="Times New Roman"/>
          <w:noProof/>
          <w:sz w:val="22"/>
          <w:szCs w:val="22"/>
        </w:rPr>
        <w:t xml:space="preserve"> a minimum number of policies and procedures that must be </w:t>
      </w:r>
      <w:r w:rsidRPr="00BE0188">
        <w:rPr>
          <w:rFonts w:asciiTheme="majorHAnsi" w:hAnsiTheme="majorHAnsi" w:cs="Times New Roman"/>
          <w:sz w:val="22"/>
          <w:szCs w:val="22"/>
        </w:rPr>
        <w:t>followed</w:t>
      </w:r>
      <w:r w:rsidRPr="00BE0188">
        <w:rPr>
          <w:rFonts w:asciiTheme="majorHAnsi" w:hAnsiTheme="majorHAnsi" w:cs="Times New Roman"/>
          <w:noProof/>
          <w:sz w:val="22"/>
          <w:szCs w:val="22"/>
        </w:rPr>
        <w:t>.  We ask</w:t>
      </w:r>
      <w:r w:rsidRPr="00BE0188">
        <w:rPr>
          <w:rFonts w:asciiTheme="majorHAnsi" w:hAnsiTheme="majorHAnsi" w:cs="Times New Roman"/>
          <w:sz w:val="22"/>
          <w:szCs w:val="22"/>
        </w:rPr>
        <w:t>,</w:t>
      </w:r>
      <w:r w:rsidRPr="00BE0188">
        <w:rPr>
          <w:rFonts w:asciiTheme="majorHAnsi" w:hAnsiTheme="majorHAnsi" w:cs="Times New Roman"/>
          <w:noProof/>
          <w:sz w:val="22"/>
          <w:szCs w:val="22"/>
        </w:rPr>
        <w:t xml:space="preserve"> in the interest of achieving these goals, </w:t>
      </w:r>
      <w:r w:rsidRPr="00BE0188">
        <w:rPr>
          <w:rFonts w:asciiTheme="majorHAnsi" w:hAnsiTheme="majorHAnsi" w:cs="Times New Roman"/>
          <w:sz w:val="22"/>
          <w:szCs w:val="22"/>
        </w:rPr>
        <w:t>that you</w:t>
      </w:r>
      <w:r w:rsidRPr="00BE0188">
        <w:rPr>
          <w:rFonts w:asciiTheme="majorHAnsi" w:hAnsiTheme="majorHAnsi" w:cs="Times New Roman"/>
          <w:noProof/>
          <w:sz w:val="22"/>
          <w:szCs w:val="22"/>
        </w:rPr>
        <w:t xml:space="preserve"> familiar</w:t>
      </w:r>
      <w:r w:rsidRPr="00BE0188">
        <w:rPr>
          <w:rFonts w:asciiTheme="majorHAnsi" w:hAnsiTheme="majorHAnsi" w:cs="Times New Roman"/>
          <w:sz w:val="22"/>
          <w:szCs w:val="22"/>
        </w:rPr>
        <w:t>ize yourself</w:t>
      </w:r>
      <w:r w:rsidRPr="00BE0188">
        <w:rPr>
          <w:rFonts w:asciiTheme="majorHAnsi" w:hAnsiTheme="majorHAnsi" w:cs="Times New Roman"/>
          <w:noProof/>
          <w:sz w:val="22"/>
          <w:szCs w:val="22"/>
        </w:rPr>
        <w:t xml:space="preserve"> with and conform to </w:t>
      </w:r>
      <w:r w:rsidRPr="00BE0188">
        <w:rPr>
          <w:rFonts w:asciiTheme="majorHAnsi" w:hAnsiTheme="majorHAnsi" w:cs="Times New Roman"/>
          <w:sz w:val="22"/>
          <w:szCs w:val="22"/>
        </w:rPr>
        <w:t xml:space="preserve">these </w:t>
      </w:r>
      <w:r w:rsidRPr="00BE0188">
        <w:rPr>
          <w:rFonts w:asciiTheme="majorHAnsi" w:hAnsiTheme="majorHAnsi" w:cs="Times New Roman"/>
          <w:noProof/>
          <w:sz w:val="22"/>
          <w:szCs w:val="22"/>
        </w:rPr>
        <w:t>policies and procedures.</w:t>
      </w:r>
      <w:ins w:id="213" w:author="unlhr intern" w:date="2021-12-07T11:46:00Z">
        <w:r w:rsidR="00777E29">
          <w:rPr>
            <w:rFonts w:asciiTheme="majorHAnsi" w:hAnsiTheme="majorHAnsi" w:cs="Times New Roman"/>
            <w:noProof/>
            <w:sz w:val="22"/>
            <w:szCs w:val="22"/>
          </w:rPr>
          <w:t xml:space="preserve"> </w:t>
        </w:r>
      </w:ins>
    </w:p>
    <w:p w14:paraId="4824A155" w14:textId="77777777" w:rsidR="00B81C25" w:rsidRPr="00BE0188" w:rsidRDefault="00B81C25" w:rsidP="004A7443">
      <w:pPr>
        <w:spacing w:after="0"/>
        <w:jc w:val="both"/>
        <w:rPr>
          <w:rFonts w:asciiTheme="majorHAnsi" w:hAnsiTheme="majorHAnsi" w:cs="Times New Roman"/>
          <w:sz w:val="22"/>
          <w:szCs w:val="22"/>
        </w:rPr>
      </w:pPr>
    </w:p>
    <w:p w14:paraId="03BD5D87" w14:textId="77777777" w:rsidR="00022614" w:rsidRPr="00BE0188" w:rsidRDefault="00022614" w:rsidP="004A7443">
      <w:pPr>
        <w:spacing w:after="0"/>
        <w:jc w:val="both"/>
        <w:rPr>
          <w:rFonts w:asciiTheme="majorHAnsi" w:hAnsiTheme="majorHAnsi" w:cs="Times New Roman"/>
          <w:sz w:val="22"/>
          <w:szCs w:val="22"/>
        </w:rPr>
      </w:pPr>
    </w:p>
    <w:p w14:paraId="12B9C89B" w14:textId="77777777" w:rsidR="00022614" w:rsidRPr="00BE0188" w:rsidRDefault="00022614" w:rsidP="004A7443">
      <w:pPr>
        <w:spacing w:after="0"/>
        <w:jc w:val="both"/>
        <w:rPr>
          <w:rFonts w:asciiTheme="majorHAnsi" w:hAnsiTheme="majorHAnsi" w:cs="Times New Roman"/>
          <w:sz w:val="22"/>
          <w:szCs w:val="22"/>
        </w:rPr>
      </w:pPr>
    </w:p>
    <w:p w14:paraId="404E057B" w14:textId="77777777" w:rsidR="00390C40" w:rsidRPr="00BE0188" w:rsidRDefault="00390C40" w:rsidP="004A7443">
      <w:pPr>
        <w:spacing w:after="0"/>
        <w:jc w:val="both"/>
        <w:rPr>
          <w:rFonts w:asciiTheme="majorHAnsi" w:hAnsiTheme="majorHAnsi" w:cs="Times New Roman"/>
          <w:sz w:val="22"/>
          <w:szCs w:val="22"/>
        </w:rPr>
      </w:pPr>
    </w:p>
    <w:p w14:paraId="0C352417" w14:textId="77777777" w:rsidR="00B81C25"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14" w:name="_Toc354126274"/>
      <w:bookmarkStart w:id="215" w:name="_Toc83829181"/>
      <w:r w:rsidRPr="00BE0188">
        <w:rPr>
          <w:rFonts w:asciiTheme="majorHAnsi" w:hAnsiTheme="majorHAnsi"/>
          <w:sz w:val="26"/>
          <w:szCs w:val="26"/>
          <w:u w:val="none"/>
        </w:rPr>
        <w:t xml:space="preserve">Reasons for </w:t>
      </w:r>
      <w:r w:rsidR="00B81C25" w:rsidRPr="00BE0188">
        <w:rPr>
          <w:rFonts w:asciiTheme="majorHAnsi" w:hAnsiTheme="majorHAnsi"/>
          <w:sz w:val="26"/>
          <w:szCs w:val="26"/>
          <w:u w:val="none"/>
        </w:rPr>
        <w:t>R</w:t>
      </w:r>
      <w:r w:rsidRPr="00BE0188">
        <w:rPr>
          <w:rFonts w:asciiTheme="majorHAnsi" w:hAnsiTheme="majorHAnsi"/>
          <w:sz w:val="26"/>
          <w:szCs w:val="26"/>
          <w:u w:val="none"/>
        </w:rPr>
        <w:t xml:space="preserve">eprimand or </w:t>
      </w:r>
      <w:r w:rsidR="00B81C25" w:rsidRPr="00BE0188">
        <w:rPr>
          <w:rFonts w:asciiTheme="majorHAnsi" w:hAnsiTheme="majorHAnsi"/>
          <w:sz w:val="26"/>
          <w:szCs w:val="26"/>
          <w:u w:val="none"/>
        </w:rPr>
        <w:t>T</w:t>
      </w:r>
      <w:r w:rsidRPr="00BE0188">
        <w:rPr>
          <w:rFonts w:asciiTheme="majorHAnsi" w:hAnsiTheme="majorHAnsi"/>
          <w:sz w:val="26"/>
          <w:szCs w:val="26"/>
          <w:u w:val="none"/>
        </w:rPr>
        <w:t>ermination</w:t>
      </w:r>
      <w:bookmarkEnd w:id="214"/>
      <w:bookmarkEnd w:id="215"/>
    </w:p>
    <w:p w14:paraId="6DB6491D" w14:textId="77777777" w:rsidR="00B81C25" w:rsidRPr="00BE0188" w:rsidRDefault="00B81C25" w:rsidP="00B81C25">
      <w:pPr>
        <w:pStyle w:val="CianoHeading"/>
        <w:rPr>
          <w:rFonts w:asciiTheme="majorHAnsi" w:hAnsiTheme="majorHAnsi"/>
          <w:b w:val="0"/>
          <w:sz w:val="24"/>
          <w:szCs w:val="24"/>
          <w:u w:val="none"/>
        </w:rPr>
      </w:pPr>
    </w:p>
    <w:p w14:paraId="051FD7AC" w14:textId="77777777" w:rsidR="00B81C25" w:rsidRPr="00BE0188" w:rsidRDefault="00B81C25" w:rsidP="00B7471C">
      <w:pPr>
        <w:spacing w:after="0"/>
        <w:rPr>
          <w:b/>
        </w:rPr>
      </w:pPr>
      <w:bookmarkStart w:id="216" w:name="_Toc420593317"/>
      <w:r w:rsidRPr="00BE0188">
        <w:rPr>
          <w:b/>
        </w:rPr>
        <w:t>Reasons for reprimand or termination include but are not limited to:</w:t>
      </w:r>
      <w:bookmarkEnd w:id="216"/>
    </w:p>
    <w:p w14:paraId="31A197F5"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Any act that endangers the safety or health of others</w:t>
      </w:r>
    </w:p>
    <w:p w14:paraId="1F4F6DDE"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Careless, negligent</w:t>
      </w:r>
      <w:r w:rsidR="0063362C"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or improper use of authority</w:t>
      </w:r>
    </w:p>
    <w:p w14:paraId="4536ABA6"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Conviction of a crime that impairs the desirability of continued employment (theft, fraud, sexual assault, etc.)</w:t>
      </w:r>
    </w:p>
    <w:p w14:paraId="5D63DC84"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Destruction of property</w:t>
      </w:r>
    </w:p>
    <w:p w14:paraId="5B0F8C4B"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Discourtesy to a customer</w:t>
      </w:r>
    </w:p>
    <w:p w14:paraId="7E85F900" w14:textId="6A5EB64B"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Disloyalty to </w:t>
      </w:r>
      <w:r w:rsidR="00693380" w:rsidRPr="00BE0188">
        <w:rPr>
          <w:rFonts w:asciiTheme="majorHAnsi" w:hAnsiTheme="majorHAnsi" w:cs="Times New Roman"/>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noProof/>
          <w:sz w:val="22"/>
          <w:szCs w:val="22"/>
        </w:rPr>
        <w:t xml:space="preserve"> in </w:t>
      </w:r>
      <w:r w:rsidRPr="00BE0188">
        <w:rPr>
          <w:rFonts w:asciiTheme="majorHAnsi" w:hAnsiTheme="majorHAnsi" w:cs="Times New Roman"/>
          <w:sz w:val="22"/>
          <w:szCs w:val="22"/>
        </w:rPr>
        <w:t xml:space="preserve">the </w:t>
      </w:r>
      <w:r w:rsidRPr="00BE0188">
        <w:rPr>
          <w:rFonts w:asciiTheme="majorHAnsi" w:hAnsiTheme="majorHAnsi" w:cs="Times New Roman"/>
          <w:noProof/>
          <w:sz w:val="22"/>
          <w:szCs w:val="22"/>
        </w:rPr>
        <w:t>presence of customers</w:t>
      </w:r>
    </w:p>
    <w:p w14:paraId="74AE7A72" w14:textId="276F1A51"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Drinking</w:t>
      </w:r>
      <w:r w:rsidR="005861CD">
        <w:rPr>
          <w:rFonts w:asciiTheme="majorHAnsi" w:hAnsiTheme="majorHAnsi" w:cs="Times New Roman"/>
          <w:noProof/>
          <w:sz w:val="22"/>
          <w:szCs w:val="22"/>
        </w:rPr>
        <w:t xml:space="preserve"> alcohold</w:t>
      </w:r>
      <w:r w:rsidRPr="00BE0188">
        <w:rPr>
          <w:rFonts w:asciiTheme="majorHAnsi" w:hAnsiTheme="majorHAnsi" w:cs="Times New Roman"/>
          <w:noProof/>
          <w:sz w:val="22"/>
          <w:szCs w:val="22"/>
        </w:rPr>
        <w:t xml:space="preserve"> or us</w:t>
      </w:r>
      <w:r w:rsidR="005861CD">
        <w:rPr>
          <w:rFonts w:asciiTheme="majorHAnsi" w:hAnsiTheme="majorHAnsi" w:cs="Times New Roman"/>
          <w:noProof/>
          <w:sz w:val="22"/>
          <w:szCs w:val="22"/>
        </w:rPr>
        <w:t>ing drugs</w:t>
      </w:r>
      <w:r w:rsidRPr="00BE0188">
        <w:rPr>
          <w:rFonts w:asciiTheme="majorHAnsi" w:hAnsiTheme="majorHAnsi" w:cs="Times New Roman"/>
          <w:noProof/>
          <w:sz w:val="22"/>
          <w:szCs w:val="22"/>
        </w:rPr>
        <w:t xml:space="preserve"> prior to your shift, during work hours</w:t>
      </w:r>
      <w:r w:rsidRPr="00BE0188">
        <w:rPr>
          <w:rFonts w:asciiTheme="majorHAnsi" w:hAnsiTheme="majorHAnsi" w:cs="Times New Roman"/>
          <w:sz w:val="22"/>
          <w:szCs w:val="22"/>
        </w:rPr>
        <w:t>,</w:t>
      </w:r>
      <w:r w:rsidRPr="00BE0188">
        <w:rPr>
          <w:rFonts w:asciiTheme="majorHAnsi" w:hAnsiTheme="majorHAnsi" w:cs="Times New Roman"/>
          <w:noProof/>
          <w:sz w:val="22"/>
          <w:szCs w:val="22"/>
        </w:rPr>
        <w:t xml:space="preserve"> or in the </w:t>
      </w:r>
      <w:r w:rsidR="00022614" w:rsidRPr="00BE0188">
        <w:rPr>
          <w:rFonts w:asciiTheme="majorHAnsi" w:hAnsiTheme="majorHAnsi" w:cs="Times New Roman"/>
          <w:noProof/>
          <w:sz w:val="22"/>
          <w:szCs w:val="22"/>
        </w:rPr>
        <w:t xml:space="preserve">office premises </w:t>
      </w:r>
      <w:r w:rsidRPr="00BE0188">
        <w:rPr>
          <w:rFonts w:asciiTheme="majorHAnsi" w:hAnsiTheme="majorHAnsi" w:cs="Times New Roman"/>
          <w:noProof/>
          <w:sz w:val="22"/>
          <w:szCs w:val="22"/>
        </w:rPr>
        <w:t>or parking l</w:t>
      </w:r>
      <w:proofErr w:type="spellStart"/>
      <w:r w:rsidRPr="00BE0188">
        <w:rPr>
          <w:rFonts w:asciiTheme="majorHAnsi" w:hAnsiTheme="majorHAnsi" w:cs="Times New Roman"/>
          <w:sz w:val="22"/>
          <w:szCs w:val="22"/>
        </w:rPr>
        <w:t>o</w:t>
      </w:r>
      <w:r w:rsidRPr="00BE0188">
        <w:rPr>
          <w:rFonts w:asciiTheme="majorHAnsi" w:hAnsiTheme="majorHAnsi" w:cs="Times New Roman"/>
          <w:noProof/>
          <w:sz w:val="22"/>
          <w:szCs w:val="22"/>
        </w:rPr>
        <w:t>t</w:t>
      </w:r>
      <w:r w:rsidRPr="00BE0188">
        <w:rPr>
          <w:rFonts w:asciiTheme="majorHAnsi" w:hAnsiTheme="majorHAnsi" w:cs="Times New Roman"/>
          <w:sz w:val="22"/>
          <w:szCs w:val="22"/>
        </w:rPr>
        <w:t>s</w:t>
      </w:r>
      <w:proofErr w:type="spellEnd"/>
      <w:r w:rsidRPr="00BE0188">
        <w:rPr>
          <w:rFonts w:asciiTheme="majorHAnsi" w:hAnsiTheme="majorHAnsi" w:cs="Times New Roman"/>
          <w:noProof/>
          <w:sz w:val="22"/>
          <w:szCs w:val="22"/>
        </w:rPr>
        <w:t>; reporting for work in an impaired state</w:t>
      </w:r>
      <w:r w:rsidRPr="00BE0188">
        <w:rPr>
          <w:rFonts w:asciiTheme="majorHAnsi" w:hAnsiTheme="majorHAnsi" w:cs="Times New Roman"/>
          <w:sz w:val="22"/>
          <w:szCs w:val="22"/>
        </w:rPr>
        <w:t>;</w:t>
      </w:r>
      <w:r w:rsidRPr="00BE0188">
        <w:rPr>
          <w:rFonts w:asciiTheme="majorHAnsi" w:hAnsiTheme="majorHAnsi" w:cs="Times New Roman"/>
          <w:noProof/>
          <w:sz w:val="22"/>
          <w:szCs w:val="22"/>
        </w:rPr>
        <w:t xml:space="preserve"> conviction of using, selling</w:t>
      </w:r>
      <w:r w:rsidR="0063362C"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or possessing any controlled substance</w:t>
      </w:r>
    </w:p>
    <w:p w14:paraId="649C5495"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Failure to carry out any order </w:t>
      </w:r>
      <w:r w:rsidRPr="00BE0188">
        <w:rPr>
          <w:rFonts w:asciiTheme="majorHAnsi" w:hAnsiTheme="majorHAnsi" w:cs="Times New Roman"/>
          <w:sz w:val="22"/>
          <w:szCs w:val="22"/>
        </w:rPr>
        <w:t xml:space="preserve">given </w:t>
      </w:r>
      <w:r w:rsidRPr="00BE0188">
        <w:rPr>
          <w:rFonts w:asciiTheme="majorHAnsi" w:hAnsiTheme="majorHAnsi" w:cs="Times New Roman"/>
          <w:noProof/>
          <w:sz w:val="22"/>
          <w:szCs w:val="22"/>
        </w:rPr>
        <w:t>by a management representative, including refusal to do assigned work and other acts of insubordination</w:t>
      </w:r>
    </w:p>
    <w:p w14:paraId="5C65CAFE"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Failure to maintain satisfactory and harmonious working relationships with the public or other employees</w:t>
      </w:r>
    </w:p>
    <w:p w14:paraId="48295D92"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Failure to report for </w:t>
      </w:r>
      <w:r w:rsidRPr="00BE0188">
        <w:rPr>
          <w:rFonts w:asciiTheme="majorHAnsi" w:hAnsiTheme="majorHAnsi" w:cs="Times New Roman"/>
          <w:sz w:val="22"/>
          <w:szCs w:val="22"/>
        </w:rPr>
        <w:t xml:space="preserve">a </w:t>
      </w:r>
      <w:r w:rsidRPr="00BE0188">
        <w:rPr>
          <w:rFonts w:asciiTheme="majorHAnsi" w:hAnsiTheme="majorHAnsi" w:cs="Times New Roman"/>
          <w:noProof/>
          <w:sz w:val="22"/>
          <w:szCs w:val="22"/>
        </w:rPr>
        <w:t>scheduled shift</w:t>
      </w:r>
    </w:p>
    <w:p w14:paraId="342C192B"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Failure to report to work without notification (defined a</w:t>
      </w:r>
      <w:r w:rsidRPr="00BE0188">
        <w:rPr>
          <w:rFonts w:asciiTheme="majorHAnsi" w:hAnsiTheme="majorHAnsi" w:cs="Times New Roman"/>
          <w:sz w:val="22"/>
          <w:szCs w:val="22"/>
        </w:rPr>
        <w:t>s</w:t>
      </w:r>
      <w:r w:rsidRPr="00BE0188">
        <w:rPr>
          <w:rFonts w:asciiTheme="majorHAnsi" w:hAnsiTheme="majorHAnsi" w:cs="Times New Roman"/>
          <w:noProof/>
          <w:sz w:val="22"/>
          <w:szCs w:val="22"/>
        </w:rPr>
        <w:t xml:space="preserve"> voluntary resignation)</w:t>
      </w:r>
    </w:p>
    <w:p w14:paraId="1ACE5F90"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Falsifying a time-keeping record, business expense report or other report, record or work</w:t>
      </w:r>
      <w:r w:rsidRPr="00BE0188">
        <w:rPr>
          <w:rFonts w:asciiTheme="majorHAnsi" w:hAnsiTheme="majorHAnsi" w:cs="Times New Roman"/>
          <w:sz w:val="22"/>
          <w:szCs w:val="22"/>
        </w:rPr>
        <w:t>-</w:t>
      </w:r>
      <w:r w:rsidRPr="00BE0188">
        <w:rPr>
          <w:rFonts w:asciiTheme="majorHAnsi" w:hAnsiTheme="majorHAnsi" w:cs="Times New Roman"/>
          <w:noProof/>
          <w:sz w:val="22"/>
          <w:szCs w:val="22"/>
        </w:rPr>
        <w:t>related document</w:t>
      </w:r>
    </w:p>
    <w:p w14:paraId="7A34E216"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Releasing confidential information without written authority</w:t>
      </w:r>
    </w:p>
    <w:p w14:paraId="59D270D5"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Foul and abusive language</w:t>
      </w:r>
    </w:p>
    <w:p w14:paraId="793F8B8B" w14:textId="76CC8615"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Gambling on </w:t>
      </w:r>
      <w:r w:rsidR="00693380" w:rsidRPr="00BE0188">
        <w:rPr>
          <w:rFonts w:asciiTheme="majorHAnsi" w:hAnsiTheme="majorHAnsi" w:cs="Times New Roman"/>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noProof/>
          <w:sz w:val="22"/>
          <w:szCs w:val="22"/>
        </w:rPr>
        <w:t xml:space="preserve"> property</w:t>
      </w:r>
      <w:r w:rsidR="005861CD">
        <w:rPr>
          <w:rFonts w:asciiTheme="majorHAnsi" w:hAnsiTheme="majorHAnsi" w:cs="Times New Roman"/>
          <w:noProof/>
          <w:sz w:val="22"/>
          <w:szCs w:val="22"/>
        </w:rPr>
        <w:t xml:space="preserve"> within office hours.</w:t>
      </w:r>
    </w:p>
    <w:p w14:paraId="4CF13142" w14:textId="7652490F" w:rsidR="00351709" w:rsidRPr="00BE0188" w:rsidRDefault="00351709" w:rsidP="000C29FE">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Improper cash handling procedures</w:t>
      </w:r>
    </w:p>
    <w:p w14:paraId="5F873D60" w14:textId="352C5548"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Making decisions for your own personal gain such as manipulating inventory </w:t>
      </w:r>
    </w:p>
    <w:p w14:paraId="624A7BF7" w14:textId="07D13710"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Leaving the </w:t>
      </w:r>
      <w:r w:rsidR="00022614" w:rsidRPr="00BE0188">
        <w:rPr>
          <w:rFonts w:asciiTheme="majorHAnsi" w:hAnsiTheme="majorHAnsi" w:cs="Times New Roman"/>
          <w:noProof/>
          <w:sz w:val="22"/>
          <w:szCs w:val="22"/>
        </w:rPr>
        <w:t xml:space="preserve">organization </w:t>
      </w:r>
      <w:r w:rsidRPr="00BE0188">
        <w:rPr>
          <w:rFonts w:asciiTheme="majorHAnsi" w:hAnsiTheme="majorHAnsi" w:cs="Times New Roman"/>
          <w:noProof/>
          <w:sz w:val="22"/>
          <w:szCs w:val="22"/>
        </w:rPr>
        <w:t>unloc</w:t>
      </w:r>
      <w:r w:rsidR="00022614" w:rsidRPr="00BE0188">
        <w:rPr>
          <w:rFonts w:asciiTheme="majorHAnsi" w:hAnsiTheme="majorHAnsi" w:cs="Times New Roman"/>
          <w:noProof/>
          <w:sz w:val="22"/>
          <w:szCs w:val="22"/>
        </w:rPr>
        <w:t>ked, leaving the safe unsecured.</w:t>
      </w:r>
    </w:p>
    <w:p w14:paraId="5E82A8BE"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Insubordination</w:t>
      </w:r>
    </w:p>
    <w:p w14:paraId="55905E15"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Intentional violation of safety and/or sanitation rules</w:t>
      </w:r>
    </w:p>
    <w:p w14:paraId="1E763C66"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Intentionally giving false or misleading employment information</w:t>
      </w:r>
    </w:p>
    <w:p w14:paraId="38F7D6B1"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Job abandonment, failure </w:t>
      </w:r>
      <w:r w:rsidR="006161A9" w:rsidRPr="00BE0188">
        <w:rPr>
          <w:rFonts w:asciiTheme="majorHAnsi" w:hAnsiTheme="majorHAnsi" w:cs="Times New Roman"/>
          <w:noProof/>
          <w:sz w:val="22"/>
          <w:szCs w:val="22"/>
        </w:rPr>
        <w:t>to report for a scheduled shift</w:t>
      </w:r>
    </w:p>
    <w:p w14:paraId="16F422A3" w14:textId="10C1B5EB"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sz w:val="22"/>
          <w:szCs w:val="22"/>
        </w:rPr>
        <w:t>C</w:t>
      </w:r>
      <w:r w:rsidRPr="00BE0188">
        <w:rPr>
          <w:rFonts w:asciiTheme="majorHAnsi" w:hAnsiTheme="majorHAnsi" w:cs="Times New Roman"/>
          <w:noProof/>
          <w:sz w:val="22"/>
          <w:szCs w:val="22"/>
        </w:rPr>
        <w:t xml:space="preserve">onduct unbecoming </w:t>
      </w:r>
      <w:r w:rsidRPr="00BE0188">
        <w:rPr>
          <w:rFonts w:asciiTheme="majorHAnsi" w:hAnsiTheme="majorHAnsi" w:cs="Times New Roman"/>
          <w:sz w:val="22"/>
          <w:szCs w:val="22"/>
        </w:rPr>
        <w:t xml:space="preserve">of </w:t>
      </w:r>
      <w:r w:rsidRPr="00BE0188">
        <w:rPr>
          <w:rFonts w:asciiTheme="majorHAnsi" w:hAnsiTheme="majorHAnsi" w:cs="Times New Roman"/>
          <w:noProof/>
          <w:sz w:val="22"/>
          <w:szCs w:val="22"/>
        </w:rPr>
        <w:t xml:space="preserve">an Employee and/or detrimental to the image of </w:t>
      </w:r>
      <w:r w:rsidR="00693380" w:rsidRPr="00BE0188">
        <w:rPr>
          <w:rFonts w:asciiTheme="majorHAnsi" w:hAnsiTheme="majorHAnsi" w:cs="Times New Roman"/>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sz w:val="22"/>
          <w:szCs w:val="22"/>
        </w:rPr>
        <w:t>)</w:t>
      </w:r>
    </w:p>
    <w:p w14:paraId="4E0CBE78" w14:textId="4F84E46F"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Allowing non-employees to work for </w:t>
      </w:r>
      <w:r w:rsidR="00693380" w:rsidRPr="00BE0188">
        <w:rPr>
          <w:rFonts w:asciiTheme="majorHAnsi" w:hAnsiTheme="majorHAnsi" w:cs="Times New Roman"/>
          <w:noProof/>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noProof/>
          <w:sz w:val="22"/>
          <w:szCs w:val="22"/>
        </w:rPr>
        <w:t>)</w:t>
      </w:r>
    </w:p>
    <w:p w14:paraId="73B84307"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Performing personal business on company time</w:t>
      </w:r>
    </w:p>
    <w:p w14:paraId="634CD4E1"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sz w:val="22"/>
          <w:szCs w:val="22"/>
        </w:rPr>
        <w:t>Spreading r</w:t>
      </w:r>
      <w:r w:rsidRPr="00BE0188">
        <w:rPr>
          <w:rFonts w:asciiTheme="majorHAnsi" w:hAnsiTheme="majorHAnsi" w:cs="Times New Roman"/>
          <w:noProof/>
          <w:sz w:val="22"/>
          <w:szCs w:val="22"/>
        </w:rPr>
        <w:t>umors/</w:t>
      </w:r>
      <w:r w:rsidRPr="00BE0188">
        <w:rPr>
          <w:rFonts w:asciiTheme="majorHAnsi" w:hAnsiTheme="majorHAnsi" w:cs="Times New Roman"/>
          <w:sz w:val="22"/>
          <w:szCs w:val="22"/>
        </w:rPr>
        <w:t>g</w:t>
      </w:r>
      <w:r w:rsidRPr="00BE0188">
        <w:rPr>
          <w:rFonts w:asciiTheme="majorHAnsi" w:hAnsiTheme="majorHAnsi" w:cs="Times New Roman"/>
          <w:noProof/>
          <w:sz w:val="22"/>
          <w:szCs w:val="22"/>
        </w:rPr>
        <w:t>ossip</w:t>
      </w:r>
    </w:p>
    <w:p w14:paraId="158FA29E"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Smoking or eating in prohibited areas</w:t>
      </w:r>
    </w:p>
    <w:p w14:paraId="425E49EF"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The possession or use of any kind of weapon or other dangerous implement on company premises</w:t>
      </w:r>
    </w:p>
    <w:p w14:paraId="36473B0E" w14:textId="7BC8395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Theft of property belonging to customers, co-workers or </w:t>
      </w:r>
      <w:r w:rsidR="00693380" w:rsidRPr="00BE0188">
        <w:rPr>
          <w:rFonts w:asciiTheme="majorHAnsi" w:hAnsiTheme="majorHAnsi" w:cs="Times New Roman"/>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sz w:val="22"/>
          <w:szCs w:val="22"/>
        </w:rPr>
        <w:t>)</w:t>
      </w:r>
    </w:p>
    <w:p w14:paraId="65B14AC5"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Unauthorized or improper use of any type of leave</w:t>
      </w:r>
    </w:p>
    <w:p w14:paraId="5D8E5ABB"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lastRenderedPageBreak/>
        <w:t>Unauthorized use of company equipment</w:t>
      </w:r>
    </w:p>
    <w:p w14:paraId="393B98BE"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Unsatisfactory job performance</w:t>
      </w:r>
    </w:p>
    <w:p w14:paraId="3E5F7E93"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Violation of company rules, regulations, policies</w:t>
      </w:r>
      <w:r w:rsidR="007B69FF"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and procedures</w:t>
      </w:r>
    </w:p>
    <w:p w14:paraId="7087A72A" w14:textId="7777777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Violation of no solicitation/no distribution rules</w:t>
      </w:r>
    </w:p>
    <w:p w14:paraId="1F24E754" w14:textId="5BFB8907" w:rsidR="00351709" w:rsidRPr="00BE0188"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 xml:space="preserve">Violence or sexual harassment, willful destruction of property, </w:t>
      </w:r>
      <w:r w:rsidRPr="00BE0188">
        <w:rPr>
          <w:rFonts w:asciiTheme="majorHAnsi" w:hAnsiTheme="majorHAnsi" w:cs="Times New Roman"/>
          <w:sz w:val="22"/>
          <w:szCs w:val="22"/>
        </w:rPr>
        <w:t xml:space="preserve">and </w:t>
      </w:r>
      <w:r w:rsidRPr="00BE0188">
        <w:rPr>
          <w:rFonts w:asciiTheme="majorHAnsi" w:hAnsiTheme="majorHAnsi" w:cs="Times New Roman"/>
          <w:noProof/>
          <w:sz w:val="22"/>
          <w:szCs w:val="22"/>
        </w:rPr>
        <w:t xml:space="preserve">theft or dishonesty towards </w:t>
      </w:r>
      <w:r w:rsidR="00693380" w:rsidRPr="00BE0188">
        <w:rPr>
          <w:rFonts w:asciiTheme="majorHAnsi" w:hAnsiTheme="majorHAnsi" w:cs="Times New Roman"/>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cs="Times New Roman"/>
          <w:sz w:val="22"/>
          <w:szCs w:val="22"/>
        </w:rPr>
        <w:t>)</w:t>
      </w:r>
      <w:r w:rsidRPr="00BE0188">
        <w:rPr>
          <w:rFonts w:asciiTheme="majorHAnsi" w:hAnsiTheme="majorHAnsi" w:cs="Times New Roman"/>
          <w:noProof/>
          <w:sz w:val="22"/>
          <w:szCs w:val="22"/>
        </w:rPr>
        <w:t>, its customers or its Employees</w:t>
      </w:r>
    </w:p>
    <w:p w14:paraId="65CB38BC" w14:textId="607DA321" w:rsidR="00351709" w:rsidRDefault="00351709" w:rsidP="00351709">
      <w:pPr>
        <w:widowControl w:val="0"/>
        <w:numPr>
          <w:ilvl w:val="0"/>
          <w:numId w:val="21"/>
        </w:numPr>
        <w:tabs>
          <w:tab w:val="clear" w:pos="360"/>
          <w:tab w:val="num" w:pos="900"/>
        </w:tabs>
        <w:overflowPunct w:val="0"/>
        <w:autoSpaceDE w:val="0"/>
        <w:autoSpaceDN w:val="0"/>
        <w:adjustRightInd w:val="0"/>
        <w:spacing w:after="0"/>
        <w:ind w:left="900"/>
        <w:jc w:val="both"/>
        <w:rPr>
          <w:ins w:id="217" w:author="unlhr intern" w:date="2021-12-07T11:50:00Z"/>
          <w:rFonts w:asciiTheme="majorHAnsi" w:hAnsiTheme="majorHAnsi" w:cs="Times New Roman"/>
          <w:noProof/>
          <w:sz w:val="22"/>
          <w:szCs w:val="22"/>
        </w:rPr>
      </w:pPr>
      <w:r w:rsidRPr="00BE0188">
        <w:rPr>
          <w:rFonts w:asciiTheme="majorHAnsi" w:hAnsiTheme="majorHAnsi" w:cs="Times New Roman"/>
          <w:sz w:val="22"/>
          <w:szCs w:val="22"/>
        </w:rPr>
        <w:t>Giving out confidential information</w:t>
      </w:r>
    </w:p>
    <w:p w14:paraId="4EE800F4" w14:textId="048F1C21" w:rsidR="00777E29" w:rsidRPr="00BE0188" w:rsidRDefault="00E55766" w:rsidP="00351709">
      <w:pPr>
        <w:widowControl w:val="0"/>
        <w:numPr>
          <w:ilvl w:val="0"/>
          <w:numId w:val="21"/>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ins w:id="218" w:author="unlhr intern" w:date="2021-12-07T11:50:00Z">
        <w:r>
          <w:rPr>
            <w:rFonts w:asciiTheme="majorHAnsi" w:hAnsiTheme="majorHAnsi" w:cs="Times New Roman"/>
            <w:sz w:val="22"/>
            <w:szCs w:val="22"/>
          </w:rPr>
          <w:t xml:space="preserve">Getting involved in </w:t>
        </w:r>
      </w:ins>
      <w:ins w:id="219" w:author="unlhr intern" w:date="2021-12-07T11:51:00Z">
        <w:r w:rsidR="00B6371B">
          <w:rPr>
            <w:rFonts w:asciiTheme="majorHAnsi" w:hAnsiTheme="majorHAnsi" w:cs="Times New Roman"/>
            <w:sz w:val="22"/>
            <w:szCs w:val="22"/>
          </w:rPr>
          <w:t xml:space="preserve">areas </w:t>
        </w:r>
        <w:r w:rsidR="00B6371B">
          <w:t xml:space="preserve">related to </w:t>
        </w:r>
        <w:r>
          <w:t>bribery and corru</w:t>
        </w:r>
        <w:r w:rsidR="00B6371B">
          <w:t>ption, M</w:t>
        </w:r>
      </w:ins>
      <w:ins w:id="220" w:author="unlhr intern" w:date="2021-12-07T11:54:00Z">
        <w:r w:rsidR="00B6371B">
          <w:t xml:space="preserve">oney </w:t>
        </w:r>
      </w:ins>
      <w:ins w:id="221" w:author="unlhr intern" w:date="2021-12-07T11:51:00Z">
        <w:r w:rsidR="00B6371B">
          <w:t>L</w:t>
        </w:r>
      </w:ins>
      <w:ins w:id="222" w:author="unlhr intern" w:date="2021-12-07T11:54:00Z">
        <w:r w:rsidR="00B6371B">
          <w:t xml:space="preserve">aundering </w:t>
        </w:r>
      </w:ins>
      <w:ins w:id="223" w:author="unlhr intern" w:date="2021-12-07T11:51:00Z">
        <w:r w:rsidR="007A176F">
          <w:t>/</w:t>
        </w:r>
        <w:r w:rsidR="00B6371B">
          <w:t>F</w:t>
        </w:r>
      </w:ins>
      <w:ins w:id="224" w:author="unlhr intern" w:date="2021-12-07T11:54:00Z">
        <w:r w:rsidR="007A176F">
          <w:t xml:space="preserve">inancing of </w:t>
        </w:r>
      </w:ins>
      <w:proofErr w:type="spellStart"/>
      <w:ins w:id="225" w:author="unlhr intern" w:date="2021-12-07T11:51:00Z">
        <w:r w:rsidR="00B6371B">
          <w:t>T</w:t>
        </w:r>
      </w:ins>
      <w:ins w:id="226" w:author="unlhr intern" w:date="2021-12-07T11:54:00Z">
        <w:r w:rsidR="007A176F">
          <w:t>erroism</w:t>
        </w:r>
      </w:ins>
      <w:proofErr w:type="spellEnd"/>
      <w:ins w:id="227" w:author="unlhr intern" w:date="2021-12-07T11:51:00Z">
        <w:r w:rsidR="00B6371B">
          <w:t>, frau</w:t>
        </w:r>
        <w:r>
          <w:t>d</w:t>
        </w:r>
      </w:ins>
    </w:p>
    <w:p w14:paraId="404C7F7B" w14:textId="77777777" w:rsidR="0088593E" w:rsidRPr="00BE0188" w:rsidRDefault="0088593E" w:rsidP="004A7443">
      <w:pPr>
        <w:spacing w:after="0"/>
        <w:jc w:val="both"/>
        <w:rPr>
          <w:rFonts w:asciiTheme="majorHAnsi" w:hAnsiTheme="majorHAnsi" w:cs="Times New Roman"/>
          <w:noProof/>
          <w:sz w:val="22"/>
          <w:szCs w:val="22"/>
        </w:rPr>
      </w:pPr>
    </w:p>
    <w:p w14:paraId="346CD387" w14:textId="77777777" w:rsidR="00351709" w:rsidRPr="00BE0188" w:rsidRDefault="00351709" w:rsidP="004A7443">
      <w:pPr>
        <w:spacing w:after="0"/>
        <w:jc w:val="both"/>
        <w:rPr>
          <w:rFonts w:asciiTheme="majorHAnsi" w:hAnsiTheme="majorHAnsi" w:cs="Times New Roman"/>
          <w:sz w:val="22"/>
          <w:szCs w:val="22"/>
        </w:rPr>
      </w:pPr>
    </w:p>
    <w:p w14:paraId="4DFBAF4B" w14:textId="77777777" w:rsidR="0065648C" w:rsidRPr="00BE0188" w:rsidRDefault="0065648C" w:rsidP="004A7443">
      <w:pPr>
        <w:spacing w:after="0"/>
        <w:jc w:val="both"/>
        <w:rPr>
          <w:rFonts w:asciiTheme="majorHAnsi" w:hAnsiTheme="majorHAnsi" w:cs="Times New Roman"/>
          <w:sz w:val="22"/>
          <w:szCs w:val="22"/>
        </w:rPr>
      </w:pPr>
    </w:p>
    <w:p w14:paraId="4B80B480" w14:textId="77777777" w:rsidR="0065648C" w:rsidRPr="00BE0188" w:rsidRDefault="0065648C" w:rsidP="0065648C">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28" w:name="_Toc83829182"/>
      <w:r w:rsidRPr="00BE0188">
        <w:rPr>
          <w:rFonts w:asciiTheme="majorHAnsi" w:hAnsiTheme="majorHAnsi"/>
          <w:sz w:val="26"/>
          <w:szCs w:val="26"/>
          <w:u w:val="none"/>
        </w:rPr>
        <w:t>Progressive Discipline</w:t>
      </w:r>
      <w:bookmarkEnd w:id="228"/>
    </w:p>
    <w:p w14:paraId="23996DB1" w14:textId="77777777" w:rsidR="0065648C" w:rsidRPr="00BE0188" w:rsidRDefault="0065648C" w:rsidP="004A7443">
      <w:pPr>
        <w:spacing w:after="0"/>
        <w:jc w:val="both"/>
        <w:rPr>
          <w:rFonts w:asciiTheme="majorHAnsi" w:hAnsiTheme="majorHAnsi" w:cs="Times New Roman"/>
          <w:sz w:val="22"/>
          <w:szCs w:val="22"/>
        </w:rPr>
      </w:pPr>
    </w:p>
    <w:p w14:paraId="5011D4F3" w14:textId="1AF06951" w:rsidR="0065648C" w:rsidRPr="00BE0188" w:rsidRDefault="0065648C" w:rsidP="0065648C">
      <w:pPr>
        <w:ind w:right="18"/>
        <w:contextualSpacing/>
        <w:jc w:val="both"/>
        <w:rPr>
          <w:rFonts w:eastAsia="Arial Unicode MS" w:cs="Arial"/>
          <w:sz w:val="22"/>
          <w:szCs w:val="22"/>
        </w:rPr>
      </w:pPr>
      <w:r w:rsidRPr="00BE0188">
        <w:rPr>
          <w:rFonts w:eastAsia="Arial Unicode MS" w:cs="Arial"/>
          <w:sz w:val="22"/>
          <w:szCs w:val="22"/>
        </w:rPr>
        <w:t>(</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xml:space="preserve">)’s </w:t>
      </w:r>
      <w:r w:rsidRPr="00BE0188">
        <w:rPr>
          <w:rFonts w:eastAsia="Arial Unicode MS" w:cs="Arial"/>
          <w:bCs/>
          <w:sz w:val="22"/>
          <w:szCs w:val="22"/>
        </w:rPr>
        <w:t xml:space="preserve">best interest lies in ensuring fair treatment of all employees and in making certain that disciplinary actions are prompt, uniform, and impartial. The major purpose of any disciplinary action is to correct the problem, prevent recurrence, and prepare the employee for satisfactory service in the future. </w:t>
      </w:r>
      <w:r w:rsidRPr="00BE0188">
        <w:rPr>
          <w:rFonts w:eastAsia="Arial Unicode MS" w:cs="Arial"/>
          <w:sz w:val="22"/>
          <w:szCs w:val="22"/>
        </w:rPr>
        <w:t>(</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xml:space="preserve">) </w:t>
      </w:r>
      <w:r w:rsidRPr="00BE0188">
        <w:rPr>
          <w:rFonts w:eastAsia="Arial Unicode MS" w:cs="Arial"/>
          <w:bCs/>
          <w:sz w:val="22"/>
          <w:szCs w:val="22"/>
        </w:rPr>
        <w:t xml:space="preserve">may use progressive discipline at its discretion; however, </w:t>
      </w:r>
      <w:r w:rsidRPr="00BE0188">
        <w:rPr>
          <w:rFonts w:eastAsia="Arial Unicode MS" w:cs="Arial"/>
          <w:sz w:val="22"/>
          <w:szCs w:val="22"/>
        </w:rPr>
        <w:t>(</w:t>
      </w:r>
      <w:proofErr w:type="spellStart"/>
      <w:r w:rsidR="00C50BBF" w:rsidRPr="00BE0188">
        <w:rPr>
          <w:rFonts w:eastAsia="Arial Unicode MS" w:cs="Arial"/>
          <w:sz w:val="22"/>
          <w:szCs w:val="22"/>
        </w:rPr>
        <w:t>Upaya</w:t>
      </w:r>
      <w:proofErr w:type="spellEnd"/>
      <w:r w:rsidRPr="00BE0188">
        <w:rPr>
          <w:rFonts w:eastAsia="Arial Unicode MS" w:cs="Arial"/>
          <w:sz w:val="22"/>
          <w:szCs w:val="22"/>
        </w:rPr>
        <w:t xml:space="preserve">) </w:t>
      </w:r>
      <w:r w:rsidRPr="00BE0188">
        <w:rPr>
          <w:rFonts w:eastAsia="Arial Unicode MS" w:cs="Arial"/>
          <w:bCs/>
          <w:sz w:val="22"/>
          <w:szCs w:val="22"/>
        </w:rPr>
        <w:t xml:space="preserve">maintains its right to terminate employment at will, with or without cause or advance notice. </w:t>
      </w:r>
    </w:p>
    <w:p w14:paraId="57234A37" w14:textId="77777777" w:rsidR="0065648C" w:rsidRPr="00BE0188" w:rsidRDefault="0065648C" w:rsidP="0065648C">
      <w:pPr>
        <w:pStyle w:val="ListParagraph"/>
        <w:ind w:left="0" w:right="18"/>
        <w:jc w:val="both"/>
        <w:rPr>
          <w:rFonts w:asciiTheme="minorHAnsi" w:eastAsia="Arial Unicode MS" w:hAnsiTheme="minorHAnsi" w:cs="Arial"/>
          <w:bCs/>
          <w:sz w:val="22"/>
          <w:szCs w:val="22"/>
        </w:rPr>
      </w:pPr>
      <w:r w:rsidRPr="00BE0188">
        <w:rPr>
          <w:rFonts w:asciiTheme="minorHAnsi" w:eastAsia="Arial Unicode MS" w:hAnsiTheme="minorHAnsi" w:cs="Arial"/>
          <w:bCs/>
          <w:sz w:val="22"/>
          <w:szCs w:val="22"/>
        </w:rPr>
        <w:t>Progressive discipline means that, with respect to most disciplinary problems, these steps will normally be followed: a first offense may call for a verbal Warning; a next offense may be followed by a written warning; another offense may lead to a suspension; and, still another offense may then lead to termination of employment. If more than 3 months have passed since the last disciplinary action, the process will normally start over.</w:t>
      </w:r>
    </w:p>
    <w:p w14:paraId="7FE2F4F2" w14:textId="77777777" w:rsidR="0065648C" w:rsidRPr="00BE0188" w:rsidRDefault="0065648C" w:rsidP="0065648C">
      <w:pPr>
        <w:pStyle w:val="ListParagraph"/>
        <w:ind w:left="0" w:right="18"/>
        <w:jc w:val="both"/>
        <w:rPr>
          <w:rFonts w:asciiTheme="minorHAnsi" w:eastAsia="Arial Unicode MS" w:hAnsiTheme="minorHAnsi" w:cs="Arial"/>
          <w:bCs/>
          <w:sz w:val="22"/>
          <w:szCs w:val="22"/>
        </w:rPr>
      </w:pPr>
    </w:p>
    <w:p w14:paraId="4F47D9F0" w14:textId="5D704465" w:rsidR="0065648C" w:rsidRPr="00D7551A" w:rsidRDefault="0065648C" w:rsidP="00D7551A">
      <w:pPr>
        <w:pStyle w:val="ListParagraph"/>
        <w:ind w:left="0" w:right="18"/>
        <w:jc w:val="both"/>
        <w:rPr>
          <w:rFonts w:asciiTheme="minorHAnsi" w:eastAsia="Arial Unicode MS" w:hAnsiTheme="minorHAnsi" w:cs="Arial"/>
          <w:bCs/>
          <w:sz w:val="22"/>
          <w:szCs w:val="22"/>
        </w:rPr>
      </w:pPr>
      <w:r w:rsidRPr="00BE0188">
        <w:rPr>
          <w:rFonts w:asciiTheme="minorHAnsi" w:eastAsia="Arial Unicode MS" w:hAnsiTheme="minorHAnsi" w:cs="Arial"/>
          <w:bCs/>
          <w:sz w:val="22"/>
          <w:szCs w:val="22"/>
        </w:rPr>
        <w:t xml:space="preserve">Disciplinary action may call for any of four steps -- verbal warning, written warning, suspension with or without pay, or termination of employment -- depending on the severity of the problem and the number of occurrences. Additionally, there may be circumstances when steps are bypassed, and/or it is necessary to terminate an employee without going through the usual progressive discipline steps. By using progressive discipline, we hope that most employee problems can be corrected at an early stage, benefiting both the employee and </w:t>
      </w:r>
      <w:r w:rsidRPr="00BE0188">
        <w:rPr>
          <w:rFonts w:asciiTheme="minorHAnsi" w:eastAsia="Arial Unicode MS" w:hAnsiTheme="minorHAnsi" w:cs="Arial"/>
          <w:sz w:val="22"/>
          <w:szCs w:val="22"/>
        </w:rPr>
        <w:t>(</w:t>
      </w:r>
      <w:proofErr w:type="spellStart"/>
      <w:r w:rsidR="00C50BBF" w:rsidRPr="00BE0188">
        <w:rPr>
          <w:rFonts w:asciiTheme="minorHAnsi" w:eastAsia="Arial Unicode MS" w:hAnsiTheme="minorHAnsi" w:cs="Arial"/>
          <w:sz w:val="22"/>
          <w:szCs w:val="22"/>
        </w:rPr>
        <w:t>Upaya</w:t>
      </w:r>
      <w:proofErr w:type="spellEnd"/>
      <w:r w:rsidRPr="00BE0188">
        <w:rPr>
          <w:rFonts w:asciiTheme="minorHAnsi" w:eastAsia="Arial Unicode MS" w:hAnsiTheme="minorHAnsi" w:cs="Arial"/>
          <w:sz w:val="22"/>
          <w:szCs w:val="22"/>
        </w:rPr>
        <w:t>)</w:t>
      </w:r>
      <w:r w:rsidRPr="00BE0188">
        <w:rPr>
          <w:rFonts w:asciiTheme="minorHAnsi" w:eastAsia="Arial Unicode MS" w:hAnsiTheme="minorHAnsi" w:cs="Arial"/>
          <w:bCs/>
          <w:sz w:val="22"/>
          <w:szCs w:val="22"/>
        </w:rPr>
        <w:t>.</w:t>
      </w:r>
    </w:p>
    <w:p w14:paraId="2B23840A" w14:textId="77777777" w:rsidR="006170A0" w:rsidRPr="00BE0188" w:rsidRDefault="006170A0" w:rsidP="0065648C">
      <w:pPr>
        <w:spacing w:after="0"/>
        <w:jc w:val="both"/>
        <w:rPr>
          <w:rFonts w:cs="Times New Roman"/>
          <w:sz w:val="22"/>
          <w:szCs w:val="22"/>
        </w:rPr>
      </w:pPr>
    </w:p>
    <w:p w14:paraId="1280AF65" w14:textId="77777777" w:rsidR="007334E4" w:rsidRPr="00BE0188" w:rsidRDefault="007334E4" w:rsidP="004A7443">
      <w:pPr>
        <w:spacing w:after="0"/>
        <w:jc w:val="both"/>
        <w:rPr>
          <w:rFonts w:asciiTheme="majorHAnsi" w:hAnsiTheme="majorHAnsi" w:cs="Times New Roman"/>
          <w:sz w:val="22"/>
          <w:szCs w:val="22"/>
        </w:rPr>
      </w:pPr>
    </w:p>
    <w:p w14:paraId="6DD57C0C"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29" w:name="_Toc354126275"/>
      <w:bookmarkStart w:id="230" w:name="_Toc83829183"/>
      <w:r w:rsidRPr="00BE0188">
        <w:rPr>
          <w:rFonts w:asciiTheme="majorHAnsi" w:hAnsiTheme="majorHAnsi"/>
          <w:sz w:val="26"/>
          <w:szCs w:val="26"/>
          <w:u w:val="none"/>
        </w:rPr>
        <w:t>Safety Policy</w:t>
      </w:r>
      <w:bookmarkEnd w:id="229"/>
      <w:bookmarkEnd w:id="230"/>
    </w:p>
    <w:p w14:paraId="3204C7B4" w14:textId="77777777" w:rsidR="007334E4" w:rsidRPr="00BE0188" w:rsidRDefault="007334E4" w:rsidP="00351709">
      <w:pPr>
        <w:pStyle w:val="BlockText"/>
        <w:ind w:left="0" w:right="0"/>
        <w:rPr>
          <w:rFonts w:asciiTheme="majorHAnsi" w:hAnsiTheme="majorHAnsi"/>
          <w:b w:val="0"/>
          <w:sz w:val="22"/>
          <w:szCs w:val="22"/>
        </w:rPr>
      </w:pPr>
    </w:p>
    <w:p w14:paraId="7C6E1B3B" w14:textId="12C8B5E2" w:rsidR="00351709" w:rsidRDefault="00693380"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Pr="00BE0188">
        <w:rPr>
          <w:rFonts w:asciiTheme="majorHAnsi" w:hAnsiTheme="majorHAnsi"/>
          <w:b w:val="0"/>
          <w:sz w:val="22"/>
          <w:szCs w:val="22"/>
        </w:rPr>
        <w:t>)</w:t>
      </w:r>
      <w:r w:rsidR="00351709" w:rsidRPr="00BE0188">
        <w:rPr>
          <w:rFonts w:asciiTheme="majorHAnsi" w:hAnsiTheme="majorHAnsi"/>
          <w:b w:val="0"/>
          <w:sz w:val="22"/>
          <w:szCs w:val="22"/>
        </w:rPr>
        <w:t xml:space="preserve"> is committed to providing all employees with a clean, safe, and healthy work environment.  To achieve this goal, we must recognize our shared responsibilities to follow all safety rules and practices, to cooperate with officials who enforce those rules and practices, to take necessary steps to protect ourselves and other employees, to attend required safety training, and to report immediately all accidents, injuries and unsafe practices or conditions.  </w:t>
      </w:r>
    </w:p>
    <w:p w14:paraId="38F6641C" w14:textId="673DC7F0" w:rsidR="00BE0188" w:rsidRDefault="00BE0188" w:rsidP="00351709">
      <w:pPr>
        <w:pStyle w:val="BlockText"/>
        <w:ind w:left="0" w:right="0"/>
        <w:rPr>
          <w:rFonts w:asciiTheme="majorHAnsi" w:hAnsiTheme="majorHAnsi"/>
          <w:b w:val="0"/>
          <w:sz w:val="22"/>
          <w:szCs w:val="22"/>
        </w:rPr>
      </w:pPr>
    </w:p>
    <w:p w14:paraId="197C91D9" w14:textId="77777777" w:rsidR="00146DF3" w:rsidRPr="00076392" w:rsidRDefault="00146DF3" w:rsidP="00146DF3">
      <w:pPr>
        <w:pStyle w:val="ListParagraph"/>
        <w:numPr>
          <w:ilvl w:val="0"/>
          <w:numId w:val="47"/>
        </w:numPr>
        <w:spacing w:after="160" w:line="259" w:lineRule="auto"/>
        <w:contextualSpacing/>
        <w:rPr>
          <w:rFonts w:asciiTheme="majorHAnsi" w:hAnsiTheme="majorHAnsi" w:cs="Calibri"/>
          <w:sz w:val="22"/>
          <w:szCs w:val="22"/>
          <w:rPrChange w:id="231" w:author="unlhr intern" w:date="2021-12-07T11:56:00Z">
            <w:rPr>
              <w:rFonts w:ascii="Calibri" w:hAnsi="Calibri" w:cs="Calibri"/>
            </w:rPr>
          </w:rPrChange>
        </w:rPr>
      </w:pPr>
      <w:bookmarkStart w:id="232" w:name="_Toc354126276"/>
      <w:r w:rsidRPr="00076392">
        <w:rPr>
          <w:rFonts w:asciiTheme="majorHAnsi" w:hAnsiTheme="majorHAnsi" w:cs="Calibri"/>
          <w:sz w:val="22"/>
          <w:szCs w:val="22"/>
          <w:rPrChange w:id="233" w:author="unlhr intern" w:date="2021-12-07T11:56:00Z">
            <w:rPr>
              <w:rFonts w:ascii="Calibri" w:hAnsi="Calibri" w:cs="Calibri"/>
            </w:rPr>
          </w:rPrChange>
        </w:rPr>
        <w:t>Any accident/ Unsafe Condition should be reported to Human Resource Department.</w:t>
      </w:r>
    </w:p>
    <w:p w14:paraId="5AF3F890" w14:textId="77777777" w:rsidR="00146DF3" w:rsidRPr="00076392" w:rsidRDefault="00146DF3" w:rsidP="00146DF3">
      <w:pPr>
        <w:pStyle w:val="ListParagraph"/>
        <w:numPr>
          <w:ilvl w:val="0"/>
          <w:numId w:val="47"/>
        </w:numPr>
        <w:spacing w:after="160" w:line="259" w:lineRule="auto"/>
        <w:contextualSpacing/>
        <w:rPr>
          <w:rFonts w:asciiTheme="majorHAnsi" w:hAnsiTheme="majorHAnsi" w:cs="Calibri"/>
          <w:sz w:val="22"/>
          <w:szCs w:val="22"/>
          <w:rPrChange w:id="234" w:author="unlhr intern" w:date="2021-12-07T11:56:00Z">
            <w:rPr>
              <w:rFonts w:ascii="Calibri" w:hAnsi="Calibri" w:cs="Calibri"/>
            </w:rPr>
          </w:rPrChange>
        </w:rPr>
      </w:pPr>
      <w:r w:rsidRPr="00076392">
        <w:rPr>
          <w:rFonts w:asciiTheme="majorHAnsi" w:hAnsiTheme="majorHAnsi" w:cs="Calibri"/>
          <w:sz w:val="22"/>
          <w:szCs w:val="22"/>
          <w:rPrChange w:id="235" w:author="unlhr intern" w:date="2021-12-07T11:56:00Z">
            <w:rPr>
              <w:rFonts w:ascii="Calibri" w:hAnsi="Calibri" w:cs="Calibri"/>
            </w:rPr>
          </w:rPrChange>
        </w:rPr>
        <w:t xml:space="preserve">Any sickness/ inability to work during office hours by the associates will be provided with the first aid support. If need be, will be rushed in the hospital. The first aid support is free of cost whereas, the hospital expenses should be borne by the individual. </w:t>
      </w:r>
    </w:p>
    <w:p w14:paraId="7A2D51E0" w14:textId="77777777" w:rsidR="007E70CF" w:rsidRPr="00BE0188" w:rsidRDefault="007E70CF" w:rsidP="00146DF3">
      <w:pPr>
        <w:pStyle w:val="CianoHeading"/>
        <w:rPr>
          <w:rFonts w:asciiTheme="majorHAnsi" w:hAnsiTheme="majorHAnsi"/>
          <w:sz w:val="22"/>
          <w:szCs w:val="22"/>
        </w:rPr>
      </w:pPr>
    </w:p>
    <w:p w14:paraId="7581254E" w14:textId="77777777" w:rsidR="005742E1" w:rsidRPr="00BE0188" w:rsidRDefault="005742E1" w:rsidP="004A7443">
      <w:pPr>
        <w:pStyle w:val="CianoHeading"/>
        <w:ind w:left="900"/>
        <w:rPr>
          <w:rFonts w:asciiTheme="majorHAnsi" w:hAnsiTheme="majorHAnsi"/>
          <w:sz w:val="22"/>
          <w:szCs w:val="22"/>
        </w:rPr>
      </w:pPr>
    </w:p>
    <w:p w14:paraId="240350E2" w14:textId="77777777" w:rsidR="005742E1" w:rsidRPr="00BE0188" w:rsidRDefault="005742E1" w:rsidP="004A7443">
      <w:pPr>
        <w:pStyle w:val="CianoHeading"/>
        <w:ind w:left="900"/>
        <w:rPr>
          <w:rFonts w:asciiTheme="majorHAnsi" w:hAnsiTheme="majorHAnsi"/>
          <w:sz w:val="22"/>
          <w:szCs w:val="22"/>
        </w:rPr>
      </w:pPr>
    </w:p>
    <w:p w14:paraId="03646646" w14:textId="77777777" w:rsidR="00351709"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36" w:name="_Toc83829184"/>
      <w:r w:rsidRPr="00BE0188">
        <w:rPr>
          <w:rFonts w:asciiTheme="majorHAnsi" w:hAnsiTheme="majorHAnsi"/>
          <w:sz w:val="26"/>
          <w:szCs w:val="26"/>
          <w:u w:val="none"/>
        </w:rPr>
        <w:t>Policy Against Workplace Violence</w:t>
      </w:r>
      <w:bookmarkEnd w:id="232"/>
      <w:bookmarkEnd w:id="236"/>
    </w:p>
    <w:p w14:paraId="3DB430AB" w14:textId="77777777" w:rsidR="00F42C4B" w:rsidRPr="00BE0188" w:rsidRDefault="00F42C4B" w:rsidP="004A7443">
      <w:pPr>
        <w:spacing w:after="0"/>
        <w:jc w:val="both"/>
        <w:rPr>
          <w:rFonts w:asciiTheme="majorHAnsi" w:hAnsiTheme="majorHAnsi"/>
          <w:sz w:val="22"/>
          <w:szCs w:val="22"/>
        </w:rPr>
      </w:pPr>
    </w:p>
    <w:p w14:paraId="44BBF486" w14:textId="7B33AFC2" w:rsidR="00351709" w:rsidRPr="00BE0188" w:rsidRDefault="00351709" w:rsidP="00351709">
      <w:pPr>
        <w:jc w:val="both"/>
        <w:rPr>
          <w:rFonts w:asciiTheme="majorHAnsi" w:hAnsiTheme="majorHAnsi"/>
          <w:sz w:val="22"/>
          <w:szCs w:val="22"/>
        </w:rPr>
      </w:pPr>
      <w:r w:rsidRPr="00BE0188">
        <w:rPr>
          <w:rFonts w:asciiTheme="majorHAnsi" w:hAnsiTheme="majorHAnsi"/>
          <w:sz w:val="22"/>
          <w:szCs w:val="22"/>
        </w:rPr>
        <w:t>We are committed to providing and maintaining a safe workplace. In keeping with this commitment, we have a zero</w:t>
      </w:r>
      <w:r w:rsidR="005861CD">
        <w:rPr>
          <w:rFonts w:asciiTheme="majorHAnsi" w:hAnsiTheme="majorHAnsi"/>
          <w:sz w:val="22"/>
          <w:szCs w:val="22"/>
        </w:rPr>
        <w:t>-</w:t>
      </w:r>
      <w:r w:rsidRPr="00BE0188">
        <w:rPr>
          <w:rFonts w:asciiTheme="majorHAnsi" w:hAnsiTheme="majorHAnsi"/>
          <w:sz w:val="22"/>
          <w:szCs w:val="22"/>
        </w:rPr>
        <w:t>tolerance policy regarding actual or threatened violence against co-workers, visitors, or an</w:t>
      </w:r>
      <w:r w:rsidR="007E70CF" w:rsidRPr="00BE0188">
        <w:rPr>
          <w:rFonts w:asciiTheme="majorHAnsi" w:hAnsiTheme="majorHAnsi"/>
          <w:sz w:val="22"/>
          <w:szCs w:val="22"/>
        </w:rPr>
        <w:t xml:space="preserve">y other persons in the </w:t>
      </w:r>
      <w:r w:rsidRPr="00BE0188">
        <w:rPr>
          <w:rFonts w:asciiTheme="majorHAnsi" w:hAnsiTheme="majorHAnsi"/>
          <w:sz w:val="22"/>
          <w:szCs w:val="22"/>
        </w:rPr>
        <w:t>office with whom our employees have contact</w:t>
      </w:r>
      <w:r w:rsidR="0088593E" w:rsidRPr="00BE0188">
        <w:rPr>
          <w:rFonts w:asciiTheme="majorHAnsi" w:hAnsiTheme="majorHAnsi"/>
          <w:sz w:val="22"/>
          <w:szCs w:val="22"/>
        </w:rPr>
        <w:t xml:space="preserve"> in the course of their duties.</w:t>
      </w:r>
      <w:ins w:id="237" w:author="unlhr intern" w:date="2021-12-07T12:30:00Z">
        <w:r w:rsidR="006F36B1">
          <w:rPr>
            <w:rFonts w:asciiTheme="majorHAnsi" w:hAnsiTheme="majorHAnsi"/>
            <w:sz w:val="22"/>
            <w:szCs w:val="22"/>
          </w:rPr>
          <w:t xml:space="preserve"> </w:t>
        </w:r>
      </w:ins>
    </w:p>
    <w:p w14:paraId="79A0A1CD" w14:textId="1CDAD404" w:rsidR="00351709" w:rsidRPr="00BE0188" w:rsidRDefault="00351709" w:rsidP="00351709">
      <w:pPr>
        <w:jc w:val="both"/>
        <w:rPr>
          <w:rFonts w:asciiTheme="majorHAnsi" w:hAnsiTheme="majorHAnsi"/>
          <w:sz w:val="22"/>
          <w:szCs w:val="22"/>
        </w:rPr>
      </w:pPr>
      <w:r w:rsidRPr="00BE0188">
        <w:rPr>
          <w:rFonts w:asciiTheme="majorHAnsi" w:hAnsiTheme="majorHAnsi"/>
          <w:sz w:val="22"/>
          <w:szCs w:val="22"/>
        </w:rPr>
        <w:t>We expect all employees and persons who have contact with our employees to perform their duties and conduct themselves in a professional and businesslike manner and to refrain from threatening, disruptive</w:t>
      </w:r>
      <w:r w:rsidR="007B69FF" w:rsidRPr="00BE0188">
        <w:rPr>
          <w:rFonts w:asciiTheme="majorHAnsi" w:hAnsiTheme="majorHAnsi"/>
          <w:sz w:val="22"/>
          <w:szCs w:val="22"/>
        </w:rPr>
        <w:t xml:space="preserve">, </w:t>
      </w:r>
      <w:r w:rsidRPr="00BE0188">
        <w:rPr>
          <w:rFonts w:asciiTheme="majorHAnsi" w:hAnsiTheme="majorHAnsi"/>
          <w:sz w:val="22"/>
          <w:szCs w:val="22"/>
        </w:rPr>
        <w:t>and violent behavior. The company prohibits all forms of violent, threatening or disruptive behavior made by or against any employee of the company or any other person on the premises who have contact with company employees dur</w:t>
      </w:r>
      <w:r w:rsidR="0088593E" w:rsidRPr="00BE0188">
        <w:rPr>
          <w:rFonts w:asciiTheme="majorHAnsi" w:hAnsiTheme="majorHAnsi"/>
          <w:sz w:val="22"/>
          <w:szCs w:val="22"/>
        </w:rPr>
        <w:t>ing the course of their duties.</w:t>
      </w:r>
      <w:ins w:id="238" w:author="unlhr intern" w:date="2021-12-07T12:32:00Z">
        <w:r w:rsidR="00BA7F6A">
          <w:rPr>
            <w:rFonts w:asciiTheme="majorHAnsi" w:hAnsiTheme="majorHAnsi"/>
            <w:sz w:val="22"/>
            <w:szCs w:val="22"/>
          </w:rPr>
          <w:t xml:space="preserve"> </w:t>
        </w:r>
      </w:ins>
    </w:p>
    <w:p w14:paraId="226C2F9C" w14:textId="77777777" w:rsidR="00351709" w:rsidRPr="00BE0188" w:rsidRDefault="00351709" w:rsidP="007B69FF">
      <w:pPr>
        <w:spacing w:after="0"/>
        <w:jc w:val="both"/>
        <w:rPr>
          <w:rFonts w:asciiTheme="majorHAnsi" w:hAnsiTheme="majorHAnsi"/>
          <w:sz w:val="22"/>
          <w:szCs w:val="22"/>
        </w:rPr>
      </w:pPr>
      <w:r w:rsidRPr="00BE0188">
        <w:rPr>
          <w:rFonts w:asciiTheme="majorHAnsi" w:hAnsiTheme="majorHAnsi"/>
          <w:sz w:val="22"/>
          <w:szCs w:val="22"/>
        </w:rPr>
        <w:t>This includes but is not limited to:</w:t>
      </w:r>
    </w:p>
    <w:p w14:paraId="2B6B2A25" w14:textId="77777777" w:rsidR="00351709" w:rsidRPr="00BE0188" w:rsidRDefault="00351709" w:rsidP="007B69FF">
      <w:pPr>
        <w:widowControl w:val="0"/>
        <w:numPr>
          <w:ilvl w:val="0"/>
          <w:numId w:val="23"/>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bookmarkStart w:id="239" w:name="_Hlk64235522"/>
      <w:r w:rsidRPr="00BE0188">
        <w:rPr>
          <w:rFonts w:asciiTheme="majorHAnsi" w:hAnsiTheme="majorHAnsi" w:cs="Times New Roman"/>
          <w:noProof/>
          <w:sz w:val="22"/>
          <w:szCs w:val="22"/>
        </w:rPr>
        <w:t>Threats of violence</w:t>
      </w:r>
    </w:p>
    <w:p w14:paraId="493CA94E" w14:textId="77777777" w:rsidR="00351709" w:rsidRPr="00BE0188" w:rsidRDefault="00351709" w:rsidP="007B69FF">
      <w:pPr>
        <w:widowControl w:val="0"/>
        <w:numPr>
          <w:ilvl w:val="0"/>
          <w:numId w:val="23"/>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Use of abusive language</w:t>
      </w:r>
    </w:p>
    <w:p w14:paraId="3737E356" w14:textId="77777777" w:rsidR="00351709" w:rsidRPr="00BE0188" w:rsidRDefault="00351709" w:rsidP="00351709">
      <w:pPr>
        <w:widowControl w:val="0"/>
        <w:numPr>
          <w:ilvl w:val="0"/>
          <w:numId w:val="23"/>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Making annoying or threatening phone calls, emails</w:t>
      </w:r>
      <w:r w:rsidR="007B69FF" w:rsidRPr="00BE0188">
        <w:rPr>
          <w:rFonts w:asciiTheme="majorHAnsi" w:hAnsiTheme="majorHAnsi" w:cs="Times New Roman"/>
          <w:noProof/>
          <w:sz w:val="22"/>
          <w:szCs w:val="22"/>
        </w:rPr>
        <w:t>,</w:t>
      </w:r>
      <w:r w:rsidRPr="00BE0188">
        <w:rPr>
          <w:rFonts w:asciiTheme="majorHAnsi" w:hAnsiTheme="majorHAnsi" w:cs="Times New Roman"/>
          <w:noProof/>
          <w:sz w:val="22"/>
          <w:szCs w:val="22"/>
        </w:rPr>
        <w:t xml:space="preserve"> or other communications</w:t>
      </w:r>
    </w:p>
    <w:p w14:paraId="76193773" w14:textId="77777777" w:rsidR="00351709" w:rsidRPr="00BE0188" w:rsidRDefault="00351709" w:rsidP="00351709">
      <w:pPr>
        <w:widowControl w:val="0"/>
        <w:numPr>
          <w:ilvl w:val="0"/>
          <w:numId w:val="23"/>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Displaying or threatening the use of weapons</w:t>
      </w:r>
    </w:p>
    <w:p w14:paraId="4071357B" w14:textId="77777777" w:rsidR="00351709" w:rsidRPr="00BE0188" w:rsidRDefault="00351709" w:rsidP="00351709">
      <w:pPr>
        <w:widowControl w:val="0"/>
        <w:numPr>
          <w:ilvl w:val="0"/>
          <w:numId w:val="23"/>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Harassment</w:t>
      </w:r>
    </w:p>
    <w:p w14:paraId="521D8F84" w14:textId="77777777" w:rsidR="00351709" w:rsidRPr="00BE0188" w:rsidRDefault="00351709" w:rsidP="00DF56EF">
      <w:pPr>
        <w:widowControl w:val="0"/>
        <w:numPr>
          <w:ilvl w:val="0"/>
          <w:numId w:val="23"/>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Destroying company property</w:t>
      </w:r>
    </w:p>
    <w:p w14:paraId="5317A101" w14:textId="77777777" w:rsidR="00351709" w:rsidRPr="00BE0188" w:rsidRDefault="00351709" w:rsidP="00DF56EF">
      <w:pPr>
        <w:widowControl w:val="0"/>
        <w:numPr>
          <w:ilvl w:val="0"/>
          <w:numId w:val="23"/>
        </w:numPr>
        <w:tabs>
          <w:tab w:val="clear" w:pos="360"/>
          <w:tab w:val="num" w:pos="900"/>
        </w:tabs>
        <w:overflowPunct w:val="0"/>
        <w:autoSpaceDE w:val="0"/>
        <w:autoSpaceDN w:val="0"/>
        <w:adjustRightInd w:val="0"/>
        <w:spacing w:after="0"/>
        <w:ind w:left="900"/>
        <w:jc w:val="both"/>
        <w:rPr>
          <w:rFonts w:asciiTheme="majorHAnsi" w:hAnsiTheme="majorHAnsi" w:cs="Times New Roman"/>
          <w:noProof/>
          <w:sz w:val="22"/>
          <w:szCs w:val="22"/>
        </w:rPr>
      </w:pPr>
      <w:r w:rsidRPr="00BE0188">
        <w:rPr>
          <w:rFonts w:asciiTheme="majorHAnsi" w:hAnsiTheme="majorHAnsi" w:cs="Times New Roman"/>
          <w:noProof/>
          <w:sz w:val="22"/>
          <w:szCs w:val="22"/>
        </w:rPr>
        <w:t>Using or attempting to use actual physical violence against another person</w:t>
      </w:r>
    </w:p>
    <w:bookmarkEnd w:id="239"/>
    <w:p w14:paraId="4C888C56" w14:textId="77777777" w:rsidR="00DF56EF" w:rsidRPr="00BE0188" w:rsidRDefault="00DF56EF" w:rsidP="00DF56EF">
      <w:pPr>
        <w:spacing w:after="0"/>
        <w:jc w:val="both"/>
        <w:rPr>
          <w:rFonts w:asciiTheme="majorHAnsi" w:hAnsiTheme="majorHAnsi"/>
          <w:sz w:val="22"/>
          <w:szCs w:val="22"/>
        </w:rPr>
      </w:pPr>
    </w:p>
    <w:p w14:paraId="2D7CAB71" w14:textId="319A6CFD" w:rsidR="00351709" w:rsidRPr="00BE0188" w:rsidRDefault="00351709" w:rsidP="00DF56EF">
      <w:pPr>
        <w:spacing w:after="0"/>
        <w:jc w:val="both"/>
        <w:rPr>
          <w:rFonts w:asciiTheme="majorHAnsi" w:hAnsiTheme="majorHAnsi"/>
          <w:sz w:val="22"/>
          <w:szCs w:val="22"/>
        </w:rPr>
      </w:pPr>
      <w:r w:rsidRPr="00BE0188">
        <w:rPr>
          <w:rFonts w:asciiTheme="majorHAnsi" w:hAnsiTheme="majorHAnsi"/>
          <w:sz w:val="22"/>
          <w:szCs w:val="22"/>
        </w:rPr>
        <w:t xml:space="preserve">And any other conduct that </w:t>
      </w:r>
      <w:r w:rsidR="00693380" w:rsidRPr="00BE0188">
        <w:rPr>
          <w:rFonts w:asciiTheme="majorHAnsi" w:hAnsiTheme="majorHAnsi"/>
          <w:sz w:val="22"/>
          <w:szCs w:val="22"/>
        </w:rPr>
        <w:t>(</w:t>
      </w:r>
      <w:proofErr w:type="spellStart"/>
      <w:r w:rsidR="00C50BBF" w:rsidRPr="00BE0188">
        <w:rPr>
          <w:rFonts w:asciiTheme="majorHAnsi" w:eastAsia="Times New Roman" w:hAnsiTheme="majorHAnsi" w:cs="Times New Roman"/>
          <w:bCs/>
          <w:sz w:val="22"/>
          <w:szCs w:val="22"/>
          <w:lang w:eastAsia="en-US"/>
        </w:rPr>
        <w:t>Upaya</w:t>
      </w:r>
      <w:proofErr w:type="spellEnd"/>
      <w:r w:rsidR="00693380" w:rsidRPr="00BE0188">
        <w:rPr>
          <w:rFonts w:asciiTheme="majorHAnsi" w:hAnsiTheme="majorHAnsi"/>
          <w:sz w:val="22"/>
          <w:szCs w:val="22"/>
        </w:rPr>
        <w:t>)</w:t>
      </w:r>
      <w:r w:rsidRPr="00BE0188">
        <w:rPr>
          <w:rFonts w:asciiTheme="majorHAnsi" w:hAnsiTheme="majorHAnsi"/>
          <w:sz w:val="22"/>
          <w:szCs w:val="22"/>
        </w:rPr>
        <w:t xml:space="preserve"> may consider endangers the safety or </w:t>
      </w:r>
      <w:r w:rsidR="0088593E" w:rsidRPr="00BE0188">
        <w:rPr>
          <w:rFonts w:asciiTheme="majorHAnsi" w:hAnsiTheme="majorHAnsi"/>
          <w:sz w:val="22"/>
          <w:szCs w:val="22"/>
        </w:rPr>
        <w:t>well-being</w:t>
      </w:r>
      <w:r w:rsidRPr="00BE0188">
        <w:rPr>
          <w:rFonts w:asciiTheme="majorHAnsi" w:hAnsiTheme="majorHAnsi"/>
          <w:sz w:val="22"/>
          <w:szCs w:val="22"/>
        </w:rPr>
        <w:t xml:space="preserve"> of any employee or any other person on the premises who may have contact with company employees dur</w:t>
      </w:r>
      <w:r w:rsidR="0088593E" w:rsidRPr="00BE0188">
        <w:rPr>
          <w:rFonts w:asciiTheme="majorHAnsi" w:hAnsiTheme="majorHAnsi"/>
          <w:sz w:val="22"/>
          <w:szCs w:val="22"/>
        </w:rPr>
        <w:t>ing the course of their duties.</w:t>
      </w:r>
    </w:p>
    <w:p w14:paraId="22C9CC9E" w14:textId="77777777" w:rsidR="00DF56EF" w:rsidRPr="00BE0188" w:rsidRDefault="00DF56EF" w:rsidP="00DF56EF">
      <w:pPr>
        <w:spacing w:after="0"/>
        <w:jc w:val="both"/>
        <w:rPr>
          <w:rFonts w:asciiTheme="majorHAnsi" w:hAnsiTheme="majorHAnsi"/>
          <w:sz w:val="22"/>
          <w:szCs w:val="22"/>
        </w:rPr>
      </w:pPr>
    </w:p>
    <w:p w14:paraId="618C62B0" w14:textId="67ECDE7A" w:rsidR="00351709" w:rsidRPr="00BE0188" w:rsidRDefault="00351709" w:rsidP="006270DD">
      <w:pPr>
        <w:spacing w:after="0"/>
        <w:jc w:val="both"/>
        <w:rPr>
          <w:rFonts w:asciiTheme="majorHAnsi" w:hAnsiTheme="majorHAnsi"/>
          <w:sz w:val="22"/>
          <w:szCs w:val="22"/>
        </w:rPr>
      </w:pPr>
      <w:r w:rsidRPr="00BE0188">
        <w:rPr>
          <w:rFonts w:asciiTheme="majorHAnsi" w:hAnsiTheme="majorHAnsi"/>
          <w:sz w:val="22"/>
          <w:szCs w:val="22"/>
        </w:rPr>
        <w:t xml:space="preserve">In a </w:t>
      </w:r>
      <w:r w:rsidR="0088593E" w:rsidRPr="00BE0188">
        <w:rPr>
          <w:rFonts w:asciiTheme="majorHAnsi" w:hAnsiTheme="majorHAnsi"/>
          <w:sz w:val="22"/>
          <w:szCs w:val="22"/>
        </w:rPr>
        <w:t>non-emergency</w:t>
      </w:r>
      <w:r w:rsidRPr="00BE0188">
        <w:rPr>
          <w:rFonts w:asciiTheme="majorHAnsi" w:hAnsiTheme="majorHAnsi"/>
          <w:sz w:val="22"/>
          <w:szCs w:val="22"/>
        </w:rPr>
        <w:t xml:space="preserve"> situation</w:t>
      </w:r>
      <w:r w:rsidR="00395757" w:rsidRPr="00BE0188">
        <w:rPr>
          <w:rFonts w:asciiTheme="majorHAnsi" w:hAnsiTheme="majorHAnsi"/>
          <w:sz w:val="22"/>
          <w:szCs w:val="22"/>
        </w:rPr>
        <w:t>,</w:t>
      </w:r>
      <w:r w:rsidRPr="00BE0188">
        <w:rPr>
          <w:rFonts w:asciiTheme="majorHAnsi" w:hAnsiTheme="majorHAnsi"/>
          <w:sz w:val="22"/>
          <w:szCs w:val="22"/>
        </w:rPr>
        <w:t xml:space="preserve"> any action that causes an employee to feel unsafe should be reported to the manager. Truthful reporting of violations of this policy will not subject any employee to retaliation, disc</w:t>
      </w:r>
      <w:r w:rsidR="006270DD" w:rsidRPr="00BE0188">
        <w:rPr>
          <w:rFonts w:asciiTheme="majorHAnsi" w:hAnsiTheme="majorHAnsi"/>
          <w:sz w:val="22"/>
          <w:szCs w:val="22"/>
        </w:rPr>
        <w:t>ipline</w:t>
      </w:r>
      <w:r w:rsidR="00DF56EF" w:rsidRPr="00BE0188">
        <w:rPr>
          <w:rFonts w:asciiTheme="majorHAnsi" w:hAnsiTheme="majorHAnsi"/>
          <w:sz w:val="22"/>
          <w:szCs w:val="22"/>
        </w:rPr>
        <w:t>,</w:t>
      </w:r>
      <w:r w:rsidR="006270DD" w:rsidRPr="00BE0188">
        <w:rPr>
          <w:rFonts w:asciiTheme="majorHAnsi" w:hAnsiTheme="majorHAnsi"/>
          <w:sz w:val="22"/>
          <w:szCs w:val="22"/>
        </w:rPr>
        <w:t xml:space="preserve"> or reprisal of any kind.</w:t>
      </w:r>
      <w:ins w:id="240" w:author="unlhr intern" w:date="2021-12-07T12:03:00Z">
        <w:r w:rsidR="008F6712">
          <w:rPr>
            <w:rFonts w:asciiTheme="majorHAnsi" w:hAnsiTheme="majorHAnsi"/>
            <w:sz w:val="22"/>
            <w:szCs w:val="22"/>
          </w:rPr>
          <w:t xml:space="preserve"> </w:t>
        </w:r>
      </w:ins>
    </w:p>
    <w:p w14:paraId="61B2D93F" w14:textId="6D4A0C1F" w:rsidR="00395757" w:rsidRDefault="00395757" w:rsidP="006270DD">
      <w:pPr>
        <w:spacing w:after="0"/>
        <w:jc w:val="both"/>
        <w:rPr>
          <w:rFonts w:asciiTheme="majorHAnsi" w:hAnsiTheme="majorHAnsi"/>
          <w:sz w:val="22"/>
          <w:szCs w:val="22"/>
        </w:rPr>
      </w:pPr>
    </w:p>
    <w:p w14:paraId="4FF8DA98" w14:textId="063B76CD" w:rsidR="00845497" w:rsidRDefault="00845497" w:rsidP="00845497">
      <w:pPr>
        <w:spacing w:after="160" w:line="259" w:lineRule="auto"/>
        <w:contextualSpacing/>
      </w:pPr>
      <w:r w:rsidRPr="00845497">
        <w:rPr>
          <w:rFonts w:asciiTheme="majorHAnsi" w:hAnsiTheme="majorHAnsi"/>
          <w:sz w:val="26"/>
          <w:szCs w:val="26"/>
        </w:rPr>
        <w:t xml:space="preserve"> </w:t>
      </w:r>
    </w:p>
    <w:p w14:paraId="4D39BC98" w14:textId="41DA7400" w:rsidR="00845497" w:rsidRPr="00845497" w:rsidRDefault="00845497" w:rsidP="00845497">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u w:val="none"/>
        </w:rPr>
      </w:pPr>
      <w:bookmarkStart w:id="241" w:name="_Toc83829185"/>
      <w:r w:rsidRPr="00845497">
        <w:rPr>
          <w:u w:val="none"/>
        </w:rPr>
        <w:t>Zero</w:t>
      </w:r>
      <w:r w:rsidR="005861CD">
        <w:rPr>
          <w:u w:val="none"/>
        </w:rPr>
        <w:t>-</w:t>
      </w:r>
      <w:r w:rsidRPr="00845497">
        <w:rPr>
          <w:u w:val="none"/>
        </w:rPr>
        <w:t>tolerance</w:t>
      </w:r>
      <w:bookmarkEnd w:id="241"/>
    </w:p>
    <w:p w14:paraId="23569FB6" w14:textId="77777777" w:rsidR="00845497" w:rsidRPr="00BE0188" w:rsidRDefault="00845497" w:rsidP="006270DD">
      <w:pPr>
        <w:spacing w:after="0"/>
        <w:jc w:val="both"/>
        <w:rPr>
          <w:rFonts w:asciiTheme="majorHAnsi" w:hAnsiTheme="majorHAnsi"/>
          <w:sz w:val="22"/>
          <w:szCs w:val="22"/>
        </w:rPr>
      </w:pPr>
    </w:p>
    <w:p w14:paraId="64771D7F" w14:textId="77777777" w:rsidR="00845497" w:rsidRPr="00BE0188" w:rsidRDefault="00845497" w:rsidP="00845497">
      <w:pPr>
        <w:jc w:val="both"/>
        <w:rPr>
          <w:rFonts w:asciiTheme="majorHAnsi" w:hAnsiTheme="majorHAnsi"/>
          <w:sz w:val="22"/>
          <w:szCs w:val="22"/>
        </w:rPr>
      </w:pPr>
      <w:r w:rsidRPr="00BE0188">
        <w:rPr>
          <w:rFonts w:asciiTheme="majorHAnsi" w:hAnsiTheme="majorHAnsi"/>
          <w:sz w:val="22"/>
          <w:szCs w:val="22"/>
        </w:rPr>
        <w:t>Any person who engages in conduct deemed to have violated this policy is subject to disciplinary action up to and including immediate termination.</w:t>
      </w:r>
    </w:p>
    <w:p w14:paraId="25452187" w14:textId="77777777" w:rsidR="00214D14" w:rsidRPr="00BE0188" w:rsidRDefault="00214D14" w:rsidP="006270DD">
      <w:pPr>
        <w:spacing w:after="0"/>
        <w:jc w:val="both"/>
        <w:rPr>
          <w:rFonts w:asciiTheme="majorHAnsi" w:hAnsiTheme="majorHAnsi"/>
          <w:sz w:val="22"/>
          <w:szCs w:val="22"/>
        </w:rPr>
      </w:pPr>
    </w:p>
    <w:p w14:paraId="757531B3" w14:textId="77777777" w:rsidR="00845497" w:rsidRPr="00845497" w:rsidRDefault="00845497" w:rsidP="00845497">
      <w:pPr>
        <w:pStyle w:val="ListParagraph"/>
        <w:numPr>
          <w:ilvl w:val="0"/>
          <w:numId w:val="44"/>
        </w:numPr>
        <w:spacing w:after="160" w:line="259" w:lineRule="auto"/>
        <w:contextualSpacing/>
        <w:rPr>
          <w:rFonts w:asciiTheme="majorHAnsi" w:hAnsiTheme="majorHAnsi"/>
          <w:sz w:val="22"/>
          <w:szCs w:val="22"/>
        </w:rPr>
      </w:pPr>
      <w:r w:rsidRPr="00845497">
        <w:rPr>
          <w:rFonts w:asciiTheme="majorHAnsi" w:hAnsiTheme="majorHAnsi"/>
          <w:sz w:val="22"/>
          <w:szCs w:val="22"/>
        </w:rPr>
        <w:t>Verbal/ Physical Harassment and Bullying</w:t>
      </w:r>
    </w:p>
    <w:p w14:paraId="2C009DC2" w14:textId="77777777" w:rsidR="00845497" w:rsidRPr="00845497" w:rsidRDefault="00845497" w:rsidP="00845497">
      <w:pPr>
        <w:pStyle w:val="ListParagraph"/>
        <w:numPr>
          <w:ilvl w:val="0"/>
          <w:numId w:val="44"/>
        </w:numPr>
        <w:spacing w:after="160" w:line="259" w:lineRule="auto"/>
        <w:contextualSpacing/>
        <w:rPr>
          <w:rFonts w:asciiTheme="majorHAnsi" w:hAnsiTheme="majorHAnsi"/>
          <w:sz w:val="22"/>
          <w:szCs w:val="22"/>
        </w:rPr>
      </w:pPr>
      <w:r w:rsidRPr="00845497">
        <w:rPr>
          <w:rFonts w:asciiTheme="majorHAnsi" w:hAnsiTheme="majorHAnsi"/>
          <w:sz w:val="22"/>
          <w:szCs w:val="22"/>
        </w:rPr>
        <w:t>Sexual Assault</w:t>
      </w:r>
    </w:p>
    <w:p w14:paraId="2EB0ED86" w14:textId="77777777" w:rsidR="00845497" w:rsidRPr="00845497" w:rsidRDefault="00845497" w:rsidP="00845497">
      <w:pPr>
        <w:pStyle w:val="ListParagraph"/>
        <w:numPr>
          <w:ilvl w:val="0"/>
          <w:numId w:val="44"/>
        </w:numPr>
        <w:spacing w:after="160" w:line="259" w:lineRule="auto"/>
        <w:contextualSpacing/>
        <w:rPr>
          <w:rFonts w:asciiTheme="majorHAnsi" w:hAnsiTheme="majorHAnsi"/>
          <w:sz w:val="22"/>
          <w:szCs w:val="22"/>
        </w:rPr>
      </w:pPr>
      <w:r w:rsidRPr="00845497">
        <w:rPr>
          <w:rFonts w:asciiTheme="majorHAnsi" w:hAnsiTheme="majorHAnsi"/>
          <w:sz w:val="22"/>
          <w:szCs w:val="22"/>
        </w:rPr>
        <w:t>Use of abusive language and gestures</w:t>
      </w:r>
    </w:p>
    <w:p w14:paraId="5495038C" w14:textId="77777777" w:rsidR="00845497" w:rsidRPr="00845497" w:rsidRDefault="00845497" w:rsidP="00845497">
      <w:pPr>
        <w:pStyle w:val="ListParagraph"/>
        <w:numPr>
          <w:ilvl w:val="0"/>
          <w:numId w:val="44"/>
        </w:numPr>
        <w:spacing w:after="160" w:line="259" w:lineRule="auto"/>
        <w:contextualSpacing/>
        <w:rPr>
          <w:rFonts w:asciiTheme="majorHAnsi" w:hAnsiTheme="majorHAnsi" w:cstheme="minorHAnsi"/>
          <w:sz w:val="22"/>
          <w:szCs w:val="22"/>
        </w:rPr>
      </w:pPr>
      <w:r w:rsidRPr="00845497">
        <w:rPr>
          <w:rFonts w:asciiTheme="majorHAnsi" w:hAnsiTheme="majorHAnsi" w:cstheme="minorHAnsi"/>
          <w:sz w:val="22"/>
          <w:szCs w:val="22"/>
        </w:rPr>
        <w:t>Destroying company’s property</w:t>
      </w:r>
    </w:p>
    <w:p w14:paraId="73B5F1D7" w14:textId="77777777" w:rsidR="00845497" w:rsidRPr="00845497" w:rsidRDefault="00845497" w:rsidP="00845497">
      <w:pPr>
        <w:pStyle w:val="ListParagraph"/>
        <w:numPr>
          <w:ilvl w:val="0"/>
          <w:numId w:val="44"/>
        </w:numPr>
        <w:spacing w:after="160" w:line="259" w:lineRule="auto"/>
        <w:contextualSpacing/>
        <w:rPr>
          <w:rFonts w:asciiTheme="majorHAnsi" w:hAnsiTheme="majorHAnsi"/>
          <w:sz w:val="22"/>
          <w:szCs w:val="22"/>
        </w:rPr>
      </w:pPr>
      <w:r w:rsidRPr="00845497">
        <w:rPr>
          <w:rFonts w:asciiTheme="majorHAnsi" w:hAnsiTheme="majorHAnsi"/>
          <w:sz w:val="22"/>
          <w:szCs w:val="22"/>
        </w:rPr>
        <w:t>Engaging in fraudulent act/s or dishonesty towards the company</w:t>
      </w:r>
    </w:p>
    <w:p w14:paraId="0EC1977F" w14:textId="26AB00D5" w:rsidR="00845497" w:rsidRPr="00845497" w:rsidRDefault="00845497" w:rsidP="00845497">
      <w:pPr>
        <w:pStyle w:val="ListParagraph"/>
        <w:numPr>
          <w:ilvl w:val="0"/>
          <w:numId w:val="44"/>
        </w:numPr>
        <w:spacing w:after="160" w:line="259" w:lineRule="auto"/>
        <w:contextualSpacing/>
        <w:rPr>
          <w:rFonts w:asciiTheme="majorHAnsi" w:hAnsiTheme="majorHAnsi"/>
          <w:sz w:val="22"/>
          <w:szCs w:val="22"/>
        </w:rPr>
      </w:pPr>
      <w:r w:rsidRPr="00845497">
        <w:rPr>
          <w:rFonts w:asciiTheme="majorHAnsi" w:hAnsiTheme="majorHAnsi"/>
          <w:sz w:val="22"/>
          <w:szCs w:val="22"/>
        </w:rPr>
        <w:t>Making inappropriate or threatening speech, phone calls and emails to colleague/s or client/s</w:t>
      </w:r>
    </w:p>
    <w:p w14:paraId="41E0215A" w14:textId="77777777" w:rsidR="00F42C4B" w:rsidRPr="00BE0188" w:rsidRDefault="00F42C4B" w:rsidP="00351709">
      <w:pPr>
        <w:pStyle w:val="CianoHeading"/>
        <w:rPr>
          <w:rFonts w:asciiTheme="majorHAnsi" w:hAnsiTheme="majorHAnsi"/>
          <w:sz w:val="22"/>
          <w:szCs w:val="22"/>
        </w:rPr>
      </w:pPr>
    </w:p>
    <w:p w14:paraId="0EA493D3" w14:textId="77777777" w:rsidR="00F42C4B" w:rsidRPr="00BE0188" w:rsidRDefault="00F42C4B" w:rsidP="006270DD">
      <w:pPr>
        <w:spacing w:after="0"/>
        <w:jc w:val="both"/>
        <w:rPr>
          <w:rFonts w:asciiTheme="majorHAnsi" w:hAnsiTheme="majorHAnsi"/>
          <w:sz w:val="22"/>
          <w:szCs w:val="22"/>
        </w:rPr>
      </w:pPr>
    </w:p>
    <w:p w14:paraId="5AC7ABA4" w14:textId="77777777" w:rsidR="006270DD" w:rsidRPr="00BE0188" w:rsidRDefault="00351709" w:rsidP="004A7443">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42" w:name="_Toc83829186"/>
      <w:r w:rsidRPr="00BE0188">
        <w:rPr>
          <w:rFonts w:asciiTheme="majorHAnsi" w:hAnsiTheme="majorHAnsi"/>
          <w:sz w:val="26"/>
          <w:szCs w:val="26"/>
          <w:u w:val="none"/>
        </w:rPr>
        <w:t>Termination</w:t>
      </w:r>
      <w:bookmarkEnd w:id="242"/>
    </w:p>
    <w:p w14:paraId="39108FF1" w14:textId="77777777" w:rsidR="00F42C4B" w:rsidRPr="00BE0188" w:rsidRDefault="00F42C4B" w:rsidP="00351709">
      <w:pPr>
        <w:pStyle w:val="BlockText"/>
        <w:ind w:left="0" w:right="0"/>
        <w:rPr>
          <w:rFonts w:asciiTheme="majorHAnsi" w:hAnsiTheme="majorHAnsi"/>
          <w:b w:val="0"/>
          <w:sz w:val="22"/>
          <w:szCs w:val="22"/>
        </w:rPr>
      </w:pPr>
    </w:p>
    <w:p w14:paraId="75403CBE" w14:textId="0BC232B3" w:rsidR="00351709" w:rsidRPr="00BE0188" w:rsidRDefault="00351709" w:rsidP="00351709">
      <w:pPr>
        <w:pStyle w:val="BlockText"/>
        <w:ind w:left="0" w:right="0"/>
        <w:rPr>
          <w:rFonts w:asciiTheme="majorHAnsi" w:hAnsiTheme="majorHAnsi"/>
          <w:b w:val="0"/>
          <w:sz w:val="22"/>
          <w:szCs w:val="22"/>
        </w:rPr>
      </w:pPr>
      <w:r w:rsidRPr="00BE0188">
        <w:rPr>
          <w:rFonts w:asciiTheme="majorHAnsi" w:hAnsiTheme="majorHAnsi"/>
          <w:b w:val="0"/>
          <w:sz w:val="22"/>
          <w:szCs w:val="22"/>
        </w:rPr>
        <w:t xml:space="preserve">Voluntary resignation occurs when an employee quits his or her employment with </w:t>
      </w:r>
      <w:r w:rsidR="00693380" w:rsidRPr="00BE0188">
        <w:rPr>
          <w:rFonts w:asciiTheme="majorHAnsi" w:hAnsiTheme="majorHAnsi"/>
          <w:b w:val="0"/>
          <w:sz w:val="22"/>
          <w:szCs w:val="22"/>
        </w:rPr>
        <w:t>(</w:t>
      </w:r>
      <w:proofErr w:type="spellStart"/>
      <w:r w:rsidR="00C50BBF" w:rsidRPr="00BE0188">
        <w:rPr>
          <w:rFonts w:asciiTheme="majorHAnsi" w:hAnsiTheme="majorHAnsi"/>
          <w:b w:val="0"/>
          <w:sz w:val="22"/>
          <w:szCs w:val="22"/>
        </w:rPr>
        <w:t>Upaya</w:t>
      </w:r>
      <w:proofErr w:type="spellEnd"/>
      <w:r w:rsidR="00693380" w:rsidRPr="00BE0188">
        <w:rPr>
          <w:rFonts w:asciiTheme="majorHAnsi" w:hAnsiTheme="majorHAnsi"/>
          <w:b w:val="0"/>
          <w:sz w:val="22"/>
          <w:szCs w:val="22"/>
        </w:rPr>
        <w:t>)</w:t>
      </w:r>
      <w:r w:rsidRPr="00BE0188">
        <w:rPr>
          <w:rFonts w:asciiTheme="majorHAnsi" w:hAnsiTheme="majorHAnsi"/>
          <w:b w:val="0"/>
          <w:sz w:val="22"/>
          <w:szCs w:val="22"/>
        </w:rPr>
        <w:t xml:space="preserve"> or fails to report to work without notice to, or approval by, his or her supervisor.  All Company-owned prop</w:t>
      </w:r>
      <w:r w:rsidR="00B87341" w:rsidRPr="00BE0188">
        <w:rPr>
          <w:rFonts w:asciiTheme="majorHAnsi" w:hAnsiTheme="majorHAnsi"/>
          <w:b w:val="0"/>
          <w:sz w:val="22"/>
          <w:szCs w:val="22"/>
        </w:rPr>
        <w:t>erties</w:t>
      </w:r>
      <w:r w:rsidRPr="00BE0188">
        <w:rPr>
          <w:rFonts w:asciiTheme="majorHAnsi" w:hAnsiTheme="majorHAnsi"/>
          <w:b w:val="0"/>
          <w:sz w:val="22"/>
          <w:szCs w:val="22"/>
        </w:rPr>
        <w:t xml:space="preserve"> must be returned immediately upon termination of employment.</w:t>
      </w:r>
      <w:r w:rsidR="00B87341" w:rsidRPr="00BE0188">
        <w:rPr>
          <w:rFonts w:asciiTheme="majorHAnsi" w:hAnsiTheme="majorHAnsi"/>
          <w:b w:val="0"/>
          <w:sz w:val="22"/>
          <w:szCs w:val="22"/>
        </w:rPr>
        <w:t xml:space="preserve">  </w:t>
      </w:r>
    </w:p>
    <w:p w14:paraId="181D13AD" w14:textId="77777777" w:rsidR="00B87341" w:rsidRPr="00BE0188" w:rsidRDefault="00B87341" w:rsidP="00351709">
      <w:pPr>
        <w:pStyle w:val="BlockText"/>
        <w:ind w:left="0" w:right="0"/>
        <w:rPr>
          <w:rFonts w:asciiTheme="majorHAnsi" w:hAnsiTheme="majorHAnsi"/>
          <w:b w:val="0"/>
          <w:sz w:val="22"/>
          <w:szCs w:val="22"/>
        </w:rPr>
      </w:pPr>
    </w:p>
    <w:p w14:paraId="3C674B38" w14:textId="34F6473B" w:rsidR="00E922CB" w:rsidRPr="00BE0188" w:rsidRDefault="00351709" w:rsidP="002E2EC8">
      <w:pPr>
        <w:pStyle w:val="BlockText"/>
        <w:ind w:left="0" w:right="0"/>
        <w:rPr>
          <w:rFonts w:asciiTheme="majorHAnsi" w:hAnsiTheme="majorHAnsi"/>
          <w:sz w:val="22"/>
          <w:szCs w:val="22"/>
        </w:rPr>
      </w:pPr>
      <w:r w:rsidRPr="00BE0188">
        <w:rPr>
          <w:rFonts w:asciiTheme="majorHAnsi" w:hAnsiTheme="majorHAnsi"/>
          <w:b w:val="0"/>
          <w:sz w:val="22"/>
          <w:szCs w:val="22"/>
        </w:rPr>
        <w:t>Involuntary resignation occurs when an employee is terminated with or without cause.  Upon termination, all Company-</w:t>
      </w:r>
      <w:r w:rsidR="00B87341" w:rsidRPr="00BE0188">
        <w:rPr>
          <w:rFonts w:asciiTheme="majorHAnsi" w:hAnsiTheme="majorHAnsi"/>
          <w:b w:val="0"/>
          <w:sz w:val="22"/>
          <w:szCs w:val="22"/>
        </w:rPr>
        <w:t xml:space="preserve">owned properties </w:t>
      </w:r>
      <w:r w:rsidRPr="00BE0188">
        <w:rPr>
          <w:rFonts w:asciiTheme="majorHAnsi" w:hAnsiTheme="majorHAnsi"/>
          <w:b w:val="0"/>
          <w:sz w:val="22"/>
          <w:szCs w:val="22"/>
        </w:rPr>
        <w:t>must be returned immediately upon termination of employment.</w:t>
      </w:r>
      <w:r w:rsidR="00E922CB" w:rsidRPr="00BE0188">
        <w:rPr>
          <w:rFonts w:asciiTheme="majorHAnsi" w:hAnsiTheme="majorHAnsi"/>
          <w:b w:val="0"/>
          <w:sz w:val="22"/>
          <w:szCs w:val="22"/>
        </w:rPr>
        <w:t xml:space="preserve">  Employees will be paid all wages due at the time of termination. </w:t>
      </w:r>
    </w:p>
    <w:p w14:paraId="5AFC451F" w14:textId="1AECBE8D" w:rsidR="001534FC" w:rsidRPr="00BE0188" w:rsidRDefault="001534FC" w:rsidP="00B21F82">
      <w:pPr>
        <w:jc w:val="center"/>
        <w:rPr>
          <w:rFonts w:asciiTheme="majorHAnsi" w:eastAsia="Times New Roman" w:hAnsiTheme="majorHAnsi" w:cs="Times New Roman"/>
          <w:bCs/>
          <w:sz w:val="22"/>
          <w:szCs w:val="22"/>
          <w:lang w:eastAsia="en-US"/>
        </w:rPr>
      </w:pPr>
      <w:r w:rsidRPr="00BE0188">
        <w:rPr>
          <w:rFonts w:asciiTheme="majorHAnsi" w:eastAsia="Times New Roman" w:hAnsiTheme="majorHAnsi" w:cs="Times New Roman"/>
          <w:bCs/>
          <w:sz w:val="22"/>
          <w:szCs w:val="22"/>
          <w:lang w:eastAsia="en-US"/>
        </w:rPr>
        <w:br w:type="page"/>
      </w:r>
    </w:p>
    <w:p w14:paraId="1AF4902E" w14:textId="77777777" w:rsidR="00F42C4B" w:rsidRPr="00BE0188" w:rsidRDefault="00F42C4B" w:rsidP="004A7443">
      <w:pPr>
        <w:spacing w:after="0"/>
        <w:jc w:val="both"/>
        <w:rPr>
          <w:rFonts w:asciiTheme="majorHAnsi" w:eastAsia="Times New Roman" w:hAnsiTheme="majorHAnsi" w:cs="Times New Roman"/>
          <w:bCs/>
          <w:sz w:val="22"/>
          <w:szCs w:val="22"/>
          <w:lang w:eastAsia="en-US"/>
        </w:rPr>
      </w:pPr>
    </w:p>
    <w:p w14:paraId="334BE6FD" w14:textId="77777777" w:rsidR="00F42C4B" w:rsidRPr="00BE0188" w:rsidRDefault="00F42C4B" w:rsidP="004A7443">
      <w:pPr>
        <w:spacing w:after="0"/>
        <w:jc w:val="both"/>
        <w:rPr>
          <w:rFonts w:asciiTheme="majorHAnsi" w:eastAsia="Times New Roman" w:hAnsiTheme="majorHAnsi" w:cs="Times New Roman"/>
          <w:bCs/>
          <w:sz w:val="22"/>
          <w:szCs w:val="22"/>
          <w:lang w:eastAsia="en-US"/>
        </w:rPr>
      </w:pPr>
    </w:p>
    <w:p w14:paraId="01E94D2F" w14:textId="2F7ABA98" w:rsidR="00F42C4B" w:rsidRPr="00BE0188" w:rsidRDefault="00F42C4B" w:rsidP="00F42C4B">
      <w:pPr>
        <w:pStyle w:val="CianoHead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sz w:val="26"/>
          <w:szCs w:val="26"/>
          <w:u w:val="none"/>
        </w:rPr>
      </w:pPr>
      <w:bookmarkStart w:id="243" w:name="_Toc83829187"/>
      <w:r w:rsidRPr="00BE0188">
        <w:rPr>
          <w:rFonts w:asciiTheme="majorHAnsi" w:hAnsiTheme="majorHAnsi"/>
          <w:sz w:val="26"/>
          <w:szCs w:val="26"/>
          <w:u w:val="none"/>
        </w:rPr>
        <w:t>Receipt of (</w:t>
      </w:r>
      <w:r w:rsidR="00C50BBF" w:rsidRPr="00BE0188">
        <w:rPr>
          <w:rFonts w:asciiTheme="majorHAnsi" w:hAnsiTheme="majorHAnsi"/>
          <w:sz w:val="26"/>
          <w:szCs w:val="26"/>
          <w:u w:val="none"/>
        </w:rPr>
        <w:t>Upaya</w:t>
      </w:r>
      <w:r w:rsidRPr="00BE0188">
        <w:rPr>
          <w:rFonts w:asciiTheme="majorHAnsi" w:hAnsiTheme="majorHAnsi"/>
          <w:sz w:val="26"/>
          <w:szCs w:val="26"/>
          <w:u w:val="none"/>
        </w:rPr>
        <w:t>) Employee Handbook</w:t>
      </w:r>
      <w:bookmarkEnd w:id="243"/>
    </w:p>
    <w:p w14:paraId="6E42AC4F" w14:textId="77777777" w:rsidR="004D6A0C" w:rsidRPr="00BE0188" w:rsidRDefault="004D6A0C" w:rsidP="004A7443">
      <w:pPr>
        <w:spacing w:after="0"/>
        <w:jc w:val="both"/>
        <w:rPr>
          <w:rFonts w:asciiTheme="majorHAnsi" w:eastAsia="Times New Roman" w:hAnsiTheme="majorHAnsi" w:cs="Times New Roman"/>
          <w:bCs/>
          <w:sz w:val="22"/>
          <w:szCs w:val="22"/>
          <w:lang w:eastAsia="en-US"/>
        </w:rPr>
      </w:pPr>
    </w:p>
    <w:p w14:paraId="0ED9414D" w14:textId="33C68EA3" w:rsidR="004D6A0C" w:rsidRPr="00BE0188" w:rsidRDefault="004D6A0C" w:rsidP="004D6A0C">
      <w:pPr>
        <w:pStyle w:val="BodyText"/>
        <w:jc w:val="both"/>
        <w:rPr>
          <w:rFonts w:asciiTheme="minorHAnsi" w:hAnsiTheme="minorHAnsi"/>
          <w:sz w:val="22"/>
          <w:szCs w:val="22"/>
        </w:rPr>
      </w:pPr>
      <w:r w:rsidRPr="00BE0188">
        <w:rPr>
          <w:rFonts w:asciiTheme="minorHAnsi" w:hAnsiTheme="minorHAnsi"/>
          <w:sz w:val="22"/>
          <w:szCs w:val="22"/>
        </w:rPr>
        <w:t>I acknowledge that I have received and have had an opportunity to read a copy of the</w:t>
      </w:r>
      <w:r w:rsidR="00DA3F65" w:rsidRPr="00BE0188">
        <w:rPr>
          <w:rFonts w:asciiTheme="minorHAnsi" w:hAnsiTheme="minorHAnsi"/>
          <w:sz w:val="22"/>
          <w:szCs w:val="22"/>
        </w:rPr>
        <w:t xml:space="preserve"> </w:t>
      </w:r>
      <w:r w:rsidR="00DA3F65" w:rsidRPr="00BE0188">
        <w:rPr>
          <w:rFonts w:asciiTheme="majorHAnsi" w:hAnsiTheme="majorHAnsi"/>
          <w:sz w:val="22"/>
          <w:szCs w:val="22"/>
        </w:rPr>
        <w:t>(</w:t>
      </w:r>
      <w:proofErr w:type="spellStart"/>
      <w:r w:rsidR="00C50BBF" w:rsidRPr="00BE0188">
        <w:rPr>
          <w:rFonts w:asciiTheme="majorHAnsi" w:hAnsiTheme="majorHAnsi"/>
          <w:bCs/>
          <w:sz w:val="22"/>
          <w:szCs w:val="22"/>
        </w:rPr>
        <w:t>Upaya</w:t>
      </w:r>
      <w:proofErr w:type="spellEnd"/>
      <w:r w:rsidR="00DA3F65" w:rsidRPr="00BE0188">
        <w:rPr>
          <w:rFonts w:asciiTheme="majorHAnsi" w:hAnsiTheme="majorHAnsi"/>
          <w:sz w:val="22"/>
          <w:szCs w:val="22"/>
        </w:rPr>
        <w:t>)</w:t>
      </w:r>
      <w:r w:rsidRPr="00BE0188">
        <w:rPr>
          <w:rFonts w:asciiTheme="minorHAnsi" w:hAnsiTheme="minorHAnsi"/>
          <w:sz w:val="22"/>
          <w:szCs w:val="22"/>
        </w:rPr>
        <w:t xml:space="preserve"> Employee Handbook.  I understand that this Employee Handbook is solely for the purpose of summarizing</w:t>
      </w:r>
      <w:r w:rsidR="00DA3F65" w:rsidRPr="00BE0188">
        <w:rPr>
          <w:rFonts w:asciiTheme="minorHAnsi" w:hAnsiTheme="minorHAnsi"/>
          <w:sz w:val="22"/>
          <w:szCs w:val="22"/>
        </w:rPr>
        <w:t xml:space="preserve"> </w:t>
      </w:r>
      <w:r w:rsidR="00DA3F65" w:rsidRPr="00BE0188">
        <w:rPr>
          <w:rFonts w:asciiTheme="majorHAnsi" w:hAnsiTheme="majorHAnsi"/>
          <w:sz w:val="22"/>
          <w:szCs w:val="22"/>
        </w:rPr>
        <w:t>(</w:t>
      </w:r>
      <w:proofErr w:type="spellStart"/>
      <w:r w:rsidR="00C50BBF" w:rsidRPr="00BE0188">
        <w:rPr>
          <w:rFonts w:asciiTheme="majorHAnsi" w:hAnsiTheme="majorHAnsi"/>
          <w:bCs/>
          <w:sz w:val="22"/>
          <w:szCs w:val="22"/>
        </w:rPr>
        <w:t>Upaya</w:t>
      </w:r>
      <w:proofErr w:type="spellEnd"/>
      <w:r w:rsidR="00DA3F65" w:rsidRPr="00BE0188">
        <w:rPr>
          <w:rFonts w:asciiTheme="majorHAnsi" w:hAnsiTheme="majorHAnsi"/>
          <w:sz w:val="22"/>
          <w:szCs w:val="22"/>
        </w:rPr>
        <w:t>)’s</w:t>
      </w:r>
      <w:r w:rsidRPr="00BE0188">
        <w:rPr>
          <w:rFonts w:asciiTheme="minorHAnsi" w:hAnsiTheme="minorHAnsi"/>
          <w:bCs/>
          <w:sz w:val="22"/>
          <w:szCs w:val="22"/>
        </w:rPr>
        <w:t xml:space="preserve"> </w:t>
      </w:r>
      <w:r w:rsidRPr="00BE0188">
        <w:rPr>
          <w:rFonts w:asciiTheme="minorHAnsi" w:hAnsiTheme="minorHAnsi"/>
          <w:sz w:val="22"/>
          <w:szCs w:val="22"/>
        </w:rPr>
        <w:t xml:space="preserve">current policies, benefits and rules, </w:t>
      </w:r>
      <w:r w:rsidRPr="00BE0188">
        <w:rPr>
          <w:rFonts w:asciiTheme="minorHAnsi" w:hAnsiTheme="minorHAnsi"/>
          <w:b/>
          <w:sz w:val="22"/>
          <w:szCs w:val="22"/>
        </w:rPr>
        <w:t>that it is not a contract or enforceable promise or guarantee of any kind, whether of employment or of any specific terms or conditions of employment or procedural rights,</w:t>
      </w:r>
      <w:r w:rsidRPr="00BE0188">
        <w:rPr>
          <w:rFonts w:asciiTheme="minorHAnsi" w:hAnsiTheme="minorHAnsi"/>
          <w:sz w:val="22"/>
          <w:szCs w:val="22"/>
        </w:rPr>
        <w:t xml:space="preserve"> and that any or all portions of this Handbook may be amended or eliminated from time to time without advance notice.  I understand that my employment with </w:t>
      </w:r>
      <w:r w:rsidR="00DA3F65" w:rsidRPr="00BE0188">
        <w:rPr>
          <w:rFonts w:asciiTheme="majorHAnsi" w:hAnsiTheme="majorHAnsi"/>
          <w:sz w:val="22"/>
          <w:szCs w:val="22"/>
        </w:rPr>
        <w:t>(</w:t>
      </w:r>
      <w:proofErr w:type="spellStart"/>
      <w:r w:rsidR="00C50BBF" w:rsidRPr="00BE0188">
        <w:rPr>
          <w:rFonts w:asciiTheme="majorHAnsi" w:hAnsiTheme="majorHAnsi"/>
          <w:bCs/>
          <w:sz w:val="22"/>
          <w:szCs w:val="22"/>
        </w:rPr>
        <w:t>Upaya</w:t>
      </w:r>
      <w:proofErr w:type="spellEnd"/>
      <w:r w:rsidR="00DA3F65" w:rsidRPr="00BE0188">
        <w:rPr>
          <w:rFonts w:asciiTheme="majorHAnsi" w:hAnsiTheme="majorHAnsi"/>
          <w:sz w:val="22"/>
          <w:szCs w:val="22"/>
        </w:rPr>
        <w:t xml:space="preserve">) </w:t>
      </w:r>
      <w:r w:rsidRPr="00BE0188">
        <w:rPr>
          <w:rFonts w:asciiTheme="minorHAnsi" w:hAnsiTheme="minorHAnsi"/>
          <w:sz w:val="22"/>
          <w:szCs w:val="22"/>
        </w:rPr>
        <w:t>is at-will, and can be terminated either by me or by</w:t>
      </w:r>
      <w:r w:rsidR="00DA3F65" w:rsidRPr="00BE0188">
        <w:rPr>
          <w:rFonts w:asciiTheme="minorHAnsi" w:hAnsiTheme="minorHAnsi"/>
          <w:sz w:val="22"/>
          <w:szCs w:val="22"/>
        </w:rPr>
        <w:t xml:space="preserve"> </w:t>
      </w:r>
      <w:r w:rsidR="00DA3F65" w:rsidRPr="00BE0188">
        <w:rPr>
          <w:rFonts w:asciiTheme="majorHAnsi" w:hAnsiTheme="majorHAnsi"/>
          <w:sz w:val="22"/>
          <w:szCs w:val="22"/>
        </w:rPr>
        <w:t>(</w:t>
      </w:r>
      <w:proofErr w:type="spellStart"/>
      <w:r w:rsidR="00C50BBF" w:rsidRPr="00BE0188">
        <w:rPr>
          <w:rFonts w:asciiTheme="majorHAnsi" w:hAnsiTheme="majorHAnsi"/>
          <w:bCs/>
          <w:sz w:val="22"/>
          <w:szCs w:val="22"/>
        </w:rPr>
        <w:t>Upaya</w:t>
      </w:r>
      <w:proofErr w:type="spellEnd"/>
      <w:r w:rsidR="00DA3F65" w:rsidRPr="00BE0188">
        <w:rPr>
          <w:rFonts w:asciiTheme="majorHAnsi" w:hAnsiTheme="majorHAnsi"/>
          <w:sz w:val="22"/>
          <w:szCs w:val="22"/>
        </w:rPr>
        <w:t>)</w:t>
      </w:r>
      <w:r w:rsidRPr="00BE0188">
        <w:rPr>
          <w:rFonts w:asciiTheme="minorHAnsi" w:hAnsiTheme="minorHAnsi"/>
          <w:sz w:val="22"/>
          <w:szCs w:val="22"/>
        </w:rPr>
        <w:t xml:space="preserve"> at any time, for any reason, with or without notice.</w:t>
      </w:r>
    </w:p>
    <w:p w14:paraId="3FAACF0F" w14:textId="77777777" w:rsidR="004D6A0C" w:rsidRPr="00BE0188" w:rsidRDefault="004D6A0C" w:rsidP="004D6A0C">
      <w:pPr>
        <w:pStyle w:val="BodyText"/>
        <w:rPr>
          <w:rFonts w:asciiTheme="minorHAnsi" w:hAnsiTheme="minorHAnsi"/>
        </w:rPr>
      </w:pPr>
    </w:p>
    <w:p w14:paraId="16D6531C" w14:textId="77777777" w:rsidR="004D6A0C" w:rsidRPr="00BE0188" w:rsidRDefault="004D6A0C" w:rsidP="004D6A0C">
      <w:pPr>
        <w:pStyle w:val="BodyText"/>
        <w:rPr>
          <w:rFonts w:asciiTheme="minorHAnsi" w:hAnsiTheme="minorHAnsi"/>
        </w:rPr>
      </w:pPr>
    </w:p>
    <w:p w14:paraId="373F18C9" w14:textId="77777777" w:rsidR="004D6A0C" w:rsidRPr="00BE0188" w:rsidRDefault="004D6A0C" w:rsidP="004D6A0C">
      <w:pPr>
        <w:pStyle w:val="BodyText"/>
        <w:rPr>
          <w:rFonts w:asciiTheme="minorHAnsi" w:hAnsiTheme="minorHAnsi"/>
        </w:rPr>
      </w:pPr>
      <w:r w:rsidRPr="00BE0188">
        <w:rPr>
          <w:rFonts w:asciiTheme="minorHAnsi" w:hAnsiTheme="minorHAnsi"/>
          <w:i/>
          <w:u w:val="single"/>
        </w:rPr>
        <w:tab/>
      </w:r>
      <w:r w:rsidRPr="00BE0188">
        <w:rPr>
          <w:rFonts w:asciiTheme="minorHAnsi" w:hAnsiTheme="minorHAnsi"/>
          <w:i/>
          <w:u w:val="single"/>
        </w:rPr>
        <w:tab/>
      </w:r>
      <w:r w:rsidRPr="00BE0188">
        <w:rPr>
          <w:rFonts w:asciiTheme="minorHAnsi" w:hAnsiTheme="minorHAnsi"/>
          <w:i/>
          <w:u w:val="single"/>
        </w:rPr>
        <w:tab/>
      </w:r>
      <w:r w:rsidRPr="00BE0188">
        <w:rPr>
          <w:rFonts w:asciiTheme="minorHAnsi" w:hAnsiTheme="minorHAnsi"/>
          <w:i/>
          <w:u w:val="single"/>
        </w:rPr>
        <w:tab/>
      </w:r>
      <w:r w:rsidRPr="00BE0188">
        <w:rPr>
          <w:rFonts w:asciiTheme="minorHAnsi" w:hAnsiTheme="minorHAnsi"/>
          <w:i/>
          <w:u w:val="single"/>
        </w:rPr>
        <w:tab/>
      </w:r>
      <w:r w:rsidRPr="00BE0188">
        <w:rPr>
          <w:rFonts w:asciiTheme="minorHAnsi" w:hAnsiTheme="minorHAnsi"/>
          <w:i/>
          <w:u w:val="single"/>
        </w:rPr>
        <w:tab/>
      </w:r>
      <w:r w:rsidRPr="00BE0188">
        <w:rPr>
          <w:rFonts w:asciiTheme="minorHAnsi" w:hAnsiTheme="minorHAnsi"/>
        </w:rPr>
        <w:tab/>
      </w:r>
      <w:r w:rsidRPr="00BE0188">
        <w:rPr>
          <w:rFonts w:asciiTheme="minorHAnsi" w:hAnsiTheme="minorHAnsi"/>
        </w:rPr>
        <w:tab/>
      </w:r>
      <w:r w:rsidRPr="00BE0188">
        <w:rPr>
          <w:rFonts w:asciiTheme="minorHAnsi" w:hAnsiTheme="minorHAnsi"/>
        </w:rPr>
        <w:tab/>
        <w:t>______________________</w:t>
      </w:r>
      <w:r w:rsidRPr="00BE0188">
        <w:rPr>
          <w:rFonts w:asciiTheme="minorHAnsi" w:hAnsiTheme="minorHAnsi"/>
        </w:rPr>
        <w:br/>
        <w:t xml:space="preserve">Employee’s Name &amp; Signature </w:t>
      </w:r>
      <w:r w:rsidRPr="00BE0188">
        <w:rPr>
          <w:rFonts w:asciiTheme="minorHAnsi" w:hAnsiTheme="minorHAnsi"/>
        </w:rPr>
        <w:tab/>
      </w:r>
      <w:r w:rsidRPr="00BE0188">
        <w:rPr>
          <w:rFonts w:asciiTheme="minorHAnsi" w:hAnsiTheme="minorHAnsi"/>
        </w:rPr>
        <w:tab/>
      </w:r>
      <w:r w:rsidRPr="00BE0188">
        <w:rPr>
          <w:rFonts w:asciiTheme="minorHAnsi" w:hAnsiTheme="minorHAnsi"/>
        </w:rPr>
        <w:tab/>
      </w:r>
      <w:r w:rsidRPr="00BE0188">
        <w:rPr>
          <w:rFonts w:asciiTheme="minorHAnsi" w:hAnsiTheme="minorHAnsi"/>
        </w:rPr>
        <w:tab/>
      </w:r>
      <w:r w:rsidRPr="00BE0188">
        <w:rPr>
          <w:rFonts w:asciiTheme="minorHAnsi" w:hAnsiTheme="minorHAnsi"/>
        </w:rPr>
        <w:tab/>
        <w:t>Date</w:t>
      </w:r>
    </w:p>
    <w:p w14:paraId="0AA6B908" w14:textId="77777777" w:rsidR="00DD036D" w:rsidRPr="00BE0188" w:rsidRDefault="00DD036D" w:rsidP="004A7443">
      <w:pPr>
        <w:rPr>
          <w:rFonts w:asciiTheme="majorHAnsi" w:eastAsia="Times New Roman" w:hAnsiTheme="majorHAnsi" w:cs="Times New Roman"/>
          <w:bCs/>
          <w:lang w:eastAsia="en-US"/>
        </w:rPr>
      </w:pPr>
    </w:p>
    <w:sectPr w:rsidR="00DD036D" w:rsidRPr="00BE0188" w:rsidSect="006066F8">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827B" w16cex:dateUtc="2021-11-29T11:01:00Z"/>
  <w16cex:commentExtensible w16cex:durableId="254F7656" w16cex:dateUtc="2021-11-29T10:10:00Z"/>
  <w16cex:commentExtensible w16cex:durableId="254F7666" w16cex:dateUtc="2021-11-29T10:10:00Z"/>
  <w16cex:commentExtensible w16cex:durableId="254F76D0" w16cex:dateUtc="2021-11-29T10:12:00Z"/>
  <w16cex:commentExtensible w16cex:durableId="254F770B" w16cex:dateUtc="2021-11-29T10:13:00Z"/>
  <w16cex:commentExtensible w16cex:durableId="254F772D" w16cex:dateUtc="2021-11-29T10:13:00Z"/>
  <w16cex:commentExtensible w16cex:durableId="254F7793" w16cex:dateUtc="2021-11-29T10:15:00Z"/>
  <w16cex:commentExtensible w16cex:durableId="254F77D1" w16cex:dateUtc="2021-11-29T10:16:00Z"/>
  <w16cex:commentExtensible w16cex:durableId="254F789D" w16cex:dateUtc="2021-11-29T10:19:00Z"/>
  <w16cex:commentExtensible w16cex:durableId="254F7884" w16cex:dateUtc="2021-11-29T10:19:00Z"/>
  <w16cex:commentExtensible w16cex:durableId="254F78AC" w16cex:dateUtc="2021-11-29T10:20:00Z"/>
  <w16cex:commentExtensible w16cex:durableId="254F7FA2" w16cex:dateUtc="2021-11-29T10:49:00Z"/>
  <w16cex:commentExtensible w16cex:durableId="254F7FF2" w16cex:dateUtc="2021-11-29T10:51:00Z"/>
  <w16cex:commentExtensible w16cex:durableId="254F8014" w16cex:dateUtc="2021-11-29T10:51:00Z"/>
  <w16cex:commentExtensible w16cex:durableId="254F8021" w16cex:dateUtc="2021-11-29T10:51:00Z"/>
  <w16cex:commentExtensible w16cex:durableId="254F804C" w16cex:dateUtc="2021-11-29T10:52:00Z"/>
  <w16cex:commentExtensible w16cex:durableId="254F80D5" w16cex:dateUtc="2021-11-29T10:54:00Z"/>
  <w16cex:commentExtensible w16cex:durableId="254F8147" w16cex:dateUtc="2021-11-29T10:56:00Z"/>
  <w16cex:commentExtensible w16cex:durableId="254F81BC" w16cex:dateUtc="2021-11-29T10:58:00Z"/>
  <w16cex:commentExtensible w16cex:durableId="254F81FE" w16cex:dateUtc="2021-11-29T10:59:00Z"/>
  <w16cex:commentExtensible w16cex:durableId="254F8263" w16cex:dateUtc="2021-11-29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89EA2" w16cid:durableId="254F827B"/>
  <w16cid:commentId w16cid:paraId="4E20759C" w16cid:durableId="254F7656"/>
  <w16cid:commentId w16cid:paraId="163E83E1" w16cid:durableId="254F7666"/>
  <w16cid:commentId w16cid:paraId="4DD59AA8" w16cid:durableId="254F76D0"/>
  <w16cid:commentId w16cid:paraId="58026883" w16cid:durableId="254F770B"/>
  <w16cid:commentId w16cid:paraId="769D9FA2" w16cid:durableId="254F772D"/>
  <w16cid:commentId w16cid:paraId="164BFDB1" w16cid:durableId="254F7793"/>
  <w16cid:commentId w16cid:paraId="5E9E3D16" w16cid:durableId="254F77D1"/>
  <w16cid:commentId w16cid:paraId="01029501" w16cid:durableId="254F789D"/>
  <w16cid:commentId w16cid:paraId="43EBBC12" w16cid:durableId="254F7884"/>
  <w16cid:commentId w16cid:paraId="1CDEDF8E" w16cid:durableId="254F78AC"/>
  <w16cid:commentId w16cid:paraId="70CD573A" w16cid:durableId="254F7FA2"/>
  <w16cid:commentId w16cid:paraId="2C6806D6" w16cid:durableId="254F7FF2"/>
  <w16cid:commentId w16cid:paraId="0ED7DC17" w16cid:durableId="254F8014"/>
  <w16cid:commentId w16cid:paraId="6C8181B3" w16cid:durableId="254F8021"/>
  <w16cid:commentId w16cid:paraId="1201E2AA" w16cid:durableId="254F804C"/>
  <w16cid:commentId w16cid:paraId="0D6930DD" w16cid:durableId="254F80D5"/>
  <w16cid:commentId w16cid:paraId="6C292240" w16cid:durableId="254F8147"/>
  <w16cid:commentId w16cid:paraId="527EFB7F" w16cid:durableId="254F81BC"/>
  <w16cid:commentId w16cid:paraId="63105EAF" w16cid:durableId="254F81FE"/>
  <w16cid:commentId w16cid:paraId="122AA1E7" w16cid:durableId="254F826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58B6D" w14:textId="77777777" w:rsidR="00E00656" w:rsidRDefault="00E00656" w:rsidP="00467AEC">
      <w:pPr>
        <w:spacing w:after="0"/>
      </w:pPr>
      <w:r>
        <w:separator/>
      </w:r>
    </w:p>
  </w:endnote>
  <w:endnote w:type="continuationSeparator" w:id="0">
    <w:p w14:paraId="73680D58" w14:textId="77777777" w:rsidR="00E00656" w:rsidRDefault="00E00656" w:rsidP="00467A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HG明朝B"/>
    <w:panose1 w:val="00000000000000000000"/>
    <w:charset w:val="80"/>
    <w:family w:val="roman"/>
    <w:notTrueType/>
    <w:pitch w:val="default"/>
  </w:font>
  <w:font w:name="Mangal">
    <w:altName w:val="Cambria Math"/>
    <w:panose1 w:val="02040503050203030202"/>
    <w:charset w:val="00"/>
    <w:family w:val="roman"/>
    <w:pitch w:val="variable"/>
    <w:sig w:usb0="00008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746416547"/>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740383A6" w14:textId="08D63371" w:rsidR="0021584E" w:rsidRPr="004A7443" w:rsidRDefault="0021584E">
            <w:pPr>
              <w:pStyle w:val="Footer"/>
              <w:jc w:val="center"/>
              <w:rPr>
                <w:sz w:val="20"/>
                <w:szCs w:val="20"/>
              </w:rPr>
            </w:pPr>
            <w:r w:rsidRPr="004A7443">
              <w:rPr>
                <w:sz w:val="20"/>
                <w:szCs w:val="20"/>
              </w:rPr>
              <w:t xml:space="preserve">Page </w:t>
            </w:r>
            <w:r w:rsidRPr="004A7443">
              <w:rPr>
                <w:bCs/>
                <w:sz w:val="20"/>
                <w:szCs w:val="20"/>
              </w:rPr>
              <w:fldChar w:fldCharType="begin"/>
            </w:r>
            <w:r w:rsidRPr="004A7443">
              <w:rPr>
                <w:bCs/>
                <w:sz w:val="20"/>
                <w:szCs w:val="20"/>
              </w:rPr>
              <w:instrText xml:space="preserve"> PAGE </w:instrText>
            </w:r>
            <w:r w:rsidRPr="004A7443">
              <w:rPr>
                <w:bCs/>
                <w:sz w:val="20"/>
                <w:szCs w:val="20"/>
              </w:rPr>
              <w:fldChar w:fldCharType="separate"/>
            </w:r>
            <w:r w:rsidR="009E427B">
              <w:rPr>
                <w:bCs/>
                <w:noProof/>
                <w:sz w:val="20"/>
                <w:szCs w:val="20"/>
              </w:rPr>
              <w:t>12</w:t>
            </w:r>
            <w:r w:rsidRPr="004A7443">
              <w:rPr>
                <w:bCs/>
                <w:sz w:val="20"/>
                <w:szCs w:val="20"/>
              </w:rPr>
              <w:fldChar w:fldCharType="end"/>
            </w:r>
            <w:r w:rsidRPr="004A7443">
              <w:rPr>
                <w:sz w:val="20"/>
                <w:szCs w:val="20"/>
              </w:rPr>
              <w:t xml:space="preserve"> of </w:t>
            </w:r>
            <w:r w:rsidRPr="004A7443">
              <w:rPr>
                <w:bCs/>
                <w:sz w:val="20"/>
                <w:szCs w:val="20"/>
              </w:rPr>
              <w:fldChar w:fldCharType="begin"/>
            </w:r>
            <w:r w:rsidRPr="004A7443">
              <w:rPr>
                <w:bCs/>
                <w:sz w:val="20"/>
                <w:szCs w:val="20"/>
              </w:rPr>
              <w:instrText xml:space="preserve"> NUMPAGES  </w:instrText>
            </w:r>
            <w:r w:rsidRPr="004A7443">
              <w:rPr>
                <w:bCs/>
                <w:sz w:val="20"/>
                <w:szCs w:val="20"/>
              </w:rPr>
              <w:fldChar w:fldCharType="separate"/>
            </w:r>
            <w:r w:rsidR="009E427B">
              <w:rPr>
                <w:bCs/>
                <w:noProof/>
                <w:sz w:val="20"/>
                <w:szCs w:val="20"/>
              </w:rPr>
              <w:t>27</w:t>
            </w:r>
            <w:r w:rsidRPr="004A7443">
              <w:rPr>
                <w:bCs/>
                <w:sz w:val="20"/>
                <w:szCs w:val="20"/>
              </w:rPr>
              <w:fldChar w:fldCharType="end"/>
            </w:r>
          </w:p>
        </w:sdtContent>
      </w:sdt>
    </w:sdtContent>
  </w:sdt>
  <w:p w14:paraId="45DE7D0D" w14:textId="77777777" w:rsidR="0021584E" w:rsidRDefault="002158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303EC" w14:textId="77777777" w:rsidR="00E00656" w:rsidRDefault="00E00656" w:rsidP="00467AEC">
      <w:pPr>
        <w:spacing w:after="0"/>
      </w:pPr>
      <w:r>
        <w:separator/>
      </w:r>
    </w:p>
  </w:footnote>
  <w:footnote w:type="continuationSeparator" w:id="0">
    <w:p w14:paraId="2DA0A428" w14:textId="77777777" w:rsidR="00E00656" w:rsidRDefault="00E00656" w:rsidP="00467AE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5A2D3" w14:textId="77777777" w:rsidR="0021584E" w:rsidRDefault="0021584E" w:rsidP="00467AEC">
    <w:pPr>
      <w:pStyle w:val="Header"/>
      <w:tabs>
        <w:tab w:val="clear" w:pos="4320"/>
        <w:tab w:val="clear" w:pos="8640"/>
        <w:tab w:val="left" w:pos="1359"/>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3342C34C"/>
    <w:lvl w:ilvl="0">
      <w:start w:val="1"/>
      <w:numFmt w:val="lowerLetter"/>
      <w:pStyle w:val="ListNumber3"/>
      <w:lvlText w:val="%1."/>
      <w:lvlJc w:val="left"/>
      <w:pPr>
        <w:tabs>
          <w:tab w:val="num" w:pos="1080"/>
        </w:tabs>
        <w:ind w:left="1080" w:hanging="360"/>
      </w:pPr>
      <w:rPr>
        <w:rFonts w:ascii="Rockwell" w:eastAsia="Times New Roman" w:hAnsi="Rockwell" w:cs="Arial"/>
      </w:rPr>
    </w:lvl>
  </w:abstractNum>
  <w:abstractNum w:abstractNumId="1" w15:restartNumberingAfterBreak="0">
    <w:nsid w:val="00085C67"/>
    <w:multiLevelType w:val="hybridMultilevel"/>
    <w:tmpl w:val="4F7CC4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97BC6"/>
    <w:multiLevelType w:val="hybridMultilevel"/>
    <w:tmpl w:val="D5A49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BE1CAC"/>
    <w:multiLevelType w:val="hybridMultilevel"/>
    <w:tmpl w:val="602602D6"/>
    <w:lvl w:ilvl="0" w:tplc="B0BCAA4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2CE54E3"/>
    <w:multiLevelType w:val="hybridMultilevel"/>
    <w:tmpl w:val="8B908202"/>
    <w:lvl w:ilvl="0" w:tplc="BB2ADC6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2D12AF"/>
    <w:multiLevelType w:val="hybridMultilevel"/>
    <w:tmpl w:val="FFD63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3DE0FFD"/>
    <w:multiLevelType w:val="hybridMultilevel"/>
    <w:tmpl w:val="062C2D76"/>
    <w:lvl w:ilvl="0" w:tplc="CEEEFE1C">
      <w:start w:val="1"/>
      <w:numFmt w:val="bullet"/>
      <w:lvlText w:val=""/>
      <w:lvlJc w:val="left"/>
      <w:pPr>
        <w:ind w:left="720" w:hanging="360"/>
      </w:pPr>
      <w:rPr>
        <w:rFonts w:ascii="Symbol" w:hAnsi="Symbol"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A07E5"/>
    <w:multiLevelType w:val="hybridMultilevel"/>
    <w:tmpl w:val="AD842BE2"/>
    <w:lvl w:ilvl="0" w:tplc="B0BCAA42">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A8E79D8"/>
    <w:multiLevelType w:val="hybridMultilevel"/>
    <w:tmpl w:val="338606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374055"/>
    <w:multiLevelType w:val="hybridMultilevel"/>
    <w:tmpl w:val="4FAAA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F843B48"/>
    <w:multiLevelType w:val="hybridMultilevel"/>
    <w:tmpl w:val="F0C2C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3662F"/>
    <w:multiLevelType w:val="hybridMultilevel"/>
    <w:tmpl w:val="AF805F62"/>
    <w:lvl w:ilvl="0" w:tplc="2D2AF2F2">
      <w:start w:val="1"/>
      <w:numFmt w:val="lowerLetter"/>
      <w:lvlText w:val="%1)"/>
      <w:lvlJc w:val="left"/>
      <w:pPr>
        <w:tabs>
          <w:tab w:val="num" w:pos="360"/>
        </w:tabs>
        <w:ind w:left="360" w:hanging="360"/>
      </w:pPr>
    </w:lvl>
    <w:lvl w:ilvl="1" w:tplc="04090019">
      <w:start w:val="1"/>
      <w:numFmt w:val="lowerLetter"/>
      <w:lvlText w:val="%2."/>
      <w:lvlJc w:val="left"/>
      <w:pPr>
        <w:tabs>
          <w:tab w:val="num" w:pos="-780"/>
        </w:tabs>
        <w:ind w:left="-780" w:hanging="360"/>
      </w:pPr>
    </w:lvl>
    <w:lvl w:ilvl="2" w:tplc="0409001B">
      <w:start w:val="1"/>
      <w:numFmt w:val="lowerRoman"/>
      <w:lvlText w:val="%3."/>
      <w:lvlJc w:val="right"/>
      <w:pPr>
        <w:tabs>
          <w:tab w:val="num" w:pos="-60"/>
        </w:tabs>
        <w:ind w:left="-60" w:hanging="180"/>
      </w:pPr>
    </w:lvl>
    <w:lvl w:ilvl="3" w:tplc="0409000F">
      <w:start w:val="1"/>
      <w:numFmt w:val="decimal"/>
      <w:lvlText w:val="%4."/>
      <w:lvlJc w:val="left"/>
      <w:pPr>
        <w:tabs>
          <w:tab w:val="num" w:pos="660"/>
        </w:tabs>
        <w:ind w:left="660" w:hanging="360"/>
      </w:pPr>
    </w:lvl>
    <w:lvl w:ilvl="4" w:tplc="04090019">
      <w:start w:val="1"/>
      <w:numFmt w:val="lowerLetter"/>
      <w:lvlText w:val="%5."/>
      <w:lvlJc w:val="left"/>
      <w:pPr>
        <w:tabs>
          <w:tab w:val="num" w:pos="1380"/>
        </w:tabs>
        <w:ind w:left="1380" w:hanging="360"/>
      </w:pPr>
    </w:lvl>
    <w:lvl w:ilvl="5" w:tplc="0409001B">
      <w:start w:val="1"/>
      <w:numFmt w:val="lowerRoman"/>
      <w:lvlText w:val="%6."/>
      <w:lvlJc w:val="right"/>
      <w:pPr>
        <w:tabs>
          <w:tab w:val="num" w:pos="2100"/>
        </w:tabs>
        <w:ind w:left="2100" w:hanging="180"/>
      </w:pPr>
    </w:lvl>
    <w:lvl w:ilvl="6" w:tplc="0409000F">
      <w:start w:val="1"/>
      <w:numFmt w:val="decimal"/>
      <w:lvlText w:val="%7."/>
      <w:lvlJc w:val="left"/>
      <w:pPr>
        <w:tabs>
          <w:tab w:val="num" w:pos="2820"/>
        </w:tabs>
        <w:ind w:left="2820" w:hanging="360"/>
      </w:pPr>
    </w:lvl>
    <w:lvl w:ilvl="7" w:tplc="04090019">
      <w:start w:val="1"/>
      <w:numFmt w:val="lowerLetter"/>
      <w:lvlText w:val="%8."/>
      <w:lvlJc w:val="left"/>
      <w:pPr>
        <w:tabs>
          <w:tab w:val="num" w:pos="3540"/>
        </w:tabs>
        <w:ind w:left="3540" w:hanging="360"/>
      </w:pPr>
    </w:lvl>
    <w:lvl w:ilvl="8" w:tplc="0409001B">
      <w:start w:val="1"/>
      <w:numFmt w:val="lowerRoman"/>
      <w:lvlText w:val="%9."/>
      <w:lvlJc w:val="right"/>
      <w:pPr>
        <w:tabs>
          <w:tab w:val="num" w:pos="4260"/>
        </w:tabs>
        <w:ind w:left="4260" w:hanging="180"/>
      </w:pPr>
    </w:lvl>
  </w:abstractNum>
  <w:abstractNum w:abstractNumId="12" w15:restartNumberingAfterBreak="0">
    <w:nsid w:val="20D12729"/>
    <w:multiLevelType w:val="hybridMultilevel"/>
    <w:tmpl w:val="BF6E58F4"/>
    <w:lvl w:ilvl="0" w:tplc="B0BCAA4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5724D95"/>
    <w:multiLevelType w:val="hybridMultilevel"/>
    <w:tmpl w:val="320C7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6C46D20"/>
    <w:multiLevelType w:val="hybridMultilevel"/>
    <w:tmpl w:val="8906522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15:restartNumberingAfterBreak="0">
    <w:nsid w:val="2B1913C2"/>
    <w:multiLevelType w:val="hybridMultilevel"/>
    <w:tmpl w:val="6FCE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F17040"/>
    <w:multiLevelType w:val="hybridMultilevel"/>
    <w:tmpl w:val="DBAC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A00FC"/>
    <w:multiLevelType w:val="hybridMultilevel"/>
    <w:tmpl w:val="E8EA0BE8"/>
    <w:lvl w:ilvl="0" w:tplc="0409000F">
      <w:start w:val="1"/>
      <w:numFmt w:val="decimal"/>
      <w:lvlText w:val="%1."/>
      <w:lvlJc w:val="left"/>
      <w:pPr>
        <w:tabs>
          <w:tab w:val="num" w:pos="900"/>
        </w:tabs>
        <w:ind w:left="900" w:hanging="360"/>
      </w:p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F">
      <w:start w:val="1"/>
      <w:numFmt w:val="decimal"/>
      <w:lvlText w:val="%4."/>
      <w:lvlJc w:val="left"/>
      <w:pPr>
        <w:tabs>
          <w:tab w:val="num" w:pos="3060"/>
        </w:tabs>
        <w:ind w:left="3060" w:hanging="360"/>
      </w:pPr>
      <w:rPr>
        <w:rFonts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31803B5F"/>
    <w:multiLevelType w:val="hybridMultilevel"/>
    <w:tmpl w:val="F1F049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33D24217"/>
    <w:multiLevelType w:val="hybridMultilevel"/>
    <w:tmpl w:val="0894544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5C76499"/>
    <w:multiLevelType w:val="hybridMultilevel"/>
    <w:tmpl w:val="19EE20A8"/>
    <w:lvl w:ilvl="0" w:tplc="1332CDA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036B2"/>
    <w:multiLevelType w:val="hybridMultilevel"/>
    <w:tmpl w:val="23CCD30A"/>
    <w:lvl w:ilvl="0" w:tplc="B0BCAA4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0193B88"/>
    <w:multiLevelType w:val="singleLevel"/>
    <w:tmpl w:val="EA821FE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415C3896"/>
    <w:multiLevelType w:val="hybridMultilevel"/>
    <w:tmpl w:val="67C2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A062F"/>
    <w:multiLevelType w:val="hybridMultilevel"/>
    <w:tmpl w:val="C85AC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622E7"/>
    <w:multiLevelType w:val="hybridMultilevel"/>
    <w:tmpl w:val="6A4C7BFE"/>
    <w:lvl w:ilvl="0" w:tplc="2D2AF2F2">
      <w:start w:val="1"/>
      <w:numFmt w:val="lowerLetter"/>
      <w:lvlText w:val="%1)"/>
      <w:lvlJc w:val="left"/>
      <w:pPr>
        <w:tabs>
          <w:tab w:val="num" w:pos="360"/>
        </w:tabs>
        <w:ind w:left="360" w:hanging="360"/>
      </w:pPr>
    </w:lvl>
    <w:lvl w:ilvl="1" w:tplc="04090019">
      <w:start w:val="1"/>
      <w:numFmt w:val="lowerLetter"/>
      <w:lvlText w:val="%2."/>
      <w:lvlJc w:val="left"/>
      <w:pPr>
        <w:tabs>
          <w:tab w:val="num" w:pos="-780"/>
        </w:tabs>
        <w:ind w:left="-780" w:hanging="360"/>
      </w:pPr>
    </w:lvl>
    <w:lvl w:ilvl="2" w:tplc="0409001B">
      <w:start w:val="1"/>
      <w:numFmt w:val="lowerRoman"/>
      <w:lvlText w:val="%3."/>
      <w:lvlJc w:val="right"/>
      <w:pPr>
        <w:tabs>
          <w:tab w:val="num" w:pos="-60"/>
        </w:tabs>
        <w:ind w:left="-60" w:hanging="180"/>
      </w:pPr>
    </w:lvl>
    <w:lvl w:ilvl="3" w:tplc="0409000F">
      <w:start w:val="1"/>
      <w:numFmt w:val="decimal"/>
      <w:lvlText w:val="%4."/>
      <w:lvlJc w:val="left"/>
      <w:pPr>
        <w:tabs>
          <w:tab w:val="num" w:pos="660"/>
        </w:tabs>
        <w:ind w:left="660" w:hanging="360"/>
      </w:pPr>
    </w:lvl>
    <w:lvl w:ilvl="4" w:tplc="04090019">
      <w:start w:val="1"/>
      <w:numFmt w:val="lowerLetter"/>
      <w:lvlText w:val="%5."/>
      <w:lvlJc w:val="left"/>
      <w:pPr>
        <w:tabs>
          <w:tab w:val="num" w:pos="1380"/>
        </w:tabs>
        <w:ind w:left="1380" w:hanging="360"/>
      </w:pPr>
    </w:lvl>
    <w:lvl w:ilvl="5" w:tplc="0409001B">
      <w:start w:val="1"/>
      <w:numFmt w:val="lowerRoman"/>
      <w:lvlText w:val="%6."/>
      <w:lvlJc w:val="right"/>
      <w:pPr>
        <w:tabs>
          <w:tab w:val="num" w:pos="2100"/>
        </w:tabs>
        <w:ind w:left="2100" w:hanging="180"/>
      </w:pPr>
    </w:lvl>
    <w:lvl w:ilvl="6" w:tplc="0409000F">
      <w:start w:val="1"/>
      <w:numFmt w:val="decimal"/>
      <w:lvlText w:val="%7."/>
      <w:lvlJc w:val="left"/>
      <w:pPr>
        <w:tabs>
          <w:tab w:val="num" w:pos="2820"/>
        </w:tabs>
        <w:ind w:left="2820" w:hanging="360"/>
      </w:pPr>
    </w:lvl>
    <w:lvl w:ilvl="7" w:tplc="04090019">
      <w:start w:val="1"/>
      <w:numFmt w:val="lowerLetter"/>
      <w:lvlText w:val="%8."/>
      <w:lvlJc w:val="left"/>
      <w:pPr>
        <w:tabs>
          <w:tab w:val="num" w:pos="3540"/>
        </w:tabs>
        <w:ind w:left="3540" w:hanging="360"/>
      </w:pPr>
    </w:lvl>
    <w:lvl w:ilvl="8" w:tplc="0409001B">
      <w:start w:val="1"/>
      <w:numFmt w:val="lowerRoman"/>
      <w:lvlText w:val="%9."/>
      <w:lvlJc w:val="right"/>
      <w:pPr>
        <w:tabs>
          <w:tab w:val="num" w:pos="4260"/>
        </w:tabs>
        <w:ind w:left="4260" w:hanging="180"/>
      </w:pPr>
    </w:lvl>
  </w:abstractNum>
  <w:abstractNum w:abstractNumId="26" w15:restartNumberingAfterBreak="0">
    <w:nsid w:val="4777570A"/>
    <w:multiLevelType w:val="hybridMultilevel"/>
    <w:tmpl w:val="66CAD0CC"/>
    <w:lvl w:ilvl="0" w:tplc="BB2ADC6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880" w:hanging="360"/>
      </w:pPr>
      <w:rPr>
        <w:rFonts w:ascii="Symbol" w:hAnsi="Symbol" w:hint="default"/>
      </w:rPr>
    </w:lvl>
    <w:lvl w:ilvl="7" w:tplc="04090003">
      <w:start w:val="1"/>
      <w:numFmt w:val="bullet"/>
      <w:lvlText w:val="o"/>
      <w:lvlJc w:val="left"/>
      <w:pPr>
        <w:ind w:left="3600" w:hanging="360"/>
      </w:pPr>
      <w:rPr>
        <w:rFonts w:ascii="Courier New" w:hAnsi="Courier New" w:cs="Courier New" w:hint="default"/>
      </w:rPr>
    </w:lvl>
    <w:lvl w:ilvl="8" w:tplc="04090005">
      <w:start w:val="1"/>
      <w:numFmt w:val="bullet"/>
      <w:lvlText w:val=""/>
      <w:lvlJc w:val="left"/>
      <w:pPr>
        <w:ind w:left="4320" w:hanging="360"/>
      </w:pPr>
      <w:rPr>
        <w:rFonts w:ascii="Wingdings" w:hAnsi="Wingdings" w:hint="default"/>
      </w:rPr>
    </w:lvl>
  </w:abstractNum>
  <w:abstractNum w:abstractNumId="27" w15:restartNumberingAfterBreak="0">
    <w:nsid w:val="4A0A38A5"/>
    <w:multiLevelType w:val="hybridMultilevel"/>
    <w:tmpl w:val="ACEA34F6"/>
    <w:lvl w:ilvl="0" w:tplc="228CC63E">
      <w:start w:val="1"/>
      <w:numFmt w:val="bullet"/>
      <w:pStyle w:val="ListBulletAfter12"/>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7B7C71"/>
    <w:multiLevelType w:val="hybridMultilevel"/>
    <w:tmpl w:val="E53E050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4B967983"/>
    <w:multiLevelType w:val="hybridMultilevel"/>
    <w:tmpl w:val="C2F008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C604702"/>
    <w:multiLevelType w:val="hybridMultilevel"/>
    <w:tmpl w:val="680E4F42"/>
    <w:name w:val="LMDBLT"/>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FB34E78"/>
    <w:multiLevelType w:val="hybridMultilevel"/>
    <w:tmpl w:val="3B4C5C86"/>
    <w:lvl w:ilvl="0" w:tplc="B0BCAA42">
      <w:start w:val="1"/>
      <w:numFmt w:val="decimal"/>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start w:val="1"/>
      <w:numFmt w:val="decimal"/>
      <w:lvlText w:val="%4."/>
      <w:lvlJc w:val="left"/>
      <w:pPr>
        <w:tabs>
          <w:tab w:val="num" w:pos="2520"/>
        </w:tabs>
        <w:ind w:left="2520" w:hanging="360"/>
      </w:pPr>
    </w:lvl>
    <w:lvl w:ilvl="4" w:tplc="04090003">
      <w:start w:val="1"/>
      <w:numFmt w:val="lowerLetter"/>
      <w:lvlText w:val="%5."/>
      <w:lvlJc w:val="left"/>
      <w:pPr>
        <w:tabs>
          <w:tab w:val="num" w:pos="3240"/>
        </w:tabs>
        <w:ind w:left="3240" w:hanging="360"/>
      </w:pPr>
    </w:lvl>
    <w:lvl w:ilvl="5" w:tplc="04090005">
      <w:start w:val="1"/>
      <w:numFmt w:val="lowerRoman"/>
      <w:lvlText w:val="%6."/>
      <w:lvlJc w:val="right"/>
      <w:pPr>
        <w:tabs>
          <w:tab w:val="num" w:pos="3960"/>
        </w:tabs>
        <w:ind w:left="3960" w:hanging="180"/>
      </w:pPr>
    </w:lvl>
    <w:lvl w:ilvl="6" w:tplc="04090001">
      <w:start w:val="1"/>
      <w:numFmt w:val="decimal"/>
      <w:lvlText w:val="%7."/>
      <w:lvlJc w:val="left"/>
      <w:pPr>
        <w:tabs>
          <w:tab w:val="num" w:pos="4680"/>
        </w:tabs>
        <w:ind w:left="4680" w:hanging="360"/>
      </w:pPr>
    </w:lvl>
    <w:lvl w:ilvl="7" w:tplc="04090003">
      <w:start w:val="1"/>
      <w:numFmt w:val="lowerLetter"/>
      <w:lvlText w:val="%8."/>
      <w:lvlJc w:val="left"/>
      <w:pPr>
        <w:tabs>
          <w:tab w:val="num" w:pos="5400"/>
        </w:tabs>
        <w:ind w:left="5400" w:hanging="360"/>
      </w:pPr>
    </w:lvl>
    <w:lvl w:ilvl="8" w:tplc="04090005">
      <w:start w:val="1"/>
      <w:numFmt w:val="lowerRoman"/>
      <w:lvlText w:val="%9."/>
      <w:lvlJc w:val="right"/>
      <w:pPr>
        <w:tabs>
          <w:tab w:val="num" w:pos="6120"/>
        </w:tabs>
        <w:ind w:left="6120" w:hanging="180"/>
      </w:pPr>
    </w:lvl>
  </w:abstractNum>
  <w:abstractNum w:abstractNumId="32" w15:restartNumberingAfterBreak="0">
    <w:nsid w:val="5ED277AE"/>
    <w:multiLevelType w:val="hybridMultilevel"/>
    <w:tmpl w:val="90A47116"/>
    <w:lvl w:ilvl="0" w:tplc="04090001">
      <w:start w:val="1"/>
      <w:numFmt w:val="decimal"/>
      <w:lvlText w:val="%1."/>
      <w:lvlJc w:val="left"/>
      <w:pPr>
        <w:ind w:left="360" w:hanging="360"/>
      </w:pPr>
    </w:lvl>
    <w:lvl w:ilvl="1" w:tplc="04090003">
      <w:start w:val="1"/>
      <w:numFmt w:val="lowerLetter"/>
      <w:lvlText w:val="%2."/>
      <w:lvlJc w:val="left"/>
      <w:pPr>
        <w:tabs>
          <w:tab w:val="num" w:pos="360"/>
        </w:tabs>
        <w:ind w:left="360" w:hanging="360"/>
      </w:pPr>
      <w:rPr>
        <w:rFonts w:ascii="Rockwell" w:eastAsia="Times New Roman" w:hAnsi="Rockwell" w:cs="Arial"/>
      </w:rPr>
    </w:lvl>
    <w:lvl w:ilvl="2" w:tplc="04090005">
      <w:start w:val="1"/>
      <w:numFmt w:val="decimal"/>
      <w:lvlText w:val="%3."/>
      <w:lvlJc w:val="left"/>
      <w:pPr>
        <w:tabs>
          <w:tab w:val="num" w:pos="1080"/>
        </w:tabs>
        <w:ind w:left="1080" w:hanging="360"/>
      </w:pPr>
    </w:lvl>
    <w:lvl w:ilvl="3" w:tplc="04090001">
      <w:start w:val="1"/>
      <w:numFmt w:val="decimal"/>
      <w:lvlText w:val="%4."/>
      <w:lvlJc w:val="left"/>
      <w:pPr>
        <w:tabs>
          <w:tab w:val="num" w:pos="1800"/>
        </w:tabs>
        <w:ind w:left="1800" w:hanging="360"/>
      </w:pPr>
    </w:lvl>
    <w:lvl w:ilvl="4" w:tplc="04090003">
      <w:start w:val="1"/>
      <w:numFmt w:val="decimal"/>
      <w:lvlText w:val="%5."/>
      <w:lvlJc w:val="left"/>
      <w:pPr>
        <w:tabs>
          <w:tab w:val="num" w:pos="2520"/>
        </w:tabs>
        <w:ind w:left="2520" w:hanging="360"/>
      </w:pPr>
    </w:lvl>
    <w:lvl w:ilvl="5" w:tplc="04090005">
      <w:start w:val="1"/>
      <w:numFmt w:val="decimal"/>
      <w:lvlText w:val="%6."/>
      <w:lvlJc w:val="left"/>
      <w:pPr>
        <w:tabs>
          <w:tab w:val="num" w:pos="3240"/>
        </w:tabs>
        <w:ind w:left="3240" w:hanging="360"/>
      </w:pPr>
    </w:lvl>
    <w:lvl w:ilvl="6" w:tplc="04090001">
      <w:start w:val="1"/>
      <w:numFmt w:val="decimal"/>
      <w:lvlText w:val="%7."/>
      <w:lvlJc w:val="left"/>
      <w:pPr>
        <w:tabs>
          <w:tab w:val="num" w:pos="3960"/>
        </w:tabs>
        <w:ind w:left="3960" w:hanging="360"/>
      </w:pPr>
    </w:lvl>
    <w:lvl w:ilvl="7" w:tplc="04090003">
      <w:start w:val="1"/>
      <w:numFmt w:val="decimal"/>
      <w:lvlText w:val="%8."/>
      <w:lvlJc w:val="left"/>
      <w:pPr>
        <w:tabs>
          <w:tab w:val="num" w:pos="4680"/>
        </w:tabs>
        <w:ind w:left="4680" w:hanging="360"/>
      </w:pPr>
    </w:lvl>
    <w:lvl w:ilvl="8" w:tplc="04090005">
      <w:start w:val="1"/>
      <w:numFmt w:val="decimal"/>
      <w:lvlText w:val="%9."/>
      <w:lvlJc w:val="left"/>
      <w:pPr>
        <w:tabs>
          <w:tab w:val="num" w:pos="5400"/>
        </w:tabs>
        <w:ind w:left="5400" w:hanging="360"/>
      </w:pPr>
    </w:lvl>
  </w:abstractNum>
  <w:abstractNum w:abstractNumId="33" w15:restartNumberingAfterBreak="0">
    <w:nsid w:val="5F405B47"/>
    <w:multiLevelType w:val="hybridMultilevel"/>
    <w:tmpl w:val="F8848150"/>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523722"/>
    <w:multiLevelType w:val="hybridMultilevel"/>
    <w:tmpl w:val="24CC0F56"/>
    <w:lvl w:ilvl="0" w:tplc="0409000F">
      <w:start w:val="1"/>
      <w:numFmt w:val="lowerLetter"/>
      <w:lvlText w:val="%1."/>
      <w:lvlJc w:val="left"/>
      <w:pPr>
        <w:ind w:left="2520" w:hanging="360"/>
      </w:pPr>
    </w:lvl>
    <w:lvl w:ilvl="1" w:tplc="C86A34A8">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35" w15:restartNumberingAfterBreak="0">
    <w:nsid w:val="630A463E"/>
    <w:multiLevelType w:val="hybridMultilevel"/>
    <w:tmpl w:val="A63E12B8"/>
    <w:lvl w:ilvl="0" w:tplc="8BBE9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C35DCD"/>
    <w:multiLevelType w:val="hybridMultilevel"/>
    <w:tmpl w:val="B352F25A"/>
    <w:lvl w:ilvl="0" w:tplc="BB2ADC62">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6DBF00A1"/>
    <w:multiLevelType w:val="hybridMultilevel"/>
    <w:tmpl w:val="594E8102"/>
    <w:lvl w:ilvl="0" w:tplc="B74A2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343C91"/>
    <w:multiLevelType w:val="hybridMultilevel"/>
    <w:tmpl w:val="1FCC195A"/>
    <w:lvl w:ilvl="0" w:tplc="467682CA">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cs="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cs="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6852D29"/>
    <w:multiLevelType w:val="hybridMultilevel"/>
    <w:tmpl w:val="60BC8B5A"/>
    <w:lvl w:ilvl="0" w:tplc="BB2ADC62">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76D9309B"/>
    <w:multiLevelType w:val="hybridMultilevel"/>
    <w:tmpl w:val="DB82A10C"/>
    <w:lvl w:ilvl="0" w:tplc="0106B3F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0"/>
    <w:lvlOverride w:ilvl="0">
      <w:startOverride w:val="1"/>
    </w:lvlOverride>
  </w:num>
  <w:num w:numId="3">
    <w:abstractNumId w:val="27"/>
  </w:num>
  <w:num w:numId="4">
    <w:abstractNumId w:val="3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6"/>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8"/>
  </w:num>
  <w:num w:numId="12">
    <w:abstractNumId w:val="30"/>
  </w:num>
  <w:num w:numId="13">
    <w:abstractNumId w:val="7"/>
  </w:num>
  <w:num w:numId="14">
    <w:abstractNumId w:val="3"/>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num>
  <w:num w:numId="18">
    <w:abstractNumId w:val="0"/>
    <w:lvlOverride w:ilvl="0">
      <w:startOverride w:val="1"/>
    </w:lvlOverride>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7"/>
  </w:num>
  <w:num w:numId="23">
    <w:abstractNumId w:val="21"/>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19"/>
  </w:num>
  <w:num w:numId="27">
    <w:abstractNumId w:val="6"/>
  </w:num>
  <w:num w:numId="28">
    <w:abstractNumId w:val="15"/>
  </w:num>
  <w:num w:numId="29">
    <w:abstractNumId w:val="0"/>
  </w:num>
  <w:num w:numId="30">
    <w:abstractNumId w:val="11"/>
  </w:num>
  <w:num w:numId="31">
    <w:abstractNumId w:val="39"/>
  </w:num>
  <w:num w:numId="32">
    <w:abstractNumId w:val="36"/>
  </w:num>
  <w:num w:numId="33">
    <w:abstractNumId w:val="4"/>
  </w:num>
  <w:num w:numId="34">
    <w:abstractNumId w:val="16"/>
  </w:num>
  <w:num w:numId="35">
    <w:abstractNumId w:val="10"/>
  </w:num>
  <w:num w:numId="36">
    <w:abstractNumId w:val="1"/>
  </w:num>
  <w:num w:numId="37">
    <w:abstractNumId w:val="37"/>
  </w:num>
  <w:num w:numId="38">
    <w:abstractNumId w:val="25"/>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20"/>
  </w:num>
  <w:num w:numId="42">
    <w:abstractNumId w:val="35"/>
  </w:num>
  <w:num w:numId="43">
    <w:abstractNumId w:val="13"/>
  </w:num>
  <w:num w:numId="44">
    <w:abstractNumId w:val="29"/>
  </w:num>
  <w:num w:numId="45">
    <w:abstractNumId w:val="23"/>
  </w:num>
  <w:num w:numId="46">
    <w:abstractNumId w:val="14"/>
  </w:num>
  <w:num w:numId="47">
    <w:abstractNumId w:val="2"/>
  </w:num>
  <w:num w:numId="48">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lhr intern">
    <w15:presenceInfo w15:providerId="None" w15:userId="unlhr intern"/>
  </w15:person>
  <w15:person w15:author="Sandeep Shrestha">
    <w15:presenceInfo w15:providerId="AD" w15:userId="S::sandeep@dolmaadvisors.com::f9826362-a64e-449b-a7d4-f4279335ca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EC"/>
    <w:rsid w:val="00001909"/>
    <w:rsid w:val="00001FA3"/>
    <w:rsid w:val="000024A3"/>
    <w:rsid w:val="000041F0"/>
    <w:rsid w:val="00004270"/>
    <w:rsid w:val="000062F9"/>
    <w:rsid w:val="00022614"/>
    <w:rsid w:val="00024C02"/>
    <w:rsid w:val="00025722"/>
    <w:rsid w:val="0003337A"/>
    <w:rsid w:val="000340C4"/>
    <w:rsid w:val="00053829"/>
    <w:rsid w:val="00055C11"/>
    <w:rsid w:val="00057659"/>
    <w:rsid w:val="00063331"/>
    <w:rsid w:val="000643B8"/>
    <w:rsid w:val="0006589F"/>
    <w:rsid w:val="0006612F"/>
    <w:rsid w:val="00070796"/>
    <w:rsid w:val="00072DD5"/>
    <w:rsid w:val="00076392"/>
    <w:rsid w:val="00077842"/>
    <w:rsid w:val="00081FD5"/>
    <w:rsid w:val="000846CB"/>
    <w:rsid w:val="00086B0A"/>
    <w:rsid w:val="00095036"/>
    <w:rsid w:val="00096B1F"/>
    <w:rsid w:val="000A3FEF"/>
    <w:rsid w:val="000B43FD"/>
    <w:rsid w:val="000C29FE"/>
    <w:rsid w:val="000D4E0B"/>
    <w:rsid w:val="000F630F"/>
    <w:rsid w:val="000F6941"/>
    <w:rsid w:val="00103672"/>
    <w:rsid w:val="00105582"/>
    <w:rsid w:val="001063F2"/>
    <w:rsid w:val="00112358"/>
    <w:rsid w:val="00113CBC"/>
    <w:rsid w:val="0012542D"/>
    <w:rsid w:val="00131C13"/>
    <w:rsid w:val="001321C7"/>
    <w:rsid w:val="00135EE2"/>
    <w:rsid w:val="00136161"/>
    <w:rsid w:val="00146DF3"/>
    <w:rsid w:val="0015179A"/>
    <w:rsid w:val="001534FC"/>
    <w:rsid w:val="00166386"/>
    <w:rsid w:val="00167BA8"/>
    <w:rsid w:val="00173146"/>
    <w:rsid w:val="001758D9"/>
    <w:rsid w:val="00182D78"/>
    <w:rsid w:val="00187C3C"/>
    <w:rsid w:val="001A2AB3"/>
    <w:rsid w:val="001A5BC2"/>
    <w:rsid w:val="001B163D"/>
    <w:rsid w:val="001B4A16"/>
    <w:rsid w:val="001B5CD3"/>
    <w:rsid w:val="001B5D98"/>
    <w:rsid w:val="001B6062"/>
    <w:rsid w:val="001C05C1"/>
    <w:rsid w:val="001C0C01"/>
    <w:rsid w:val="001C4E2E"/>
    <w:rsid w:val="001D22E3"/>
    <w:rsid w:val="001D65D9"/>
    <w:rsid w:val="001D74ED"/>
    <w:rsid w:val="001D7B69"/>
    <w:rsid w:val="001E1B35"/>
    <w:rsid w:val="001E2F46"/>
    <w:rsid w:val="001E3A9B"/>
    <w:rsid w:val="001E7D19"/>
    <w:rsid w:val="001F683F"/>
    <w:rsid w:val="0020307B"/>
    <w:rsid w:val="00204800"/>
    <w:rsid w:val="002100E0"/>
    <w:rsid w:val="00212366"/>
    <w:rsid w:val="00214D14"/>
    <w:rsid w:val="0021584E"/>
    <w:rsid w:val="0021614F"/>
    <w:rsid w:val="00227DF1"/>
    <w:rsid w:val="0023665F"/>
    <w:rsid w:val="00240A1D"/>
    <w:rsid w:val="00245F0A"/>
    <w:rsid w:val="0024645F"/>
    <w:rsid w:val="00247E1E"/>
    <w:rsid w:val="00253896"/>
    <w:rsid w:val="0025546C"/>
    <w:rsid w:val="00261023"/>
    <w:rsid w:val="00262722"/>
    <w:rsid w:val="00264F1B"/>
    <w:rsid w:val="0026554A"/>
    <w:rsid w:val="0027047A"/>
    <w:rsid w:val="00276F46"/>
    <w:rsid w:val="0028669C"/>
    <w:rsid w:val="002909EA"/>
    <w:rsid w:val="00291DEE"/>
    <w:rsid w:val="0029320D"/>
    <w:rsid w:val="00295A4A"/>
    <w:rsid w:val="002966EB"/>
    <w:rsid w:val="002A03AF"/>
    <w:rsid w:val="002B74BC"/>
    <w:rsid w:val="002C1E8B"/>
    <w:rsid w:val="002C6914"/>
    <w:rsid w:val="002D46E9"/>
    <w:rsid w:val="002E2EC8"/>
    <w:rsid w:val="002E345C"/>
    <w:rsid w:val="002E4496"/>
    <w:rsid w:val="002E5694"/>
    <w:rsid w:val="002E638E"/>
    <w:rsid w:val="002F2118"/>
    <w:rsid w:val="002F23BB"/>
    <w:rsid w:val="00302FFC"/>
    <w:rsid w:val="003116F5"/>
    <w:rsid w:val="003212F4"/>
    <w:rsid w:val="00323F9A"/>
    <w:rsid w:val="003410BA"/>
    <w:rsid w:val="00341554"/>
    <w:rsid w:val="00341E2A"/>
    <w:rsid w:val="00346110"/>
    <w:rsid w:val="00350DAF"/>
    <w:rsid w:val="00351008"/>
    <w:rsid w:val="00351709"/>
    <w:rsid w:val="0036123F"/>
    <w:rsid w:val="003622A3"/>
    <w:rsid w:val="00371038"/>
    <w:rsid w:val="00372791"/>
    <w:rsid w:val="00387658"/>
    <w:rsid w:val="00390C40"/>
    <w:rsid w:val="00395757"/>
    <w:rsid w:val="0039678B"/>
    <w:rsid w:val="003A1A62"/>
    <w:rsid w:val="003A4A64"/>
    <w:rsid w:val="003A4BE2"/>
    <w:rsid w:val="003A7D0F"/>
    <w:rsid w:val="003B2D64"/>
    <w:rsid w:val="003B2ED5"/>
    <w:rsid w:val="003C0E15"/>
    <w:rsid w:val="003C49F9"/>
    <w:rsid w:val="003C7B82"/>
    <w:rsid w:val="003D7978"/>
    <w:rsid w:val="003E0D5A"/>
    <w:rsid w:val="003E3811"/>
    <w:rsid w:val="003F1F52"/>
    <w:rsid w:val="003F55F0"/>
    <w:rsid w:val="0040038A"/>
    <w:rsid w:val="00404EA9"/>
    <w:rsid w:val="0041073F"/>
    <w:rsid w:val="00422FAB"/>
    <w:rsid w:val="0042541C"/>
    <w:rsid w:val="004261B9"/>
    <w:rsid w:val="00432F6E"/>
    <w:rsid w:val="004454DE"/>
    <w:rsid w:val="004534B2"/>
    <w:rsid w:val="0045472F"/>
    <w:rsid w:val="0046394A"/>
    <w:rsid w:val="00467AEC"/>
    <w:rsid w:val="00470386"/>
    <w:rsid w:val="004749BC"/>
    <w:rsid w:val="004751C0"/>
    <w:rsid w:val="004902B8"/>
    <w:rsid w:val="00491E9F"/>
    <w:rsid w:val="0049578B"/>
    <w:rsid w:val="00495DF0"/>
    <w:rsid w:val="004A1A75"/>
    <w:rsid w:val="004A2110"/>
    <w:rsid w:val="004A7443"/>
    <w:rsid w:val="004B04E0"/>
    <w:rsid w:val="004B4D62"/>
    <w:rsid w:val="004B6F6A"/>
    <w:rsid w:val="004C1D7B"/>
    <w:rsid w:val="004C3318"/>
    <w:rsid w:val="004C674B"/>
    <w:rsid w:val="004D168A"/>
    <w:rsid w:val="004D51AD"/>
    <w:rsid w:val="004D6A0C"/>
    <w:rsid w:val="004E38D3"/>
    <w:rsid w:val="004E4F0C"/>
    <w:rsid w:val="004E71CB"/>
    <w:rsid w:val="0050260C"/>
    <w:rsid w:val="00504F2C"/>
    <w:rsid w:val="0050521B"/>
    <w:rsid w:val="00511ABD"/>
    <w:rsid w:val="00512D46"/>
    <w:rsid w:val="005140F0"/>
    <w:rsid w:val="00515376"/>
    <w:rsid w:val="005235DD"/>
    <w:rsid w:val="00523A2A"/>
    <w:rsid w:val="00526B57"/>
    <w:rsid w:val="005274C0"/>
    <w:rsid w:val="00533B69"/>
    <w:rsid w:val="00537707"/>
    <w:rsid w:val="00541181"/>
    <w:rsid w:val="00543027"/>
    <w:rsid w:val="00547198"/>
    <w:rsid w:val="00552C6A"/>
    <w:rsid w:val="0055419B"/>
    <w:rsid w:val="005543D1"/>
    <w:rsid w:val="00557DB2"/>
    <w:rsid w:val="00557E43"/>
    <w:rsid w:val="005623C6"/>
    <w:rsid w:val="005651FB"/>
    <w:rsid w:val="00572EDD"/>
    <w:rsid w:val="0057314D"/>
    <w:rsid w:val="005742E1"/>
    <w:rsid w:val="00575D73"/>
    <w:rsid w:val="00576791"/>
    <w:rsid w:val="005770E6"/>
    <w:rsid w:val="0058154B"/>
    <w:rsid w:val="0058273F"/>
    <w:rsid w:val="005861CD"/>
    <w:rsid w:val="00587188"/>
    <w:rsid w:val="005A208F"/>
    <w:rsid w:val="005A249F"/>
    <w:rsid w:val="005A7D06"/>
    <w:rsid w:val="005B5C43"/>
    <w:rsid w:val="005B7AF4"/>
    <w:rsid w:val="005B7ECF"/>
    <w:rsid w:val="005C1EC0"/>
    <w:rsid w:val="005D4358"/>
    <w:rsid w:val="005D5572"/>
    <w:rsid w:val="005E0A14"/>
    <w:rsid w:val="005E0BD5"/>
    <w:rsid w:val="005E1991"/>
    <w:rsid w:val="005F1B6E"/>
    <w:rsid w:val="00605950"/>
    <w:rsid w:val="006066F8"/>
    <w:rsid w:val="00606F75"/>
    <w:rsid w:val="00607BEC"/>
    <w:rsid w:val="0061307C"/>
    <w:rsid w:val="006143B2"/>
    <w:rsid w:val="00616048"/>
    <w:rsid w:val="006161A9"/>
    <w:rsid w:val="006170A0"/>
    <w:rsid w:val="0062486A"/>
    <w:rsid w:val="006254B7"/>
    <w:rsid w:val="006270DD"/>
    <w:rsid w:val="0063362C"/>
    <w:rsid w:val="00637574"/>
    <w:rsid w:val="00650AE7"/>
    <w:rsid w:val="00651BCC"/>
    <w:rsid w:val="00653AE1"/>
    <w:rsid w:val="006547EE"/>
    <w:rsid w:val="0065648C"/>
    <w:rsid w:val="00664048"/>
    <w:rsid w:val="0066788B"/>
    <w:rsid w:val="006811A5"/>
    <w:rsid w:val="00685365"/>
    <w:rsid w:val="00685A61"/>
    <w:rsid w:val="00693380"/>
    <w:rsid w:val="00696D87"/>
    <w:rsid w:val="006A6CFA"/>
    <w:rsid w:val="006B757A"/>
    <w:rsid w:val="006D033C"/>
    <w:rsid w:val="006D7276"/>
    <w:rsid w:val="006F36B1"/>
    <w:rsid w:val="006F48C2"/>
    <w:rsid w:val="006F5557"/>
    <w:rsid w:val="00716B01"/>
    <w:rsid w:val="00717417"/>
    <w:rsid w:val="0072360B"/>
    <w:rsid w:val="007259E2"/>
    <w:rsid w:val="00732908"/>
    <w:rsid w:val="007334E4"/>
    <w:rsid w:val="00734D86"/>
    <w:rsid w:val="007358C6"/>
    <w:rsid w:val="00743657"/>
    <w:rsid w:val="00751B83"/>
    <w:rsid w:val="00754B31"/>
    <w:rsid w:val="007605FD"/>
    <w:rsid w:val="0076378C"/>
    <w:rsid w:val="00772906"/>
    <w:rsid w:val="007773A1"/>
    <w:rsid w:val="00777E29"/>
    <w:rsid w:val="00782F54"/>
    <w:rsid w:val="007A176F"/>
    <w:rsid w:val="007A7AC0"/>
    <w:rsid w:val="007A7B19"/>
    <w:rsid w:val="007B25B3"/>
    <w:rsid w:val="007B69FF"/>
    <w:rsid w:val="007C1657"/>
    <w:rsid w:val="007C2FD5"/>
    <w:rsid w:val="007C45A8"/>
    <w:rsid w:val="007C6FBA"/>
    <w:rsid w:val="007D3720"/>
    <w:rsid w:val="007D5DC9"/>
    <w:rsid w:val="007E12D2"/>
    <w:rsid w:val="007E3DC7"/>
    <w:rsid w:val="007E70CF"/>
    <w:rsid w:val="00800116"/>
    <w:rsid w:val="008009D6"/>
    <w:rsid w:val="00803495"/>
    <w:rsid w:val="00804B2B"/>
    <w:rsid w:val="00807F8A"/>
    <w:rsid w:val="00815895"/>
    <w:rsid w:val="00815BE6"/>
    <w:rsid w:val="00817D8A"/>
    <w:rsid w:val="00817E57"/>
    <w:rsid w:val="00821D09"/>
    <w:rsid w:val="00822FEA"/>
    <w:rsid w:val="008321FC"/>
    <w:rsid w:val="0083556E"/>
    <w:rsid w:val="008379C0"/>
    <w:rsid w:val="008415A2"/>
    <w:rsid w:val="00845497"/>
    <w:rsid w:val="008473F5"/>
    <w:rsid w:val="0085132B"/>
    <w:rsid w:val="00851CDE"/>
    <w:rsid w:val="008559BC"/>
    <w:rsid w:val="00865A25"/>
    <w:rsid w:val="00867F9A"/>
    <w:rsid w:val="00873C15"/>
    <w:rsid w:val="0087532E"/>
    <w:rsid w:val="00877AFC"/>
    <w:rsid w:val="00880AE7"/>
    <w:rsid w:val="00880E33"/>
    <w:rsid w:val="0088593E"/>
    <w:rsid w:val="00885B79"/>
    <w:rsid w:val="00895B7B"/>
    <w:rsid w:val="008A15AF"/>
    <w:rsid w:val="008B496B"/>
    <w:rsid w:val="008B4C92"/>
    <w:rsid w:val="008B6894"/>
    <w:rsid w:val="008B7C94"/>
    <w:rsid w:val="008C2864"/>
    <w:rsid w:val="008C6FA7"/>
    <w:rsid w:val="008C7EA3"/>
    <w:rsid w:val="008E2CFB"/>
    <w:rsid w:val="008E2EAB"/>
    <w:rsid w:val="008E6AEB"/>
    <w:rsid w:val="008F4065"/>
    <w:rsid w:val="008F6712"/>
    <w:rsid w:val="00900ECC"/>
    <w:rsid w:val="00903CFF"/>
    <w:rsid w:val="009109F4"/>
    <w:rsid w:val="009110E0"/>
    <w:rsid w:val="00916DCB"/>
    <w:rsid w:val="00917633"/>
    <w:rsid w:val="009376B5"/>
    <w:rsid w:val="00944642"/>
    <w:rsid w:val="00945563"/>
    <w:rsid w:val="009479E6"/>
    <w:rsid w:val="009505DD"/>
    <w:rsid w:val="00952362"/>
    <w:rsid w:val="00957F7E"/>
    <w:rsid w:val="00961D5B"/>
    <w:rsid w:val="009620C8"/>
    <w:rsid w:val="00963C6D"/>
    <w:rsid w:val="00964209"/>
    <w:rsid w:val="009677EB"/>
    <w:rsid w:val="00971EA4"/>
    <w:rsid w:val="009731E6"/>
    <w:rsid w:val="00981E0E"/>
    <w:rsid w:val="0098571B"/>
    <w:rsid w:val="00985D6A"/>
    <w:rsid w:val="00987BE9"/>
    <w:rsid w:val="00991E6E"/>
    <w:rsid w:val="00993674"/>
    <w:rsid w:val="009A10CA"/>
    <w:rsid w:val="009B21E6"/>
    <w:rsid w:val="009B6BCB"/>
    <w:rsid w:val="009C777D"/>
    <w:rsid w:val="009D0578"/>
    <w:rsid w:val="009D22B0"/>
    <w:rsid w:val="009D7CFD"/>
    <w:rsid w:val="009D7DF7"/>
    <w:rsid w:val="009E0E7C"/>
    <w:rsid w:val="009E427B"/>
    <w:rsid w:val="009E438E"/>
    <w:rsid w:val="009E5B3A"/>
    <w:rsid w:val="00A01687"/>
    <w:rsid w:val="00A01D4D"/>
    <w:rsid w:val="00A03553"/>
    <w:rsid w:val="00A04CBB"/>
    <w:rsid w:val="00A069CA"/>
    <w:rsid w:val="00A116DF"/>
    <w:rsid w:val="00A2211C"/>
    <w:rsid w:val="00A22BA3"/>
    <w:rsid w:val="00A347DC"/>
    <w:rsid w:val="00A34EF2"/>
    <w:rsid w:val="00A42CCB"/>
    <w:rsid w:val="00A50B9B"/>
    <w:rsid w:val="00A51A99"/>
    <w:rsid w:val="00A53F83"/>
    <w:rsid w:val="00A5753F"/>
    <w:rsid w:val="00A66689"/>
    <w:rsid w:val="00A66C5A"/>
    <w:rsid w:val="00A70064"/>
    <w:rsid w:val="00A70F0A"/>
    <w:rsid w:val="00A77E82"/>
    <w:rsid w:val="00A8129D"/>
    <w:rsid w:val="00A84D8E"/>
    <w:rsid w:val="00A971E5"/>
    <w:rsid w:val="00A97EF9"/>
    <w:rsid w:val="00AA44CC"/>
    <w:rsid w:val="00AB0A76"/>
    <w:rsid w:val="00AB0FDB"/>
    <w:rsid w:val="00AB359C"/>
    <w:rsid w:val="00AB43EB"/>
    <w:rsid w:val="00AC544A"/>
    <w:rsid w:val="00AD633B"/>
    <w:rsid w:val="00AD6A02"/>
    <w:rsid w:val="00AE03FA"/>
    <w:rsid w:val="00AE1A1C"/>
    <w:rsid w:val="00B02658"/>
    <w:rsid w:val="00B02AD5"/>
    <w:rsid w:val="00B11B68"/>
    <w:rsid w:val="00B21F82"/>
    <w:rsid w:val="00B30514"/>
    <w:rsid w:val="00B374A4"/>
    <w:rsid w:val="00B439EE"/>
    <w:rsid w:val="00B43C3F"/>
    <w:rsid w:val="00B47F58"/>
    <w:rsid w:val="00B55CDE"/>
    <w:rsid w:val="00B6171D"/>
    <w:rsid w:val="00B6371B"/>
    <w:rsid w:val="00B70742"/>
    <w:rsid w:val="00B718F8"/>
    <w:rsid w:val="00B719F2"/>
    <w:rsid w:val="00B72875"/>
    <w:rsid w:val="00B731E6"/>
    <w:rsid w:val="00B7471C"/>
    <w:rsid w:val="00B751E3"/>
    <w:rsid w:val="00B81C25"/>
    <w:rsid w:val="00B83CBF"/>
    <w:rsid w:val="00B8582C"/>
    <w:rsid w:val="00B87341"/>
    <w:rsid w:val="00B87A3D"/>
    <w:rsid w:val="00B95F1A"/>
    <w:rsid w:val="00BA6F0C"/>
    <w:rsid w:val="00BA7267"/>
    <w:rsid w:val="00BA726C"/>
    <w:rsid w:val="00BA754D"/>
    <w:rsid w:val="00BA7B9F"/>
    <w:rsid w:val="00BA7F6A"/>
    <w:rsid w:val="00BB1B96"/>
    <w:rsid w:val="00BB21CE"/>
    <w:rsid w:val="00BB5B00"/>
    <w:rsid w:val="00BC5DB0"/>
    <w:rsid w:val="00BD1155"/>
    <w:rsid w:val="00BD1A70"/>
    <w:rsid w:val="00BD4E19"/>
    <w:rsid w:val="00BD7548"/>
    <w:rsid w:val="00BE0188"/>
    <w:rsid w:val="00BE0CD8"/>
    <w:rsid w:val="00BE4C0E"/>
    <w:rsid w:val="00BE55EE"/>
    <w:rsid w:val="00BE5760"/>
    <w:rsid w:val="00BF4F60"/>
    <w:rsid w:val="00BF7255"/>
    <w:rsid w:val="00C01026"/>
    <w:rsid w:val="00C05387"/>
    <w:rsid w:val="00C06D8C"/>
    <w:rsid w:val="00C07983"/>
    <w:rsid w:val="00C10920"/>
    <w:rsid w:val="00C10DC1"/>
    <w:rsid w:val="00C162CC"/>
    <w:rsid w:val="00C17651"/>
    <w:rsid w:val="00C228C4"/>
    <w:rsid w:val="00C25769"/>
    <w:rsid w:val="00C25A24"/>
    <w:rsid w:val="00C31F85"/>
    <w:rsid w:val="00C40F53"/>
    <w:rsid w:val="00C50BBF"/>
    <w:rsid w:val="00C531F5"/>
    <w:rsid w:val="00C55719"/>
    <w:rsid w:val="00C6122F"/>
    <w:rsid w:val="00C6243B"/>
    <w:rsid w:val="00C62EC5"/>
    <w:rsid w:val="00C66B9F"/>
    <w:rsid w:val="00C70FE8"/>
    <w:rsid w:val="00C7138F"/>
    <w:rsid w:val="00C719D8"/>
    <w:rsid w:val="00C732FF"/>
    <w:rsid w:val="00C8232B"/>
    <w:rsid w:val="00C877E1"/>
    <w:rsid w:val="00C95001"/>
    <w:rsid w:val="00CB1E2A"/>
    <w:rsid w:val="00CB1FFA"/>
    <w:rsid w:val="00CB325A"/>
    <w:rsid w:val="00CC1E55"/>
    <w:rsid w:val="00CC2357"/>
    <w:rsid w:val="00CC2716"/>
    <w:rsid w:val="00CC5BDB"/>
    <w:rsid w:val="00CC5C36"/>
    <w:rsid w:val="00CC6A98"/>
    <w:rsid w:val="00CC6B33"/>
    <w:rsid w:val="00CC7725"/>
    <w:rsid w:val="00CD0CA7"/>
    <w:rsid w:val="00CF127B"/>
    <w:rsid w:val="00CF6A44"/>
    <w:rsid w:val="00CF6C31"/>
    <w:rsid w:val="00D04ED9"/>
    <w:rsid w:val="00D05614"/>
    <w:rsid w:val="00D05F41"/>
    <w:rsid w:val="00D07FA9"/>
    <w:rsid w:val="00D16137"/>
    <w:rsid w:val="00D16D35"/>
    <w:rsid w:val="00D36359"/>
    <w:rsid w:val="00D42F87"/>
    <w:rsid w:val="00D5535B"/>
    <w:rsid w:val="00D61BDD"/>
    <w:rsid w:val="00D704DE"/>
    <w:rsid w:val="00D70A5B"/>
    <w:rsid w:val="00D7551A"/>
    <w:rsid w:val="00D83AB4"/>
    <w:rsid w:val="00D859EC"/>
    <w:rsid w:val="00D9179B"/>
    <w:rsid w:val="00D938FB"/>
    <w:rsid w:val="00D97349"/>
    <w:rsid w:val="00DA0F80"/>
    <w:rsid w:val="00DA3F65"/>
    <w:rsid w:val="00DA63F1"/>
    <w:rsid w:val="00DB10A8"/>
    <w:rsid w:val="00DB111D"/>
    <w:rsid w:val="00DB21F9"/>
    <w:rsid w:val="00DB7B09"/>
    <w:rsid w:val="00DC6B14"/>
    <w:rsid w:val="00DD036D"/>
    <w:rsid w:val="00DD21F0"/>
    <w:rsid w:val="00DE3A18"/>
    <w:rsid w:val="00DE4ACF"/>
    <w:rsid w:val="00DE6BE7"/>
    <w:rsid w:val="00DE70A0"/>
    <w:rsid w:val="00DE745D"/>
    <w:rsid w:val="00DE7623"/>
    <w:rsid w:val="00DF4258"/>
    <w:rsid w:val="00DF56EF"/>
    <w:rsid w:val="00E00656"/>
    <w:rsid w:val="00E03510"/>
    <w:rsid w:val="00E15328"/>
    <w:rsid w:val="00E16883"/>
    <w:rsid w:val="00E24EAB"/>
    <w:rsid w:val="00E27283"/>
    <w:rsid w:val="00E27A86"/>
    <w:rsid w:val="00E42E0E"/>
    <w:rsid w:val="00E55766"/>
    <w:rsid w:val="00E6272C"/>
    <w:rsid w:val="00E651C0"/>
    <w:rsid w:val="00E67B34"/>
    <w:rsid w:val="00E7312A"/>
    <w:rsid w:val="00E766BA"/>
    <w:rsid w:val="00E77997"/>
    <w:rsid w:val="00E77D58"/>
    <w:rsid w:val="00E81006"/>
    <w:rsid w:val="00E85A10"/>
    <w:rsid w:val="00E861D9"/>
    <w:rsid w:val="00E87C66"/>
    <w:rsid w:val="00E922CB"/>
    <w:rsid w:val="00E9401B"/>
    <w:rsid w:val="00EA2C0F"/>
    <w:rsid w:val="00EA378E"/>
    <w:rsid w:val="00EA3E4D"/>
    <w:rsid w:val="00EA7F2D"/>
    <w:rsid w:val="00EC2D30"/>
    <w:rsid w:val="00EC40E8"/>
    <w:rsid w:val="00ED13E4"/>
    <w:rsid w:val="00EE3F3E"/>
    <w:rsid w:val="00EE4416"/>
    <w:rsid w:val="00EE5240"/>
    <w:rsid w:val="00EF08BB"/>
    <w:rsid w:val="00EF3512"/>
    <w:rsid w:val="00EF37EB"/>
    <w:rsid w:val="00EF654F"/>
    <w:rsid w:val="00F04743"/>
    <w:rsid w:val="00F13462"/>
    <w:rsid w:val="00F143CD"/>
    <w:rsid w:val="00F238D6"/>
    <w:rsid w:val="00F41EFA"/>
    <w:rsid w:val="00F42C4B"/>
    <w:rsid w:val="00F5058C"/>
    <w:rsid w:val="00F51E83"/>
    <w:rsid w:val="00F56135"/>
    <w:rsid w:val="00F605E0"/>
    <w:rsid w:val="00F609DE"/>
    <w:rsid w:val="00F61FFB"/>
    <w:rsid w:val="00F646EF"/>
    <w:rsid w:val="00F708A1"/>
    <w:rsid w:val="00F71B0E"/>
    <w:rsid w:val="00F8060B"/>
    <w:rsid w:val="00F80F1D"/>
    <w:rsid w:val="00F828CB"/>
    <w:rsid w:val="00F9156A"/>
    <w:rsid w:val="00F947E3"/>
    <w:rsid w:val="00F958B8"/>
    <w:rsid w:val="00FA1058"/>
    <w:rsid w:val="00FA1249"/>
    <w:rsid w:val="00FA3113"/>
    <w:rsid w:val="00FA5683"/>
    <w:rsid w:val="00FB5E6F"/>
    <w:rsid w:val="00FB6424"/>
    <w:rsid w:val="00FC5E6D"/>
    <w:rsid w:val="00FD5516"/>
    <w:rsid w:val="00FD5D29"/>
    <w:rsid w:val="00FD64EA"/>
    <w:rsid w:val="00FE1451"/>
    <w:rsid w:val="00FE27E4"/>
    <w:rsid w:val="00FE3494"/>
    <w:rsid w:val="00FF6DDA"/>
    <w:rsid w:val="00FF76E0"/>
  </w:rsids>
  <m:mathPr>
    <m:mathFont m:val="Cambria Math"/>
    <m:brkBin m:val="before"/>
    <m:brkBinSub m:val="--"/>
    <m:smallFrac m:val="0"/>
    <m:dispDef m:val="0"/>
    <m:lMargin m:val="0"/>
    <m:rMargin m:val="0"/>
    <m:defJc m:val="centerGroup"/>
    <m:wrapRight/>
    <m:intLim m:val="subSup"/>
    <m:naryLim m:val="subSup"/>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C13BF56"/>
  <w15:docId w15:val="{63D8E3E7-3788-44C7-A984-B49F77AE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357"/>
    <w:rPr>
      <w:sz w:val="24"/>
      <w:szCs w:val="24"/>
    </w:rPr>
  </w:style>
  <w:style w:type="paragraph" w:styleId="Heading1">
    <w:name w:val="heading 1"/>
    <w:basedOn w:val="Normal"/>
    <w:link w:val="Heading1Char"/>
    <w:qFormat/>
    <w:rsid w:val="00351709"/>
    <w:pPr>
      <w:widowControl w:val="0"/>
      <w:overflowPunct w:val="0"/>
      <w:autoSpaceDE w:val="0"/>
      <w:autoSpaceDN w:val="0"/>
      <w:adjustRightInd w:val="0"/>
      <w:spacing w:after="0"/>
      <w:outlineLvl w:val="0"/>
    </w:pPr>
    <w:rPr>
      <w:rFonts w:ascii="Arial" w:eastAsia="Times New Roman" w:hAnsi="Arial" w:cs="Arial"/>
      <w:b/>
      <w:bCs/>
      <w:color w:val="000000"/>
      <w:kern w:val="30"/>
      <w:sz w:val="20"/>
      <w:szCs w:val="20"/>
      <w:u w:val="single"/>
      <w:lang w:eastAsia="en-US"/>
    </w:rPr>
  </w:style>
  <w:style w:type="paragraph" w:styleId="Heading2">
    <w:name w:val="heading 2"/>
    <w:basedOn w:val="Normal"/>
    <w:link w:val="Heading2Char"/>
    <w:semiHidden/>
    <w:unhideWhenUsed/>
    <w:qFormat/>
    <w:rsid w:val="00351709"/>
    <w:pPr>
      <w:widowControl w:val="0"/>
      <w:overflowPunct w:val="0"/>
      <w:autoSpaceDE w:val="0"/>
      <w:autoSpaceDN w:val="0"/>
      <w:adjustRightInd w:val="0"/>
      <w:spacing w:after="0"/>
      <w:outlineLvl w:val="1"/>
    </w:pPr>
    <w:rPr>
      <w:rFonts w:ascii="Arial" w:eastAsia="Times New Roman" w:hAnsi="Arial" w:cs="Arial"/>
      <w:color w:val="000000"/>
      <w:kern w:val="30"/>
      <w:sz w:val="20"/>
      <w:szCs w:val="20"/>
      <w:u w:val="single"/>
      <w:lang w:eastAsia="en-US"/>
    </w:rPr>
  </w:style>
  <w:style w:type="paragraph" w:styleId="Heading3">
    <w:name w:val="heading 3"/>
    <w:basedOn w:val="Normal"/>
    <w:next w:val="Normal"/>
    <w:link w:val="Heading3Char"/>
    <w:semiHidden/>
    <w:unhideWhenUsed/>
    <w:qFormat/>
    <w:rsid w:val="00351709"/>
    <w:pPr>
      <w:keepNext/>
      <w:pBdr>
        <w:bottom w:val="single" w:sz="4" w:space="1" w:color="auto"/>
      </w:pBdr>
      <w:spacing w:after="0"/>
      <w:outlineLvl w:val="2"/>
    </w:pPr>
    <w:rPr>
      <w:rFonts w:ascii="Californian FB" w:eastAsia="Times New Roman" w:hAnsi="Californian FB" w:cs="Arial"/>
      <w:b/>
      <w:sz w:val="32"/>
      <w:szCs w:val="32"/>
      <w:lang w:eastAsia="en-US"/>
    </w:rPr>
  </w:style>
  <w:style w:type="paragraph" w:styleId="Heading4">
    <w:name w:val="heading 4"/>
    <w:basedOn w:val="Normal"/>
    <w:link w:val="Heading4Char"/>
    <w:semiHidden/>
    <w:unhideWhenUsed/>
    <w:qFormat/>
    <w:rsid w:val="00351709"/>
    <w:pPr>
      <w:widowControl w:val="0"/>
      <w:overflowPunct w:val="0"/>
      <w:autoSpaceDE w:val="0"/>
      <w:autoSpaceDN w:val="0"/>
      <w:adjustRightInd w:val="0"/>
      <w:spacing w:before="240" w:after="0"/>
      <w:outlineLvl w:val="3"/>
    </w:pPr>
    <w:rPr>
      <w:rFonts w:ascii="Arial" w:eastAsia="Times New Roman" w:hAnsi="Arial" w:cs="Arial"/>
      <w:b/>
      <w:bCs/>
      <w:color w:val="000000"/>
      <w:kern w:val="30"/>
      <w:sz w:val="20"/>
      <w:szCs w:val="20"/>
      <w:lang w:eastAsia="en-US"/>
    </w:rPr>
  </w:style>
  <w:style w:type="paragraph" w:styleId="Heading5">
    <w:name w:val="heading 5"/>
    <w:basedOn w:val="Normal"/>
    <w:next w:val="BodyText"/>
    <w:link w:val="Heading5Char"/>
    <w:semiHidden/>
    <w:unhideWhenUsed/>
    <w:qFormat/>
    <w:rsid w:val="00351709"/>
    <w:pPr>
      <w:tabs>
        <w:tab w:val="num" w:pos="3600"/>
      </w:tabs>
      <w:snapToGrid w:val="0"/>
      <w:spacing w:after="240"/>
      <w:ind w:left="3600" w:hanging="720"/>
      <w:jc w:val="both"/>
      <w:outlineLvl w:val="4"/>
    </w:pPr>
    <w:rPr>
      <w:rFonts w:ascii="Times New Roman" w:eastAsia="Times New Roman" w:hAnsi="Times New Roman" w:cs="Times New Roman"/>
      <w:szCs w:val="20"/>
      <w:lang w:eastAsia="en-US"/>
    </w:rPr>
  </w:style>
  <w:style w:type="paragraph" w:styleId="Heading6">
    <w:name w:val="heading 6"/>
    <w:basedOn w:val="Normal"/>
    <w:next w:val="BodyText"/>
    <w:link w:val="Heading6Char"/>
    <w:semiHidden/>
    <w:unhideWhenUsed/>
    <w:qFormat/>
    <w:rsid w:val="00351709"/>
    <w:pPr>
      <w:tabs>
        <w:tab w:val="num" w:pos="4320"/>
      </w:tabs>
      <w:spacing w:after="240"/>
      <w:ind w:left="4320" w:hanging="720"/>
      <w:jc w:val="both"/>
      <w:outlineLvl w:val="5"/>
    </w:pPr>
    <w:rPr>
      <w:rFonts w:ascii="Times New Roman" w:eastAsia="Times New Roman" w:hAnsi="Times New Roman" w:cs="Times New Roman"/>
      <w:szCs w:val="20"/>
      <w:lang w:eastAsia="en-US"/>
    </w:rPr>
  </w:style>
  <w:style w:type="paragraph" w:styleId="Heading7">
    <w:name w:val="heading 7"/>
    <w:basedOn w:val="Normal"/>
    <w:link w:val="Heading7Char"/>
    <w:semiHidden/>
    <w:unhideWhenUsed/>
    <w:qFormat/>
    <w:rsid w:val="00351709"/>
    <w:pPr>
      <w:keepNext/>
      <w:widowControl w:val="0"/>
      <w:tabs>
        <w:tab w:val="left" w:pos="1440"/>
        <w:tab w:val="left" w:pos="4320"/>
        <w:tab w:val="left" w:pos="6120"/>
      </w:tabs>
      <w:overflowPunct w:val="0"/>
      <w:adjustRightInd w:val="0"/>
      <w:spacing w:after="0"/>
      <w:outlineLvl w:val="6"/>
    </w:pPr>
    <w:rPr>
      <w:rFonts w:ascii="Times New Roman" w:eastAsia="Times New Roman" w:hAnsi="Times New Roman" w:cs="Times New Roman"/>
      <w:b/>
      <w:bCs/>
      <w:kern w:val="28"/>
      <w:lang w:eastAsia="en-US"/>
    </w:rPr>
  </w:style>
  <w:style w:type="paragraph" w:styleId="Heading8">
    <w:name w:val="heading 8"/>
    <w:basedOn w:val="Normal"/>
    <w:next w:val="BodyText"/>
    <w:link w:val="Heading8Char"/>
    <w:semiHidden/>
    <w:unhideWhenUsed/>
    <w:qFormat/>
    <w:rsid w:val="00351709"/>
    <w:pPr>
      <w:tabs>
        <w:tab w:val="num" w:pos="5760"/>
      </w:tabs>
      <w:spacing w:after="240"/>
      <w:ind w:left="5760" w:hanging="720"/>
      <w:jc w:val="both"/>
      <w:outlineLvl w:val="7"/>
    </w:pPr>
    <w:rPr>
      <w:rFonts w:ascii="Times New Roman" w:eastAsia="Times New Roman" w:hAnsi="Times New Roman" w:cs="Times New Roman"/>
      <w:szCs w:val="20"/>
      <w:lang w:eastAsia="en-US"/>
    </w:rPr>
  </w:style>
  <w:style w:type="paragraph" w:styleId="Heading9">
    <w:name w:val="heading 9"/>
    <w:basedOn w:val="Normal"/>
    <w:next w:val="BodyText"/>
    <w:link w:val="Heading9Char"/>
    <w:semiHidden/>
    <w:unhideWhenUsed/>
    <w:qFormat/>
    <w:rsid w:val="00351709"/>
    <w:pPr>
      <w:tabs>
        <w:tab w:val="num" w:pos="6480"/>
      </w:tabs>
      <w:spacing w:after="240"/>
      <w:ind w:left="6480" w:hanging="720"/>
      <w:jc w:val="both"/>
      <w:outlineLvl w:val="8"/>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904C1"/>
    <w:rPr>
      <w:rFonts w:ascii="Lucida Grande" w:hAnsi="Lucida Grande"/>
      <w:sz w:val="18"/>
      <w:szCs w:val="18"/>
    </w:rPr>
  </w:style>
  <w:style w:type="paragraph" w:styleId="Header">
    <w:name w:val="header"/>
    <w:basedOn w:val="Normal"/>
    <w:link w:val="HeaderChar"/>
    <w:uiPriority w:val="99"/>
    <w:unhideWhenUsed/>
    <w:rsid w:val="00467AEC"/>
    <w:pPr>
      <w:tabs>
        <w:tab w:val="center" w:pos="4320"/>
        <w:tab w:val="right" w:pos="8640"/>
      </w:tabs>
      <w:spacing w:after="0"/>
    </w:pPr>
  </w:style>
  <w:style w:type="character" w:customStyle="1" w:styleId="HeaderChar">
    <w:name w:val="Header Char"/>
    <w:basedOn w:val="DefaultParagraphFont"/>
    <w:link w:val="Header"/>
    <w:uiPriority w:val="99"/>
    <w:rsid w:val="00467AEC"/>
    <w:rPr>
      <w:sz w:val="24"/>
      <w:szCs w:val="24"/>
    </w:rPr>
  </w:style>
  <w:style w:type="paragraph" w:styleId="Footer">
    <w:name w:val="footer"/>
    <w:basedOn w:val="Normal"/>
    <w:link w:val="FooterChar"/>
    <w:uiPriority w:val="99"/>
    <w:unhideWhenUsed/>
    <w:rsid w:val="00467AEC"/>
    <w:pPr>
      <w:tabs>
        <w:tab w:val="center" w:pos="4320"/>
        <w:tab w:val="right" w:pos="8640"/>
      </w:tabs>
      <w:spacing w:after="0"/>
    </w:pPr>
  </w:style>
  <w:style w:type="character" w:customStyle="1" w:styleId="FooterChar">
    <w:name w:val="Footer Char"/>
    <w:basedOn w:val="DefaultParagraphFont"/>
    <w:link w:val="Footer"/>
    <w:uiPriority w:val="99"/>
    <w:rsid w:val="00467AEC"/>
    <w:rPr>
      <w:sz w:val="24"/>
      <w:szCs w:val="24"/>
    </w:rPr>
  </w:style>
  <w:style w:type="character" w:styleId="Strong">
    <w:name w:val="Strong"/>
    <w:uiPriority w:val="22"/>
    <w:qFormat/>
    <w:rsid w:val="00B374A4"/>
    <w:rPr>
      <w:b/>
      <w:bCs/>
    </w:rPr>
  </w:style>
  <w:style w:type="character" w:styleId="Hyperlink">
    <w:name w:val="Hyperlink"/>
    <w:basedOn w:val="DefaultParagraphFont"/>
    <w:uiPriority w:val="99"/>
    <w:unhideWhenUsed/>
    <w:rsid w:val="00B374A4"/>
    <w:rPr>
      <w:color w:val="0000FF"/>
      <w:u w:val="single"/>
    </w:rPr>
  </w:style>
  <w:style w:type="paragraph" w:customStyle="1" w:styleId="dulcestyle">
    <w:name w:val="dulcestyle"/>
    <w:basedOn w:val="Normal"/>
    <w:uiPriority w:val="99"/>
    <w:rsid w:val="00B374A4"/>
    <w:pPr>
      <w:spacing w:before="100" w:beforeAutospacing="1" w:after="100" w:afterAutospacing="1"/>
    </w:pPr>
    <w:rPr>
      <w:rFonts w:ascii="Times New Roman" w:eastAsiaTheme="minorHAnsi" w:hAnsi="Times New Roman" w:cs="Times New Roman"/>
      <w:lang w:eastAsia="en-US"/>
    </w:rPr>
  </w:style>
  <w:style w:type="character" w:customStyle="1" w:styleId="Heading1Char">
    <w:name w:val="Heading 1 Char"/>
    <w:basedOn w:val="DefaultParagraphFont"/>
    <w:link w:val="Heading1"/>
    <w:rsid w:val="00351709"/>
    <w:rPr>
      <w:rFonts w:ascii="Arial" w:eastAsia="Times New Roman" w:hAnsi="Arial" w:cs="Arial"/>
      <w:b/>
      <w:bCs/>
      <w:color w:val="000000"/>
      <w:kern w:val="30"/>
      <w:u w:val="single"/>
      <w:lang w:eastAsia="en-US"/>
    </w:rPr>
  </w:style>
  <w:style w:type="character" w:customStyle="1" w:styleId="Heading2Char">
    <w:name w:val="Heading 2 Char"/>
    <w:basedOn w:val="DefaultParagraphFont"/>
    <w:link w:val="Heading2"/>
    <w:semiHidden/>
    <w:rsid w:val="00351709"/>
    <w:rPr>
      <w:rFonts w:ascii="Arial" w:eastAsia="Times New Roman" w:hAnsi="Arial" w:cs="Arial"/>
      <w:color w:val="000000"/>
      <w:kern w:val="30"/>
      <w:u w:val="single"/>
      <w:lang w:eastAsia="en-US"/>
    </w:rPr>
  </w:style>
  <w:style w:type="character" w:customStyle="1" w:styleId="Heading3Char">
    <w:name w:val="Heading 3 Char"/>
    <w:basedOn w:val="DefaultParagraphFont"/>
    <w:link w:val="Heading3"/>
    <w:semiHidden/>
    <w:rsid w:val="00351709"/>
    <w:rPr>
      <w:rFonts w:ascii="Californian FB" w:eastAsia="Times New Roman" w:hAnsi="Californian FB" w:cs="Arial"/>
      <w:b/>
      <w:sz w:val="32"/>
      <w:szCs w:val="32"/>
      <w:lang w:eastAsia="en-US"/>
    </w:rPr>
  </w:style>
  <w:style w:type="character" w:customStyle="1" w:styleId="Heading4Char">
    <w:name w:val="Heading 4 Char"/>
    <w:basedOn w:val="DefaultParagraphFont"/>
    <w:link w:val="Heading4"/>
    <w:semiHidden/>
    <w:rsid w:val="00351709"/>
    <w:rPr>
      <w:rFonts w:ascii="Arial" w:eastAsia="Times New Roman" w:hAnsi="Arial" w:cs="Arial"/>
      <w:b/>
      <w:bCs/>
      <w:color w:val="000000"/>
      <w:kern w:val="30"/>
      <w:lang w:eastAsia="en-US"/>
    </w:rPr>
  </w:style>
  <w:style w:type="character" w:customStyle="1" w:styleId="Heading5Char">
    <w:name w:val="Heading 5 Char"/>
    <w:basedOn w:val="DefaultParagraphFont"/>
    <w:link w:val="Heading5"/>
    <w:semiHidden/>
    <w:rsid w:val="00351709"/>
    <w:rPr>
      <w:rFonts w:ascii="Times New Roman" w:eastAsia="Times New Roman" w:hAnsi="Times New Roman" w:cs="Times New Roman"/>
      <w:sz w:val="24"/>
      <w:lang w:eastAsia="en-US"/>
    </w:rPr>
  </w:style>
  <w:style w:type="character" w:customStyle="1" w:styleId="Heading6Char">
    <w:name w:val="Heading 6 Char"/>
    <w:basedOn w:val="DefaultParagraphFont"/>
    <w:link w:val="Heading6"/>
    <w:semiHidden/>
    <w:rsid w:val="00351709"/>
    <w:rPr>
      <w:rFonts w:ascii="Times New Roman" w:eastAsia="Times New Roman" w:hAnsi="Times New Roman" w:cs="Times New Roman"/>
      <w:sz w:val="24"/>
      <w:lang w:eastAsia="en-US"/>
    </w:rPr>
  </w:style>
  <w:style w:type="character" w:customStyle="1" w:styleId="Heading7Char">
    <w:name w:val="Heading 7 Char"/>
    <w:basedOn w:val="DefaultParagraphFont"/>
    <w:link w:val="Heading7"/>
    <w:semiHidden/>
    <w:rsid w:val="00351709"/>
    <w:rPr>
      <w:rFonts w:ascii="Times New Roman" w:eastAsia="Times New Roman" w:hAnsi="Times New Roman" w:cs="Times New Roman"/>
      <w:b/>
      <w:bCs/>
      <w:kern w:val="28"/>
      <w:sz w:val="24"/>
      <w:szCs w:val="24"/>
      <w:lang w:eastAsia="en-US"/>
    </w:rPr>
  </w:style>
  <w:style w:type="character" w:customStyle="1" w:styleId="Heading8Char">
    <w:name w:val="Heading 8 Char"/>
    <w:basedOn w:val="DefaultParagraphFont"/>
    <w:link w:val="Heading8"/>
    <w:semiHidden/>
    <w:rsid w:val="00351709"/>
    <w:rPr>
      <w:rFonts w:ascii="Times New Roman" w:eastAsia="Times New Roman" w:hAnsi="Times New Roman" w:cs="Times New Roman"/>
      <w:sz w:val="24"/>
      <w:lang w:eastAsia="en-US"/>
    </w:rPr>
  </w:style>
  <w:style w:type="character" w:customStyle="1" w:styleId="Heading9Char">
    <w:name w:val="Heading 9 Char"/>
    <w:basedOn w:val="DefaultParagraphFont"/>
    <w:link w:val="Heading9"/>
    <w:semiHidden/>
    <w:rsid w:val="00351709"/>
    <w:rPr>
      <w:rFonts w:ascii="Times New Roman" w:eastAsia="Times New Roman" w:hAnsi="Times New Roman" w:cs="Times New Roman"/>
      <w:sz w:val="24"/>
      <w:lang w:eastAsia="en-US"/>
    </w:rPr>
  </w:style>
  <w:style w:type="character" w:styleId="FollowedHyperlink">
    <w:name w:val="FollowedHyperlink"/>
    <w:basedOn w:val="DefaultParagraphFont"/>
    <w:uiPriority w:val="99"/>
    <w:semiHidden/>
    <w:unhideWhenUsed/>
    <w:rsid w:val="00351709"/>
    <w:rPr>
      <w:color w:val="800080" w:themeColor="followedHyperlink"/>
      <w:u w:val="single"/>
    </w:rPr>
  </w:style>
  <w:style w:type="paragraph" w:styleId="BodyText">
    <w:name w:val="Body Text"/>
    <w:basedOn w:val="Normal"/>
    <w:link w:val="BodyTextChar"/>
    <w:unhideWhenUsed/>
    <w:rsid w:val="00351709"/>
    <w:pPr>
      <w:widowControl w:val="0"/>
      <w:overflowPunct w:val="0"/>
      <w:adjustRightInd w:val="0"/>
      <w:spacing w:after="0"/>
    </w:pPr>
    <w:rPr>
      <w:rFonts w:ascii="Times New Roman" w:eastAsia="Times New Roman" w:hAnsi="Times New Roman" w:cs="Times New Roman"/>
      <w:kern w:val="28"/>
      <w:lang w:eastAsia="en-US"/>
    </w:rPr>
  </w:style>
  <w:style w:type="character" w:customStyle="1" w:styleId="BodyTextChar">
    <w:name w:val="Body Text Char"/>
    <w:basedOn w:val="DefaultParagraphFont"/>
    <w:link w:val="BodyText"/>
    <w:rsid w:val="00351709"/>
    <w:rPr>
      <w:rFonts w:ascii="Times New Roman" w:eastAsia="Times New Roman" w:hAnsi="Times New Roman" w:cs="Times New Roman"/>
      <w:kern w:val="28"/>
      <w:sz w:val="24"/>
      <w:szCs w:val="24"/>
      <w:lang w:eastAsia="en-US"/>
    </w:rPr>
  </w:style>
  <w:style w:type="paragraph" w:styleId="TOC1">
    <w:name w:val="toc 1"/>
    <w:basedOn w:val="Normal"/>
    <w:next w:val="Normal"/>
    <w:autoRedefine/>
    <w:uiPriority w:val="39"/>
    <w:unhideWhenUsed/>
    <w:rsid w:val="00E7312A"/>
    <w:pPr>
      <w:widowControl w:val="0"/>
      <w:tabs>
        <w:tab w:val="right" w:leader="dot" w:pos="9350"/>
      </w:tabs>
      <w:overflowPunct w:val="0"/>
      <w:autoSpaceDE w:val="0"/>
      <w:autoSpaceDN w:val="0"/>
      <w:adjustRightInd w:val="0"/>
      <w:spacing w:after="0"/>
    </w:pPr>
    <w:rPr>
      <w:rFonts w:eastAsia="Times New Roman" w:cs="Arial"/>
      <w:noProof/>
      <w:color w:val="000000"/>
      <w:kern w:val="30"/>
      <w:sz w:val="20"/>
      <w:szCs w:val="20"/>
      <w:lang w:eastAsia="en-US"/>
    </w:rPr>
  </w:style>
  <w:style w:type="paragraph" w:styleId="FootnoteText">
    <w:name w:val="footnote text"/>
    <w:basedOn w:val="Normal"/>
    <w:link w:val="FootnoteTextChar"/>
    <w:semiHidden/>
    <w:unhideWhenUsed/>
    <w:rsid w:val="00351709"/>
    <w:pPr>
      <w:spacing w:after="0"/>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351709"/>
    <w:rPr>
      <w:rFonts w:ascii="Times New Roman" w:eastAsia="Times New Roman" w:hAnsi="Times New Roman" w:cs="Times New Roman"/>
      <w:lang w:eastAsia="en-US"/>
    </w:rPr>
  </w:style>
  <w:style w:type="paragraph" w:styleId="CommentText">
    <w:name w:val="annotation text"/>
    <w:basedOn w:val="Normal"/>
    <w:link w:val="CommentTextChar"/>
    <w:uiPriority w:val="99"/>
    <w:semiHidden/>
    <w:unhideWhenUsed/>
    <w:rsid w:val="00351709"/>
    <w:pPr>
      <w:widowControl w:val="0"/>
      <w:overflowPunct w:val="0"/>
      <w:autoSpaceDE w:val="0"/>
      <w:autoSpaceDN w:val="0"/>
      <w:adjustRightInd w:val="0"/>
      <w:spacing w:after="0"/>
    </w:pPr>
    <w:rPr>
      <w:rFonts w:ascii="Arial" w:eastAsia="Times New Roman" w:hAnsi="Arial" w:cs="Arial"/>
      <w:color w:val="000000"/>
      <w:kern w:val="30"/>
      <w:sz w:val="20"/>
      <w:szCs w:val="20"/>
      <w:lang w:eastAsia="en-US"/>
    </w:rPr>
  </w:style>
  <w:style w:type="character" w:customStyle="1" w:styleId="CommentTextChar">
    <w:name w:val="Comment Text Char"/>
    <w:basedOn w:val="DefaultParagraphFont"/>
    <w:link w:val="CommentText"/>
    <w:uiPriority w:val="99"/>
    <w:semiHidden/>
    <w:rsid w:val="00351709"/>
    <w:rPr>
      <w:rFonts w:ascii="Arial" w:eastAsia="Times New Roman" w:hAnsi="Arial" w:cs="Arial"/>
      <w:color w:val="000000"/>
      <w:kern w:val="30"/>
      <w:lang w:eastAsia="en-US"/>
    </w:rPr>
  </w:style>
  <w:style w:type="paragraph" w:styleId="List">
    <w:name w:val="List"/>
    <w:basedOn w:val="Normal"/>
    <w:semiHidden/>
    <w:unhideWhenUsed/>
    <w:rsid w:val="00351709"/>
    <w:pPr>
      <w:widowControl w:val="0"/>
      <w:overflowPunct w:val="0"/>
      <w:autoSpaceDE w:val="0"/>
      <w:autoSpaceDN w:val="0"/>
      <w:adjustRightInd w:val="0"/>
      <w:spacing w:after="0"/>
      <w:ind w:left="360" w:hanging="360"/>
    </w:pPr>
    <w:rPr>
      <w:rFonts w:ascii="Arial" w:eastAsia="Times New Roman" w:hAnsi="Arial" w:cs="Arial"/>
      <w:color w:val="000000"/>
      <w:kern w:val="30"/>
      <w:sz w:val="20"/>
      <w:szCs w:val="20"/>
      <w:lang w:eastAsia="en-US"/>
    </w:rPr>
  </w:style>
  <w:style w:type="paragraph" w:styleId="ListBullet">
    <w:name w:val="List Bullet"/>
    <w:basedOn w:val="List"/>
    <w:semiHidden/>
    <w:unhideWhenUsed/>
    <w:rsid w:val="00351709"/>
    <w:pPr>
      <w:widowControl/>
      <w:numPr>
        <w:numId w:val="1"/>
      </w:numPr>
      <w:overflowPunct/>
      <w:autoSpaceDE/>
      <w:autoSpaceDN/>
      <w:adjustRightInd/>
      <w:spacing w:after="120"/>
      <w:ind w:right="720"/>
      <w:jc w:val="both"/>
    </w:pPr>
    <w:rPr>
      <w:rFonts w:ascii="Bookman Old Style" w:hAnsi="Bookman Old Style" w:cs="Times New Roman"/>
      <w:color w:val="auto"/>
      <w:spacing w:val="-5"/>
      <w:kern w:val="0"/>
      <w:sz w:val="22"/>
    </w:rPr>
  </w:style>
  <w:style w:type="paragraph" w:styleId="ListNumber3">
    <w:name w:val="List Number 3"/>
    <w:basedOn w:val="Normal"/>
    <w:unhideWhenUsed/>
    <w:rsid w:val="00351709"/>
    <w:pPr>
      <w:widowControl w:val="0"/>
      <w:numPr>
        <w:numId w:val="2"/>
      </w:numPr>
      <w:overflowPunct w:val="0"/>
      <w:autoSpaceDE w:val="0"/>
      <w:autoSpaceDN w:val="0"/>
      <w:adjustRightInd w:val="0"/>
      <w:spacing w:after="0"/>
      <w:contextualSpacing/>
    </w:pPr>
    <w:rPr>
      <w:rFonts w:ascii="Arial" w:eastAsia="Times New Roman" w:hAnsi="Arial" w:cs="Arial"/>
      <w:color w:val="000000"/>
      <w:kern w:val="30"/>
      <w:sz w:val="20"/>
      <w:szCs w:val="20"/>
      <w:lang w:eastAsia="en-US"/>
    </w:rPr>
  </w:style>
  <w:style w:type="paragraph" w:styleId="BodyText2">
    <w:name w:val="Body Text 2"/>
    <w:basedOn w:val="Normal"/>
    <w:link w:val="BodyText2Char"/>
    <w:semiHidden/>
    <w:unhideWhenUsed/>
    <w:rsid w:val="00351709"/>
    <w:pPr>
      <w:widowControl w:val="0"/>
      <w:overflowPunct w:val="0"/>
      <w:autoSpaceDE w:val="0"/>
      <w:autoSpaceDN w:val="0"/>
      <w:adjustRightInd w:val="0"/>
      <w:spacing w:after="120" w:line="480" w:lineRule="auto"/>
    </w:pPr>
    <w:rPr>
      <w:rFonts w:ascii="Arial" w:eastAsia="Times New Roman" w:hAnsi="Arial" w:cs="Arial"/>
      <w:color w:val="000000"/>
      <w:kern w:val="30"/>
      <w:sz w:val="20"/>
      <w:szCs w:val="20"/>
      <w:lang w:eastAsia="en-US"/>
    </w:rPr>
  </w:style>
  <w:style w:type="character" w:customStyle="1" w:styleId="BodyText2Char">
    <w:name w:val="Body Text 2 Char"/>
    <w:basedOn w:val="DefaultParagraphFont"/>
    <w:link w:val="BodyText2"/>
    <w:semiHidden/>
    <w:rsid w:val="00351709"/>
    <w:rPr>
      <w:rFonts w:ascii="Arial" w:eastAsia="Times New Roman" w:hAnsi="Arial" w:cs="Arial"/>
      <w:color w:val="000000"/>
      <w:kern w:val="30"/>
      <w:lang w:eastAsia="en-US"/>
    </w:rPr>
  </w:style>
  <w:style w:type="paragraph" w:styleId="BodyTextIndent2">
    <w:name w:val="Body Text Indent 2"/>
    <w:basedOn w:val="Normal"/>
    <w:link w:val="BodyTextIndent2Char"/>
    <w:semiHidden/>
    <w:unhideWhenUsed/>
    <w:rsid w:val="00351709"/>
    <w:pPr>
      <w:widowControl w:val="0"/>
      <w:tabs>
        <w:tab w:val="left" w:pos="1800"/>
      </w:tabs>
      <w:overflowPunct w:val="0"/>
      <w:adjustRightInd w:val="0"/>
      <w:spacing w:after="0"/>
      <w:ind w:left="1800" w:hanging="1800"/>
      <w:jc w:val="both"/>
    </w:pPr>
    <w:rPr>
      <w:rFonts w:ascii="Times New Roman" w:eastAsia="Times New Roman" w:hAnsi="Times New Roman" w:cs="Times New Roman"/>
      <w:kern w:val="28"/>
      <w:lang w:eastAsia="en-US"/>
    </w:rPr>
  </w:style>
  <w:style w:type="character" w:customStyle="1" w:styleId="BodyTextIndent2Char">
    <w:name w:val="Body Text Indent 2 Char"/>
    <w:basedOn w:val="DefaultParagraphFont"/>
    <w:link w:val="BodyTextIndent2"/>
    <w:semiHidden/>
    <w:rsid w:val="00351709"/>
    <w:rPr>
      <w:rFonts w:ascii="Times New Roman" w:eastAsia="Times New Roman" w:hAnsi="Times New Roman" w:cs="Times New Roman"/>
      <w:kern w:val="28"/>
      <w:sz w:val="24"/>
      <w:szCs w:val="24"/>
      <w:lang w:eastAsia="en-US"/>
    </w:rPr>
  </w:style>
  <w:style w:type="paragraph" w:styleId="BlockText">
    <w:name w:val="Block Text"/>
    <w:basedOn w:val="Normal"/>
    <w:unhideWhenUsed/>
    <w:rsid w:val="00351709"/>
    <w:pPr>
      <w:tabs>
        <w:tab w:val="left" w:pos="279"/>
        <w:tab w:val="left" w:pos="972"/>
      </w:tabs>
      <w:spacing w:after="0"/>
      <w:ind w:left="1332" w:right="900"/>
      <w:jc w:val="both"/>
    </w:pPr>
    <w:rPr>
      <w:rFonts w:ascii="Calisto MT" w:eastAsia="Times New Roman" w:hAnsi="Calisto MT" w:cs="Times New Roman"/>
      <w:b/>
      <w:bCs/>
      <w:lang w:eastAsia="en-US"/>
    </w:rPr>
  </w:style>
  <w:style w:type="paragraph" w:styleId="PlainText">
    <w:name w:val="Plain Text"/>
    <w:basedOn w:val="Normal"/>
    <w:link w:val="PlainTextChar"/>
    <w:uiPriority w:val="99"/>
    <w:semiHidden/>
    <w:unhideWhenUsed/>
    <w:rsid w:val="00351709"/>
    <w:pPr>
      <w:spacing w:after="0"/>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uiPriority w:val="99"/>
    <w:semiHidden/>
    <w:rsid w:val="00351709"/>
    <w:rPr>
      <w:rFonts w:ascii="Courier New" w:eastAsia="Times New Roman" w:hAnsi="Courier New" w:cs="Courier New"/>
      <w:lang w:eastAsia="en-US"/>
    </w:rPr>
  </w:style>
  <w:style w:type="paragraph" w:styleId="CommentSubject">
    <w:name w:val="annotation subject"/>
    <w:basedOn w:val="CommentText"/>
    <w:next w:val="CommentText"/>
    <w:link w:val="CommentSubjectChar"/>
    <w:uiPriority w:val="99"/>
    <w:semiHidden/>
    <w:unhideWhenUsed/>
    <w:rsid w:val="00351709"/>
    <w:rPr>
      <w:b/>
      <w:bCs/>
    </w:rPr>
  </w:style>
  <w:style w:type="character" w:customStyle="1" w:styleId="CommentSubjectChar">
    <w:name w:val="Comment Subject Char"/>
    <w:basedOn w:val="CommentTextChar"/>
    <w:link w:val="CommentSubject"/>
    <w:uiPriority w:val="99"/>
    <w:semiHidden/>
    <w:rsid w:val="00351709"/>
    <w:rPr>
      <w:rFonts w:ascii="Arial" w:eastAsia="Times New Roman" w:hAnsi="Arial" w:cs="Arial"/>
      <w:b/>
      <w:bCs/>
      <w:color w:val="000000"/>
      <w:kern w:val="30"/>
      <w:lang w:eastAsia="en-US"/>
    </w:rPr>
  </w:style>
  <w:style w:type="character" w:customStyle="1" w:styleId="BalloonTextChar">
    <w:name w:val="Balloon Text Char"/>
    <w:basedOn w:val="DefaultParagraphFont"/>
    <w:link w:val="BalloonText"/>
    <w:semiHidden/>
    <w:rsid w:val="00351709"/>
    <w:rPr>
      <w:rFonts w:ascii="Lucida Grande" w:hAnsi="Lucida Grande"/>
      <w:sz w:val="18"/>
      <w:szCs w:val="18"/>
    </w:rPr>
  </w:style>
  <w:style w:type="paragraph" w:styleId="NoSpacing">
    <w:name w:val="No Spacing"/>
    <w:uiPriority w:val="1"/>
    <w:qFormat/>
    <w:rsid w:val="00351709"/>
    <w:pPr>
      <w:spacing w:after="0"/>
    </w:pPr>
    <w:rPr>
      <w:rFonts w:ascii="Calibri" w:eastAsia="Calibri" w:hAnsi="Calibri" w:cs="Times New Roman"/>
      <w:sz w:val="22"/>
      <w:szCs w:val="22"/>
      <w:lang w:eastAsia="en-US"/>
    </w:rPr>
  </w:style>
  <w:style w:type="paragraph" w:styleId="ListParagraph">
    <w:name w:val="List Paragraph"/>
    <w:basedOn w:val="Normal"/>
    <w:uiPriority w:val="34"/>
    <w:qFormat/>
    <w:rsid w:val="00351709"/>
    <w:pPr>
      <w:spacing w:after="0"/>
      <w:ind w:left="720"/>
    </w:pPr>
    <w:rPr>
      <w:rFonts w:ascii="Rockwell" w:eastAsia="Calibri" w:hAnsi="Rockwell" w:cs="Times New Roman"/>
      <w:lang w:eastAsia="en-US"/>
    </w:rPr>
  </w:style>
  <w:style w:type="paragraph" w:styleId="TOCHeading">
    <w:name w:val="TOC Heading"/>
    <w:basedOn w:val="Heading1"/>
    <w:next w:val="Normal"/>
    <w:uiPriority w:val="39"/>
    <w:semiHidden/>
    <w:unhideWhenUsed/>
    <w:qFormat/>
    <w:rsid w:val="00351709"/>
    <w:pPr>
      <w:keepNext/>
      <w:keepLines/>
      <w:widowControl/>
      <w:overflowPunct/>
      <w:autoSpaceDE/>
      <w:autoSpaceDN/>
      <w:adjustRightInd/>
      <w:spacing w:before="480" w:line="276" w:lineRule="auto"/>
      <w:outlineLvl w:val="9"/>
    </w:pPr>
    <w:rPr>
      <w:rFonts w:ascii="Cambria" w:eastAsia="MS Gothic" w:hAnsi="Cambria" w:cs="Times New Roman"/>
      <w:color w:val="365F91"/>
      <w:kern w:val="0"/>
      <w:sz w:val="28"/>
      <w:szCs w:val="28"/>
      <w:u w:val="none"/>
      <w:lang w:eastAsia="ja-JP"/>
    </w:rPr>
  </w:style>
  <w:style w:type="paragraph" w:customStyle="1" w:styleId="BodyTextTable">
    <w:name w:val="Body Text Table"/>
    <w:basedOn w:val="BodyText"/>
    <w:rsid w:val="00351709"/>
    <w:pPr>
      <w:widowControl/>
      <w:overflowPunct/>
      <w:adjustRightInd/>
      <w:jc w:val="both"/>
    </w:pPr>
    <w:rPr>
      <w:rFonts w:ascii="Bookman Old Style" w:hAnsi="Bookman Old Style"/>
      <w:kern w:val="0"/>
      <w:sz w:val="28"/>
      <w:szCs w:val="20"/>
    </w:rPr>
  </w:style>
  <w:style w:type="paragraph" w:customStyle="1" w:styleId="Title2">
    <w:name w:val="Title 2"/>
    <w:basedOn w:val="Normal"/>
    <w:next w:val="BodyText"/>
    <w:rsid w:val="00351709"/>
    <w:pPr>
      <w:spacing w:after="240"/>
      <w:jc w:val="center"/>
    </w:pPr>
    <w:rPr>
      <w:rFonts w:ascii="Times New Roman" w:eastAsia="Times New Roman" w:hAnsi="Times New Roman" w:cs="Times New Roman"/>
      <w:b/>
      <w:szCs w:val="20"/>
      <w:u w:val="single"/>
      <w:lang w:eastAsia="en-US"/>
    </w:rPr>
  </w:style>
  <w:style w:type="paragraph" w:customStyle="1" w:styleId="ListBulletAfter12">
    <w:name w:val="List Bullet  After 12"/>
    <w:basedOn w:val="Normal"/>
    <w:next w:val="Normal"/>
    <w:rsid w:val="00351709"/>
    <w:pPr>
      <w:numPr>
        <w:numId w:val="3"/>
      </w:numPr>
      <w:spacing w:after="240"/>
      <w:jc w:val="both"/>
    </w:pPr>
    <w:rPr>
      <w:rFonts w:ascii="Times New Roman" w:eastAsia="Times New Roman" w:hAnsi="Times New Roman" w:cs="Times New Roman"/>
      <w:szCs w:val="20"/>
      <w:lang w:eastAsia="en-US"/>
    </w:rPr>
  </w:style>
  <w:style w:type="paragraph" w:customStyle="1" w:styleId="Default">
    <w:name w:val="Default"/>
    <w:rsid w:val="00351709"/>
    <w:pPr>
      <w:widowControl w:val="0"/>
      <w:autoSpaceDE w:val="0"/>
      <w:autoSpaceDN w:val="0"/>
      <w:adjustRightInd w:val="0"/>
      <w:spacing w:after="0"/>
    </w:pPr>
    <w:rPr>
      <w:rFonts w:ascii="Times New Roman" w:eastAsia="Times New Roman" w:hAnsi="Times New Roman" w:cs="Times New Roman"/>
      <w:color w:val="000000"/>
      <w:sz w:val="24"/>
      <w:szCs w:val="24"/>
      <w:lang w:eastAsia="en-US"/>
    </w:rPr>
  </w:style>
  <w:style w:type="paragraph" w:customStyle="1" w:styleId="CM1">
    <w:name w:val="CM1"/>
    <w:basedOn w:val="Default"/>
    <w:next w:val="Default"/>
    <w:rsid w:val="00351709"/>
    <w:pPr>
      <w:spacing w:line="276" w:lineRule="atLeast"/>
    </w:pPr>
    <w:rPr>
      <w:color w:val="auto"/>
    </w:rPr>
  </w:style>
  <w:style w:type="paragraph" w:customStyle="1" w:styleId="CM3">
    <w:name w:val="CM3"/>
    <w:basedOn w:val="Default"/>
    <w:next w:val="Default"/>
    <w:rsid w:val="00351709"/>
    <w:pPr>
      <w:spacing w:after="270"/>
    </w:pPr>
    <w:rPr>
      <w:color w:val="auto"/>
    </w:rPr>
  </w:style>
  <w:style w:type="character" w:customStyle="1" w:styleId="CianoHeadingChar">
    <w:name w:val="Ciano Heading Char"/>
    <w:link w:val="CianoHeading"/>
    <w:locked/>
    <w:rsid w:val="00351709"/>
    <w:rPr>
      <w:rFonts w:ascii="Cambria" w:eastAsia="Times New Roman" w:hAnsi="Cambria" w:cs="Arial"/>
      <w:b/>
      <w:bCs/>
      <w:noProof/>
      <w:color w:val="000000"/>
      <w:kern w:val="30"/>
      <w:sz w:val="28"/>
      <w:szCs w:val="28"/>
      <w:u w:val="single"/>
    </w:rPr>
  </w:style>
  <w:style w:type="paragraph" w:customStyle="1" w:styleId="CianoHeading">
    <w:name w:val="Ciano Heading"/>
    <w:basedOn w:val="Heading1"/>
    <w:link w:val="CianoHeadingChar"/>
    <w:qFormat/>
    <w:rsid w:val="00351709"/>
    <w:rPr>
      <w:rFonts w:ascii="Cambria" w:hAnsi="Cambria"/>
      <w:noProof/>
      <w:sz w:val="28"/>
      <w:szCs w:val="28"/>
      <w:lang w:eastAsia="ja-JP"/>
    </w:rPr>
  </w:style>
  <w:style w:type="paragraph" w:customStyle="1" w:styleId="BodySingleChar">
    <w:name w:val="*Body Single &gt; Char"/>
    <w:aliases w:val="bs&gt; Char"/>
    <w:basedOn w:val="Normal"/>
    <w:rsid w:val="00351709"/>
    <w:pPr>
      <w:autoSpaceDE w:val="0"/>
      <w:autoSpaceDN w:val="0"/>
      <w:spacing w:after="240"/>
      <w:ind w:firstLine="720"/>
    </w:pPr>
    <w:rPr>
      <w:rFonts w:ascii="Times New Roman" w:eastAsia="Times New Roman" w:hAnsi="Times New Roman" w:cs="Times New Roman"/>
      <w:bCs/>
      <w:sz w:val="22"/>
      <w:lang w:eastAsia="en-US"/>
    </w:rPr>
  </w:style>
  <w:style w:type="character" w:customStyle="1" w:styleId="CHBold">
    <w:name w:val="CH Bold"/>
    <w:rsid w:val="00351709"/>
    <w:rPr>
      <w:b/>
      <w:bCs w:val="0"/>
    </w:rPr>
  </w:style>
  <w:style w:type="character" w:customStyle="1" w:styleId="CHUnderline">
    <w:name w:val="CH Underline"/>
    <w:rsid w:val="00351709"/>
    <w:rPr>
      <w:u w:val="single"/>
    </w:rPr>
  </w:style>
  <w:style w:type="character" w:customStyle="1" w:styleId="CommentTextChar1">
    <w:name w:val="Comment Text Char1"/>
    <w:basedOn w:val="DefaultParagraphFont"/>
    <w:uiPriority w:val="99"/>
    <w:semiHidden/>
    <w:rsid w:val="00351709"/>
    <w:rPr>
      <w:rFonts w:ascii="Arial" w:eastAsia="Times New Roman" w:hAnsi="Arial" w:cs="Arial" w:hint="default"/>
      <w:color w:val="000000"/>
      <w:kern w:val="30"/>
    </w:rPr>
  </w:style>
  <w:style w:type="character" w:customStyle="1" w:styleId="CommentSubjectChar1">
    <w:name w:val="Comment Subject Char1"/>
    <w:basedOn w:val="CommentTextChar1"/>
    <w:uiPriority w:val="99"/>
    <w:semiHidden/>
    <w:rsid w:val="00351709"/>
    <w:rPr>
      <w:rFonts w:ascii="Arial" w:eastAsia="Times New Roman" w:hAnsi="Arial" w:cs="Arial" w:hint="default"/>
      <w:b/>
      <w:bCs/>
      <w:color w:val="000000"/>
      <w:kern w:val="30"/>
    </w:rPr>
  </w:style>
  <w:style w:type="character" w:customStyle="1" w:styleId="apple-converted-space">
    <w:name w:val="apple-converted-space"/>
    <w:rsid w:val="00351709"/>
  </w:style>
  <w:style w:type="table" w:styleId="TableGrid">
    <w:name w:val="Table Grid"/>
    <w:basedOn w:val="TableNormal"/>
    <w:rsid w:val="00F41EFA"/>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270DD"/>
    <w:pPr>
      <w:spacing w:after="100"/>
      <w:ind w:left="240"/>
    </w:pPr>
  </w:style>
  <w:style w:type="paragraph" w:styleId="Revision">
    <w:name w:val="Revision"/>
    <w:hidden/>
    <w:uiPriority w:val="99"/>
    <w:semiHidden/>
    <w:rsid w:val="003D7978"/>
    <w:pPr>
      <w:spacing w:after="0"/>
    </w:pPr>
    <w:rPr>
      <w:sz w:val="24"/>
      <w:szCs w:val="24"/>
    </w:rPr>
  </w:style>
  <w:style w:type="character" w:styleId="Emphasis">
    <w:name w:val="Emphasis"/>
    <w:basedOn w:val="DefaultParagraphFont"/>
    <w:uiPriority w:val="20"/>
    <w:qFormat/>
    <w:rsid w:val="00917633"/>
    <w:rPr>
      <w:i/>
      <w:iCs/>
    </w:rPr>
  </w:style>
  <w:style w:type="character" w:styleId="CommentReference">
    <w:name w:val="annotation reference"/>
    <w:basedOn w:val="DefaultParagraphFont"/>
    <w:uiPriority w:val="99"/>
    <w:semiHidden/>
    <w:unhideWhenUsed/>
    <w:rsid w:val="0015179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9083">
      <w:bodyDiv w:val="1"/>
      <w:marLeft w:val="0"/>
      <w:marRight w:val="0"/>
      <w:marTop w:val="0"/>
      <w:marBottom w:val="0"/>
      <w:divBdr>
        <w:top w:val="none" w:sz="0" w:space="0" w:color="auto"/>
        <w:left w:val="none" w:sz="0" w:space="0" w:color="auto"/>
        <w:bottom w:val="none" w:sz="0" w:space="0" w:color="auto"/>
        <w:right w:val="none" w:sz="0" w:space="0" w:color="auto"/>
      </w:divBdr>
    </w:div>
    <w:div w:id="280647756">
      <w:bodyDiv w:val="1"/>
      <w:marLeft w:val="0"/>
      <w:marRight w:val="0"/>
      <w:marTop w:val="0"/>
      <w:marBottom w:val="0"/>
      <w:divBdr>
        <w:top w:val="none" w:sz="0" w:space="0" w:color="auto"/>
        <w:left w:val="none" w:sz="0" w:space="0" w:color="auto"/>
        <w:bottom w:val="none" w:sz="0" w:space="0" w:color="auto"/>
        <w:right w:val="none" w:sz="0" w:space="0" w:color="auto"/>
      </w:divBdr>
    </w:div>
    <w:div w:id="282663634">
      <w:bodyDiv w:val="1"/>
      <w:marLeft w:val="0"/>
      <w:marRight w:val="0"/>
      <w:marTop w:val="0"/>
      <w:marBottom w:val="0"/>
      <w:divBdr>
        <w:top w:val="none" w:sz="0" w:space="0" w:color="auto"/>
        <w:left w:val="none" w:sz="0" w:space="0" w:color="auto"/>
        <w:bottom w:val="none" w:sz="0" w:space="0" w:color="auto"/>
        <w:right w:val="none" w:sz="0" w:space="0" w:color="auto"/>
      </w:divBdr>
    </w:div>
    <w:div w:id="385111197">
      <w:bodyDiv w:val="1"/>
      <w:marLeft w:val="0"/>
      <w:marRight w:val="0"/>
      <w:marTop w:val="0"/>
      <w:marBottom w:val="0"/>
      <w:divBdr>
        <w:top w:val="none" w:sz="0" w:space="0" w:color="auto"/>
        <w:left w:val="none" w:sz="0" w:space="0" w:color="auto"/>
        <w:bottom w:val="none" w:sz="0" w:space="0" w:color="auto"/>
        <w:right w:val="none" w:sz="0" w:space="0" w:color="auto"/>
      </w:divBdr>
    </w:div>
    <w:div w:id="450057453">
      <w:bodyDiv w:val="1"/>
      <w:marLeft w:val="0"/>
      <w:marRight w:val="0"/>
      <w:marTop w:val="0"/>
      <w:marBottom w:val="0"/>
      <w:divBdr>
        <w:top w:val="none" w:sz="0" w:space="0" w:color="auto"/>
        <w:left w:val="none" w:sz="0" w:space="0" w:color="auto"/>
        <w:bottom w:val="none" w:sz="0" w:space="0" w:color="auto"/>
        <w:right w:val="none" w:sz="0" w:space="0" w:color="auto"/>
      </w:divBdr>
    </w:div>
    <w:div w:id="561721450">
      <w:bodyDiv w:val="1"/>
      <w:marLeft w:val="0"/>
      <w:marRight w:val="0"/>
      <w:marTop w:val="0"/>
      <w:marBottom w:val="0"/>
      <w:divBdr>
        <w:top w:val="none" w:sz="0" w:space="0" w:color="auto"/>
        <w:left w:val="none" w:sz="0" w:space="0" w:color="auto"/>
        <w:bottom w:val="none" w:sz="0" w:space="0" w:color="auto"/>
        <w:right w:val="none" w:sz="0" w:space="0" w:color="auto"/>
      </w:divBdr>
    </w:div>
    <w:div w:id="761141834">
      <w:bodyDiv w:val="1"/>
      <w:marLeft w:val="0"/>
      <w:marRight w:val="0"/>
      <w:marTop w:val="0"/>
      <w:marBottom w:val="0"/>
      <w:divBdr>
        <w:top w:val="none" w:sz="0" w:space="0" w:color="auto"/>
        <w:left w:val="none" w:sz="0" w:space="0" w:color="auto"/>
        <w:bottom w:val="none" w:sz="0" w:space="0" w:color="auto"/>
        <w:right w:val="none" w:sz="0" w:space="0" w:color="auto"/>
      </w:divBdr>
    </w:div>
    <w:div w:id="879316211">
      <w:bodyDiv w:val="1"/>
      <w:marLeft w:val="0"/>
      <w:marRight w:val="0"/>
      <w:marTop w:val="0"/>
      <w:marBottom w:val="0"/>
      <w:divBdr>
        <w:top w:val="none" w:sz="0" w:space="0" w:color="auto"/>
        <w:left w:val="none" w:sz="0" w:space="0" w:color="auto"/>
        <w:bottom w:val="none" w:sz="0" w:space="0" w:color="auto"/>
        <w:right w:val="none" w:sz="0" w:space="0" w:color="auto"/>
      </w:divBdr>
    </w:div>
    <w:div w:id="954487734">
      <w:bodyDiv w:val="1"/>
      <w:marLeft w:val="0"/>
      <w:marRight w:val="0"/>
      <w:marTop w:val="0"/>
      <w:marBottom w:val="0"/>
      <w:divBdr>
        <w:top w:val="none" w:sz="0" w:space="0" w:color="auto"/>
        <w:left w:val="none" w:sz="0" w:space="0" w:color="auto"/>
        <w:bottom w:val="none" w:sz="0" w:space="0" w:color="auto"/>
        <w:right w:val="none" w:sz="0" w:space="0" w:color="auto"/>
      </w:divBdr>
    </w:div>
    <w:div w:id="1432119782">
      <w:bodyDiv w:val="1"/>
      <w:marLeft w:val="0"/>
      <w:marRight w:val="0"/>
      <w:marTop w:val="0"/>
      <w:marBottom w:val="0"/>
      <w:divBdr>
        <w:top w:val="none" w:sz="0" w:space="0" w:color="auto"/>
        <w:left w:val="none" w:sz="0" w:space="0" w:color="auto"/>
        <w:bottom w:val="none" w:sz="0" w:space="0" w:color="auto"/>
        <w:right w:val="none" w:sz="0" w:space="0" w:color="auto"/>
      </w:divBdr>
    </w:div>
    <w:div w:id="1507013603">
      <w:bodyDiv w:val="1"/>
      <w:marLeft w:val="0"/>
      <w:marRight w:val="0"/>
      <w:marTop w:val="0"/>
      <w:marBottom w:val="0"/>
      <w:divBdr>
        <w:top w:val="none" w:sz="0" w:space="0" w:color="auto"/>
        <w:left w:val="none" w:sz="0" w:space="0" w:color="auto"/>
        <w:bottom w:val="none" w:sz="0" w:space="0" w:color="auto"/>
        <w:right w:val="none" w:sz="0" w:space="0" w:color="auto"/>
      </w:divBdr>
    </w:div>
    <w:div w:id="1574970159">
      <w:bodyDiv w:val="1"/>
      <w:marLeft w:val="0"/>
      <w:marRight w:val="0"/>
      <w:marTop w:val="0"/>
      <w:marBottom w:val="0"/>
      <w:divBdr>
        <w:top w:val="none" w:sz="0" w:space="0" w:color="auto"/>
        <w:left w:val="none" w:sz="0" w:space="0" w:color="auto"/>
        <w:bottom w:val="none" w:sz="0" w:space="0" w:color="auto"/>
        <w:right w:val="none" w:sz="0" w:space="0" w:color="auto"/>
      </w:divBdr>
    </w:div>
    <w:div w:id="1583295417">
      <w:bodyDiv w:val="1"/>
      <w:marLeft w:val="0"/>
      <w:marRight w:val="0"/>
      <w:marTop w:val="0"/>
      <w:marBottom w:val="0"/>
      <w:divBdr>
        <w:top w:val="none" w:sz="0" w:space="0" w:color="auto"/>
        <w:left w:val="none" w:sz="0" w:space="0" w:color="auto"/>
        <w:bottom w:val="none" w:sz="0" w:space="0" w:color="auto"/>
        <w:right w:val="none" w:sz="0" w:space="0" w:color="auto"/>
      </w:divBdr>
    </w:div>
    <w:div w:id="1699771924">
      <w:bodyDiv w:val="1"/>
      <w:marLeft w:val="0"/>
      <w:marRight w:val="0"/>
      <w:marTop w:val="0"/>
      <w:marBottom w:val="0"/>
      <w:divBdr>
        <w:top w:val="none" w:sz="0" w:space="0" w:color="auto"/>
        <w:left w:val="none" w:sz="0" w:space="0" w:color="auto"/>
        <w:bottom w:val="none" w:sz="0" w:space="0" w:color="auto"/>
        <w:right w:val="none" w:sz="0" w:space="0" w:color="auto"/>
      </w:divBdr>
    </w:div>
    <w:div w:id="1957174083">
      <w:bodyDiv w:val="1"/>
      <w:marLeft w:val="0"/>
      <w:marRight w:val="0"/>
      <w:marTop w:val="0"/>
      <w:marBottom w:val="0"/>
      <w:divBdr>
        <w:top w:val="none" w:sz="0" w:space="0" w:color="auto"/>
        <w:left w:val="none" w:sz="0" w:space="0" w:color="auto"/>
        <w:bottom w:val="none" w:sz="0" w:space="0" w:color="auto"/>
        <w:right w:val="none" w:sz="0" w:space="0" w:color="auto"/>
      </w:divBdr>
    </w:div>
    <w:div w:id="2084208432">
      <w:bodyDiv w:val="1"/>
      <w:marLeft w:val="0"/>
      <w:marRight w:val="0"/>
      <w:marTop w:val="0"/>
      <w:marBottom w:val="0"/>
      <w:divBdr>
        <w:top w:val="none" w:sz="0" w:space="0" w:color="auto"/>
        <w:left w:val="none" w:sz="0" w:space="0" w:color="auto"/>
        <w:bottom w:val="none" w:sz="0" w:space="0" w:color="auto"/>
        <w:right w:val="none" w:sz="0" w:space="0" w:color="auto"/>
      </w:divBdr>
    </w:div>
    <w:div w:id="2102749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1A2A-660F-41AD-9FD9-E879F073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9501</Words>
  <Characters>54156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jlleverino</dc:creator>
  <cp:keywords/>
  <dc:description/>
  <cp:lastModifiedBy>unlhr intern</cp:lastModifiedBy>
  <cp:revision>4</cp:revision>
  <cp:lastPrinted>2015-06-10T20:45:00Z</cp:lastPrinted>
  <dcterms:created xsi:type="dcterms:W3CDTF">2021-12-31T05:45:00Z</dcterms:created>
  <dcterms:modified xsi:type="dcterms:W3CDTF">2022-01-06T05:33:00Z</dcterms:modified>
</cp:coreProperties>
</file>